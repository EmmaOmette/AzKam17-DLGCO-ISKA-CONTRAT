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6DA66" w14:textId="77777777" w:rsidR="008813CE" w:rsidRDefault="008813CE">
      <w:pPr>
        <w:pStyle w:val="Normal-retrait"/>
        <w:rPr>
          <w:b/>
        </w:rPr>
      </w:pPr>
    </w:p>
    <w:p w14:paraId="344D31FA" w14:textId="77777777" w:rsidR="00084103" w:rsidRDefault="00084103">
      <w:pPr>
        <w:pStyle w:val="Normal-retrait"/>
        <w:rPr>
          <w:b/>
        </w:rPr>
      </w:pPr>
    </w:p>
    <w:p w14:paraId="10831592" w14:textId="77777777" w:rsidR="00084103" w:rsidRDefault="00084103">
      <w:pPr>
        <w:pStyle w:val="Normal-retrait"/>
        <w:rPr>
          <w:b/>
        </w:rPr>
      </w:pPr>
    </w:p>
    <w:p w14:paraId="0FDF3C09" w14:textId="77777777" w:rsidR="00084103" w:rsidRPr="002A5180" w:rsidRDefault="00084103">
      <w:pPr>
        <w:pStyle w:val="Normal-retrait"/>
        <w:rPr>
          <w:b/>
        </w:rPr>
      </w:pPr>
    </w:p>
    <w:p w14:paraId="3C854A08" w14:textId="77777777" w:rsidR="003E45DA" w:rsidRDefault="003E45DA">
      <w:pPr>
        <w:pStyle w:val="Normal-retrait"/>
      </w:pPr>
    </w:p>
    <w:p w14:paraId="745CC426" w14:textId="77777777" w:rsidR="008813CE" w:rsidRDefault="008813CE" w:rsidP="007D337E">
      <w:pPr>
        <w:pStyle w:val="Normal-retrait"/>
      </w:pPr>
    </w:p>
    <w:p w14:paraId="25DDD394" w14:textId="77777777" w:rsidR="007D337E" w:rsidRDefault="007D337E" w:rsidP="007D337E">
      <w:pPr>
        <w:pStyle w:val="Normal-retrait"/>
      </w:pPr>
    </w:p>
    <w:p w14:paraId="4A0A8C4A" w14:textId="77777777" w:rsidR="007D337E" w:rsidRDefault="007D337E" w:rsidP="007D337E">
      <w:pPr>
        <w:pStyle w:val="Normal-retrait"/>
      </w:pPr>
    </w:p>
    <w:p w14:paraId="7BADA3BE" w14:textId="77777777" w:rsidR="005562B9" w:rsidRPr="00F341D6" w:rsidRDefault="005562B9" w:rsidP="005562B9">
      <w:pPr>
        <w:pBdr>
          <w:top w:val="single" w:sz="4" w:space="1" w:color="auto"/>
          <w:left w:val="single" w:sz="4" w:space="4" w:color="auto"/>
          <w:bottom w:val="single" w:sz="4" w:space="1" w:color="auto"/>
          <w:right w:val="single" w:sz="4" w:space="4" w:color="auto"/>
        </w:pBdr>
        <w:jc w:val="center"/>
        <w:rPr>
          <w:rFonts w:ascii="Book Antiqua" w:hAnsi="Book Antiqua" w:cs="Shruti"/>
          <w:smallCaps/>
          <w:sz w:val="36"/>
          <w:szCs w:val="36"/>
        </w:rPr>
      </w:pPr>
      <w:r w:rsidRPr="00F341D6">
        <w:rPr>
          <w:rFonts w:ascii="Book Antiqua" w:hAnsi="Book Antiqua" w:cs="Shruti"/>
          <w:smallCaps/>
          <w:sz w:val="36"/>
          <w:szCs w:val="36"/>
        </w:rPr>
        <w:t>Cahier de charges</w:t>
      </w:r>
    </w:p>
    <w:p w14:paraId="4F6FB64B" w14:textId="77777777" w:rsidR="005562B9" w:rsidRPr="00F341D6" w:rsidRDefault="005562B9" w:rsidP="005562B9">
      <w:pPr>
        <w:pBdr>
          <w:top w:val="single" w:sz="4" w:space="1" w:color="auto"/>
          <w:left w:val="single" w:sz="4" w:space="4" w:color="auto"/>
          <w:bottom w:val="single" w:sz="4" w:space="1" w:color="auto"/>
          <w:right w:val="single" w:sz="4" w:space="4" w:color="auto"/>
        </w:pBdr>
        <w:jc w:val="center"/>
        <w:rPr>
          <w:rFonts w:ascii="Book Antiqua" w:hAnsi="Book Antiqua" w:cs="Shruti"/>
          <w:smallCaps/>
          <w:sz w:val="36"/>
          <w:szCs w:val="36"/>
        </w:rPr>
      </w:pPr>
    </w:p>
    <w:p w14:paraId="0BB14845" w14:textId="159FA2FD" w:rsidR="005562B9" w:rsidRPr="00F341D6" w:rsidRDefault="003C678D" w:rsidP="005562B9">
      <w:pPr>
        <w:pBdr>
          <w:top w:val="single" w:sz="4" w:space="1" w:color="auto"/>
          <w:left w:val="single" w:sz="4" w:space="4" w:color="auto"/>
          <w:bottom w:val="single" w:sz="4" w:space="1" w:color="auto"/>
          <w:right w:val="single" w:sz="4" w:space="4" w:color="auto"/>
        </w:pBdr>
        <w:jc w:val="center"/>
        <w:rPr>
          <w:rFonts w:ascii="Book Antiqua" w:hAnsi="Book Antiqua" w:cs="Shruti"/>
          <w:b/>
          <w:smallCaps/>
          <w:sz w:val="36"/>
          <w:szCs w:val="36"/>
        </w:rPr>
      </w:pPr>
      <w:r>
        <w:rPr>
          <w:rFonts w:ascii="Book Antiqua" w:hAnsi="Book Antiqua" w:cs="Shruti"/>
          <w:b/>
          <w:smallCaps/>
          <w:sz w:val="36"/>
          <w:szCs w:val="36"/>
        </w:rPr>
        <w:t>Gestion des Contrats et Litiges</w:t>
      </w:r>
    </w:p>
    <w:p w14:paraId="2B2E3D8F" w14:textId="77777777" w:rsidR="005562B9" w:rsidRPr="00F341D6" w:rsidRDefault="005562B9" w:rsidP="005562B9">
      <w:pPr>
        <w:pBdr>
          <w:top w:val="single" w:sz="4" w:space="1" w:color="auto"/>
          <w:left w:val="single" w:sz="4" w:space="4" w:color="auto"/>
          <w:bottom w:val="single" w:sz="4" w:space="1" w:color="auto"/>
          <w:right w:val="single" w:sz="4" w:space="4" w:color="auto"/>
        </w:pBdr>
        <w:jc w:val="center"/>
        <w:rPr>
          <w:rFonts w:ascii="Book Antiqua" w:hAnsi="Book Antiqua" w:cs="Shruti"/>
          <w:smallCaps/>
          <w:sz w:val="36"/>
          <w:szCs w:val="36"/>
        </w:rPr>
      </w:pPr>
    </w:p>
    <w:p w14:paraId="27FC5D29" w14:textId="47FAA609" w:rsidR="005562B9" w:rsidRPr="00F341D6" w:rsidRDefault="005562B9" w:rsidP="005562B9">
      <w:pPr>
        <w:pBdr>
          <w:top w:val="single" w:sz="4" w:space="1" w:color="auto"/>
          <w:left w:val="single" w:sz="4" w:space="4" w:color="auto"/>
          <w:bottom w:val="single" w:sz="4" w:space="1" w:color="auto"/>
          <w:right w:val="single" w:sz="4" w:space="4" w:color="auto"/>
        </w:pBdr>
        <w:jc w:val="center"/>
        <w:rPr>
          <w:rFonts w:ascii="Book Antiqua" w:hAnsi="Book Antiqua" w:cs="Shruti"/>
          <w:smallCaps/>
          <w:sz w:val="36"/>
          <w:szCs w:val="36"/>
        </w:rPr>
      </w:pPr>
      <w:r w:rsidRPr="00F341D6">
        <w:rPr>
          <w:rFonts w:ascii="Book Antiqua" w:hAnsi="Book Antiqua" w:cs="Shruti"/>
          <w:smallCaps/>
          <w:sz w:val="36"/>
          <w:szCs w:val="36"/>
        </w:rPr>
        <w:t>D</w:t>
      </w:r>
      <w:r>
        <w:rPr>
          <w:rFonts w:ascii="Book Antiqua" w:hAnsi="Book Antiqua" w:cs="Shruti"/>
          <w:smallCaps/>
          <w:sz w:val="36"/>
          <w:szCs w:val="36"/>
        </w:rPr>
        <w:t>SI</w:t>
      </w:r>
    </w:p>
    <w:p w14:paraId="178EA8F1" w14:textId="77777777" w:rsidR="005562B9" w:rsidRPr="00F341D6" w:rsidRDefault="005562B9" w:rsidP="005562B9">
      <w:pPr>
        <w:pBdr>
          <w:top w:val="single" w:sz="4" w:space="1" w:color="auto"/>
          <w:left w:val="single" w:sz="4" w:space="4" w:color="auto"/>
          <w:bottom w:val="single" w:sz="4" w:space="1" w:color="auto"/>
          <w:right w:val="single" w:sz="4" w:space="4" w:color="auto"/>
        </w:pBdr>
        <w:rPr>
          <w:rFonts w:ascii="Book Antiqua" w:hAnsi="Book Antiqua"/>
          <w:b/>
          <w:sz w:val="36"/>
          <w:szCs w:val="36"/>
        </w:rPr>
      </w:pPr>
    </w:p>
    <w:p w14:paraId="56F3DE1F" w14:textId="77777777" w:rsidR="005562B9" w:rsidRPr="00F341D6" w:rsidRDefault="005562B9" w:rsidP="005562B9">
      <w:pPr>
        <w:jc w:val="center"/>
        <w:rPr>
          <w:rFonts w:ascii="Book Antiqua" w:hAnsi="Book Antiqua" w:cs="Shruti"/>
          <w:smallCaps/>
          <w:szCs w:val="22"/>
        </w:rPr>
      </w:pPr>
    </w:p>
    <w:p w14:paraId="5DCBA1A6" w14:textId="77777777" w:rsidR="008813CE" w:rsidRDefault="008813CE">
      <w:pPr>
        <w:keepLines w:val="0"/>
        <w:autoSpaceDE w:val="0"/>
        <w:autoSpaceDN w:val="0"/>
        <w:adjustRightInd w:val="0"/>
        <w:jc w:val="center"/>
        <w:rPr>
          <w:rFonts w:ascii="Times New Roman" w:hAnsi="Times New Roman"/>
          <w:b/>
          <w:bCs/>
          <w:color w:val="CC0066"/>
          <w:sz w:val="48"/>
          <w:szCs w:val="48"/>
        </w:rPr>
      </w:pPr>
    </w:p>
    <w:p w14:paraId="68053FC2" w14:textId="77777777" w:rsidR="008813CE" w:rsidRDefault="00DB0D7C">
      <w:pPr>
        <w:keepLines w:val="0"/>
        <w:autoSpaceDE w:val="0"/>
        <w:autoSpaceDN w:val="0"/>
        <w:adjustRightInd w:val="0"/>
        <w:jc w:val="center"/>
        <w:rPr>
          <w:rFonts w:ascii="Times New Roman" w:hAnsi="Times New Roman"/>
          <w:b/>
          <w:bCs/>
          <w:color w:val="CC0066"/>
          <w:sz w:val="48"/>
          <w:szCs w:val="48"/>
        </w:rPr>
      </w:pPr>
      <w:r>
        <w:rPr>
          <w:rFonts w:ascii="Times New Roman" w:hAnsi="Times New Roman"/>
          <w:b/>
          <w:bCs/>
          <w:noProof/>
          <w:color w:val="CC0066"/>
          <w:sz w:val="48"/>
          <w:szCs w:val="48"/>
        </w:rPr>
        <mc:AlternateContent>
          <mc:Choice Requires="wps">
            <w:drawing>
              <wp:anchor distT="0" distB="0" distL="114300" distR="114300" simplePos="0" relativeHeight="251656192" behindDoc="0" locked="0" layoutInCell="1" allowOverlap="1" wp14:anchorId="29385359" wp14:editId="70E24795">
                <wp:simplePos x="0" y="0"/>
                <wp:positionH relativeFrom="column">
                  <wp:posOffset>338683</wp:posOffset>
                </wp:positionH>
                <wp:positionV relativeFrom="paragraph">
                  <wp:posOffset>278765</wp:posOffset>
                </wp:positionV>
                <wp:extent cx="5829300" cy="1485900"/>
                <wp:effectExtent l="0" t="0" r="0" b="0"/>
                <wp:wrapNone/>
                <wp:docPr id="897" name="WordArt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829300" cy="1485900"/>
                        </a:xfrm>
                        <a:prstGeom prst="rect">
                          <a:avLst/>
                        </a:prstGeom>
                      </wps:spPr>
                      <wps:txbx>
                        <w:txbxContent>
                          <w:p w14:paraId="6C5A07D7" w14:textId="4E9DB74E" w:rsidR="00EE15FE" w:rsidRDefault="00EE15FE" w:rsidP="00DB0D7C">
                            <w:pPr>
                              <w:pStyle w:val="NormalWeb"/>
                              <w:spacing w:before="0" w:beforeAutospacing="0" w:after="0" w:afterAutospacing="0"/>
                              <w:jc w:val="center"/>
                            </w:pPr>
                            <w:r>
                              <w:rPr>
                                <w:rFonts w:ascii="Arial Black" w:hAnsi="Arial Black"/>
                                <w:color w:val="B2B2B2"/>
                                <w:sz w:val="36"/>
                                <w:szCs w:val="36"/>
                                <w14:shadow w14:blurRad="0" w14:dist="45847" w14:dir="2021404" w14:sx="100000" w14:sy="100000" w14:kx="0" w14:ky="0" w14:algn="ctr">
                                  <w14:srgbClr w14:val="9999FF"/>
                                </w14:shadow>
                                <w14:textOutline w14:w="12700" w14:cap="flat" w14:cmpd="sng" w14:algn="ctr">
                                  <w14:solidFill>
                                    <w14:srgbClr w14:val="0D0D0D"/>
                                  </w14:solidFill>
                                  <w14:prstDash w14:val="solid"/>
                                  <w14:round/>
                                </w14:textOutline>
                                <w14:textFill>
                                  <w14:solidFill>
                                    <w14:srgbClr w14:val="B2B2B2">
                                      <w14:alpha w14:val="50000"/>
                                    </w14:srgbClr>
                                  </w14:solidFill>
                                </w14:textFill>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9385359" id="_x0000_t202" coordsize="21600,21600" o:spt="202" path="m,l,21600r21600,l21600,xe">
                <v:stroke joinstyle="miter"/>
                <v:path gradientshapeok="t" o:connecttype="rect"/>
              </v:shapetype>
              <v:shape id="WordArt 485" o:spid="_x0000_s1026" type="#_x0000_t202" style="position:absolute;left:0;text-align:left;margin-left:26.65pt;margin-top:21.95pt;width:459pt;height:1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" filled="f" stroked="f">
                <o:lock v:ext="edit" shapetype="t"/>
                <v:textbox style="mso-fit-shape-to-text:t">
                  <w:txbxContent>
                    <w:p w14:paraId="6C5A07D7" w14:textId="4E9DB74E" w:rsidR="00EE15FE" w:rsidRDefault="00EE15FE" w:rsidP="00DB0D7C">
                      <w:pPr>
                        <w:pStyle w:val="NormalWeb"/>
                        <w:spacing w:before="0" w:beforeAutospacing="0" w:after="0" w:afterAutospacing="0"/>
                        <w:jc w:val="center"/>
                      </w:pPr>
                      <w:r>
                        <w:rPr>
                          <w:rFonts w:ascii="Arial Black" w:hAnsi="Arial Black"/>
                          <w:color w:val="B2B2B2"/>
                          <w:sz w:val="36"/>
                          <w:szCs w:val="36"/>
                          <w14:shadow w14:blurRad="0" w14:dist="45847" w14:dir="2021404" w14:sx="100000" w14:sy="100000" w14:kx="0" w14:ky="0" w14:algn="ctr">
                            <w14:srgbClr w14:val="9999FF"/>
                          </w14:shadow>
                          <w14:textOutline w14:w="12700" w14:cap="flat" w14:cmpd="sng" w14:algn="ctr">
                            <w14:solidFill>
                              <w14:srgbClr w14:val="0D0D0D"/>
                            </w14:solidFill>
                            <w14:prstDash w14:val="solid"/>
                            <w14:round/>
                          </w14:textOutline>
                          <w14:textFill>
                            <w14:solidFill>
                              <w14:srgbClr w14:val="B2B2B2">
                                <w14:alpha w14:val="50000"/>
                              </w14:srgbClr>
                            </w14:solidFill>
                          </w14:textFill>
                        </w:rPr>
                        <w:t xml:space="preserve"> </w:t>
                      </w:r>
                    </w:p>
                  </w:txbxContent>
                </v:textbox>
              </v:shape>
            </w:pict>
          </mc:Fallback>
        </mc:AlternateContent>
      </w:r>
    </w:p>
    <w:p w14:paraId="2C6BE93E" w14:textId="77777777" w:rsidR="008813CE" w:rsidRDefault="008813CE">
      <w:pPr>
        <w:keepLines w:val="0"/>
        <w:autoSpaceDE w:val="0"/>
        <w:autoSpaceDN w:val="0"/>
        <w:adjustRightInd w:val="0"/>
        <w:jc w:val="center"/>
        <w:rPr>
          <w:rFonts w:ascii="Times New Roman" w:hAnsi="Times New Roman"/>
          <w:b/>
          <w:bCs/>
          <w:color w:val="CC0066"/>
          <w:sz w:val="48"/>
          <w:szCs w:val="48"/>
        </w:rPr>
      </w:pPr>
    </w:p>
    <w:p w14:paraId="42DFBB5A" w14:textId="77777777" w:rsidR="008813CE" w:rsidRDefault="008813CE">
      <w:pPr>
        <w:pStyle w:val="Normal-retrait"/>
      </w:pPr>
    </w:p>
    <w:p w14:paraId="1C233EA5" w14:textId="77777777" w:rsidR="008813CE" w:rsidRDefault="008813CE">
      <w:pPr>
        <w:pStyle w:val="Normal-retrait"/>
      </w:pPr>
    </w:p>
    <w:p w14:paraId="0F26F658" w14:textId="77777777" w:rsidR="008813CE" w:rsidRDefault="008813CE">
      <w:pPr>
        <w:pStyle w:val="Normal-retrait"/>
      </w:pPr>
    </w:p>
    <w:p w14:paraId="64C53C7F" w14:textId="77777777" w:rsidR="008813CE" w:rsidRDefault="008813CE">
      <w:pPr>
        <w:pStyle w:val="Normal-retrait"/>
      </w:pPr>
    </w:p>
    <w:p w14:paraId="7DAECC9E" w14:textId="77777777" w:rsidR="008813CE" w:rsidRDefault="008813CE">
      <w:pPr>
        <w:pStyle w:val="Normal-retrait"/>
      </w:pPr>
    </w:p>
    <w:p w14:paraId="35ECCC99" w14:textId="77777777" w:rsidR="008813CE" w:rsidRDefault="008813CE">
      <w:pPr>
        <w:pStyle w:val="Normal-retrait"/>
      </w:pPr>
    </w:p>
    <w:p w14:paraId="5871E585" w14:textId="77777777" w:rsidR="008813CE" w:rsidRDefault="008813CE">
      <w:pPr>
        <w:pStyle w:val="Normal-retrait"/>
      </w:pPr>
    </w:p>
    <w:p w14:paraId="247EF449" w14:textId="77777777" w:rsidR="008813CE" w:rsidRDefault="007D337E">
      <w:pPr>
        <w:pStyle w:val="Normal-retrait"/>
      </w:pPr>
      <w:r>
        <w:br w:type="page"/>
      </w:r>
    </w:p>
    <w:p w14:paraId="356E6D9C" w14:textId="77777777" w:rsidR="007D337E" w:rsidRPr="008824EE" w:rsidRDefault="007D337E" w:rsidP="007D337E">
      <w:pPr>
        <w:pBdr>
          <w:top w:val="single" w:sz="4" w:space="1" w:color="auto"/>
          <w:left w:val="single" w:sz="4" w:space="4" w:color="auto"/>
          <w:bottom w:val="single" w:sz="4" w:space="1" w:color="auto"/>
          <w:right w:val="single" w:sz="4" w:space="4" w:color="auto"/>
        </w:pBdr>
        <w:shd w:val="clear" w:color="auto" w:fill="CCFFFF"/>
        <w:jc w:val="center"/>
        <w:rPr>
          <w:rFonts w:cs="Arial"/>
          <w:b/>
          <w:bCs/>
          <w:color w:val="000080"/>
          <w:sz w:val="32"/>
        </w:rPr>
      </w:pPr>
      <w:r w:rsidRPr="008824EE">
        <w:rPr>
          <w:rFonts w:cs="Arial"/>
          <w:b/>
          <w:bCs/>
          <w:color w:val="000080"/>
          <w:sz w:val="32"/>
        </w:rPr>
        <w:lastRenderedPageBreak/>
        <w:t>SOMMAIRE</w:t>
      </w:r>
    </w:p>
    <w:p w14:paraId="1B6A8C90" w14:textId="77777777" w:rsidR="00C92008" w:rsidRDefault="00A14B7B">
      <w:pPr>
        <w:pStyle w:val="TM1"/>
        <w:rPr>
          <w:rFonts w:asciiTheme="minorHAnsi" w:eastAsiaTheme="minorEastAsia" w:hAnsiTheme="minorHAnsi" w:cstheme="minorBidi"/>
          <w:b w:val="0"/>
          <w:caps w:val="0"/>
          <w:color w:val="auto"/>
          <w:sz w:val="22"/>
          <w:szCs w:val="22"/>
        </w:rPr>
      </w:pPr>
      <w:r>
        <w:rPr>
          <w:b w:val="0"/>
          <w:caps w:val="0"/>
        </w:rPr>
        <w:fldChar w:fldCharType="begin"/>
      </w:r>
      <w:r>
        <w:rPr>
          <w:b w:val="0"/>
          <w:caps w:val="0"/>
        </w:rPr>
        <w:instrText xml:space="preserve"> TOC \o "1-4" \h \z \t "TitreAnnexe;1" </w:instrText>
      </w:r>
      <w:r>
        <w:rPr>
          <w:b w:val="0"/>
          <w:caps w:val="0"/>
        </w:rPr>
        <w:fldChar w:fldCharType="separate"/>
      </w:r>
      <w:hyperlink w:anchor="_Toc49766197" w:history="1">
        <w:r w:rsidR="00C92008" w:rsidRPr="007F5944">
          <w:rPr>
            <w:rStyle w:val="Lienhypertexte"/>
          </w:rPr>
          <w:t>INTRODUCTION</w:t>
        </w:r>
        <w:r w:rsidR="00C92008">
          <w:rPr>
            <w:webHidden/>
          </w:rPr>
          <w:tab/>
        </w:r>
        <w:r w:rsidR="00C92008">
          <w:rPr>
            <w:webHidden/>
          </w:rPr>
          <w:fldChar w:fldCharType="begin"/>
        </w:r>
        <w:r w:rsidR="00C92008">
          <w:rPr>
            <w:webHidden/>
          </w:rPr>
          <w:instrText xml:space="preserve"> PAGEREF _Toc49766197 \h </w:instrText>
        </w:r>
        <w:r w:rsidR="00C92008">
          <w:rPr>
            <w:webHidden/>
          </w:rPr>
        </w:r>
        <w:r w:rsidR="00C92008">
          <w:rPr>
            <w:webHidden/>
          </w:rPr>
          <w:fldChar w:fldCharType="separate"/>
        </w:r>
        <w:r w:rsidR="00C92008">
          <w:rPr>
            <w:webHidden/>
          </w:rPr>
          <w:t>4</w:t>
        </w:r>
        <w:r w:rsidR="00C92008">
          <w:rPr>
            <w:webHidden/>
          </w:rPr>
          <w:fldChar w:fldCharType="end"/>
        </w:r>
      </w:hyperlink>
    </w:p>
    <w:p w14:paraId="619F2609" w14:textId="77777777" w:rsidR="00C92008" w:rsidRDefault="00915FDE">
      <w:pPr>
        <w:pStyle w:val="TM2"/>
        <w:rPr>
          <w:rFonts w:asciiTheme="minorHAnsi" w:eastAsiaTheme="minorEastAsia" w:hAnsiTheme="minorHAnsi" w:cstheme="minorBidi"/>
          <w:smallCaps w:val="0"/>
          <w:color w:val="auto"/>
          <w:sz w:val="22"/>
          <w:szCs w:val="22"/>
        </w:rPr>
      </w:pPr>
      <w:hyperlink w:anchor="_Toc49766198" w:history="1">
        <w:r w:rsidR="00C92008" w:rsidRPr="007F5944">
          <w:rPr>
            <w:rStyle w:val="Lienhypertexte"/>
          </w:rPr>
          <w:t>1.1</w:t>
        </w:r>
        <w:r w:rsidR="00C92008">
          <w:rPr>
            <w:rFonts w:asciiTheme="minorHAnsi" w:eastAsiaTheme="minorEastAsia" w:hAnsiTheme="minorHAnsi" w:cstheme="minorBidi"/>
            <w:smallCaps w:val="0"/>
            <w:color w:val="auto"/>
            <w:sz w:val="22"/>
            <w:szCs w:val="22"/>
          </w:rPr>
          <w:tab/>
        </w:r>
        <w:r w:rsidR="00C92008" w:rsidRPr="007F5944">
          <w:rPr>
            <w:rStyle w:val="Lienhypertexte"/>
          </w:rPr>
          <w:t>Objet</w:t>
        </w:r>
        <w:r w:rsidR="00C92008">
          <w:rPr>
            <w:webHidden/>
          </w:rPr>
          <w:tab/>
        </w:r>
        <w:r w:rsidR="00C92008">
          <w:rPr>
            <w:webHidden/>
          </w:rPr>
          <w:fldChar w:fldCharType="begin"/>
        </w:r>
        <w:r w:rsidR="00C92008">
          <w:rPr>
            <w:webHidden/>
          </w:rPr>
          <w:instrText xml:space="preserve"> PAGEREF _Toc49766198 \h </w:instrText>
        </w:r>
        <w:r w:rsidR="00C92008">
          <w:rPr>
            <w:webHidden/>
          </w:rPr>
        </w:r>
        <w:r w:rsidR="00C92008">
          <w:rPr>
            <w:webHidden/>
          </w:rPr>
          <w:fldChar w:fldCharType="separate"/>
        </w:r>
        <w:r w:rsidR="00C92008">
          <w:rPr>
            <w:webHidden/>
          </w:rPr>
          <w:t>4</w:t>
        </w:r>
        <w:r w:rsidR="00C92008">
          <w:rPr>
            <w:webHidden/>
          </w:rPr>
          <w:fldChar w:fldCharType="end"/>
        </w:r>
      </w:hyperlink>
    </w:p>
    <w:p w14:paraId="31830A2D" w14:textId="77777777" w:rsidR="00C92008" w:rsidRDefault="00915FDE">
      <w:pPr>
        <w:pStyle w:val="TM2"/>
        <w:rPr>
          <w:rFonts w:asciiTheme="minorHAnsi" w:eastAsiaTheme="minorEastAsia" w:hAnsiTheme="minorHAnsi" w:cstheme="minorBidi"/>
          <w:smallCaps w:val="0"/>
          <w:color w:val="auto"/>
          <w:sz w:val="22"/>
          <w:szCs w:val="22"/>
        </w:rPr>
      </w:pPr>
      <w:hyperlink w:anchor="_Toc49766199" w:history="1">
        <w:r w:rsidR="00C92008" w:rsidRPr="007F5944">
          <w:rPr>
            <w:rStyle w:val="Lienhypertexte"/>
          </w:rPr>
          <w:t>1.2</w:t>
        </w:r>
        <w:r w:rsidR="00C92008">
          <w:rPr>
            <w:rFonts w:asciiTheme="minorHAnsi" w:eastAsiaTheme="minorEastAsia" w:hAnsiTheme="minorHAnsi" w:cstheme="minorBidi"/>
            <w:smallCaps w:val="0"/>
            <w:color w:val="auto"/>
            <w:sz w:val="22"/>
            <w:szCs w:val="22"/>
          </w:rPr>
          <w:tab/>
        </w:r>
        <w:r w:rsidR="00C92008" w:rsidRPr="007F5944">
          <w:rPr>
            <w:rStyle w:val="Lienhypertexte"/>
          </w:rPr>
          <w:t>Périmètre du projet</w:t>
        </w:r>
        <w:r w:rsidR="00C92008">
          <w:rPr>
            <w:webHidden/>
          </w:rPr>
          <w:tab/>
        </w:r>
        <w:r w:rsidR="00C92008">
          <w:rPr>
            <w:webHidden/>
          </w:rPr>
          <w:fldChar w:fldCharType="begin"/>
        </w:r>
        <w:r w:rsidR="00C92008">
          <w:rPr>
            <w:webHidden/>
          </w:rPr>
          <w:instrText xml:space="preserve"> PAGEREF _Toc49766199 \h </w:instrText>
        </w:r>
        <w:r w:rsidR="00C92008">
          <w:rPr>
            <w:webHidden/>
          </w:rPr>
        </w:r>
        <w:r w:rsidR="00C92008">
          <w:rPr>
            <w:webHidden/>
          </w:rPr>
          <w:fldChar w:fldCharType="separate"/>
        </w:r>
        <w:r w:rsidR="00C92008">
          <w:rPr>
            <w:webHidden/>
          </w:rPr>
          <w:t>4</w:t>
        </w:r>
        <w:r w:rsidR="00C92008">
          <w:rPr>
            <w:webHidden/>
          </w:rPr>
          <w:fldChar w:fldCharType="end"/>
        </w:r>
      </w:hyperlink>
    </w:p>
    <w:p w14:paraId="0B2A3133" w14:textId="77777777" w:rsidR="00C92008" w:rsidRDefault="00915FDE">
      <w:pPr>
        <w:pStyle w:val="TM1"/>
        <w:rPr>
          <w:rFonts w:asciiTheme="minorHAnsi" w:eastAsiaTheme="minorEastAsia" w:hAnsiTheme="minorHAnsi" w:cstheme="minorBidi"/>
          <w:b w:val="0"/>
          <w:caps w:val="0"/>
          <w:color w:val="auto"/>
          <w:sz w:val="22"/>
          <w:szCs w:val="22"/>
        </w:rPr>
      </w:pPr>
      <w:hyperlink w:anchor="_Toc49766200" w:history="1">
        <w:r w:rsidR="00C92008" w:rsidRPr="007F5944">
          <w:rPr>
            <w:rStyle w:val="Lienhypertexte"/>
          </w:rPr>
          <w:t>2</w:t>
        </w:r>
        <w:r w:rsidR="00C92008">
          <w:rPr>
            <w:rFonts w:asciiTheme="minorHAnsi" w:eastAsiaTheme="minorEastAsia" w:hAnsiTheme="minorHAnsi" w:cstheme="minorBidi"/>
            <w:b w:val="0"/>
            <w:caps w:val="0"/>
            <w:color w:val="auto"/>
            <w:sz w:val="22"/>
            <w:szCs w:val="22"/>
          </w:rPr>
          <w:tab/>
        </w:r>
        <w:r w:rsidR="00C92008" w:rsidRPr="007F5944">
          <w:rPr>
            <w:rStyle w:val="Lienhypertexte"/>
          </w:rPr>
          <w:t>Instructions aux soumissionnaires</w:t>
        </w:r>
        <w:r w:rsidR="00C92008">
          <w:rPr>
            <w:webHidden/>
          </w:rPr>
          <w:tab/>
        </w:r>
        <w:r w:rsidR="00C92008">
          <w:rPr>
            <w:webHidden/>
          </w:rPr>
          <w:fldChar w:fldCharType="begin"/>
        </w:r>
        <w:r w:rsidR="00C92008">
          <w:rPr>
            <w:webHidden/>
          </w:rPr>
          <w:instrText xml:space="preserve"> PAGEREF _Toc49766200 \h </w:instrText>
        </w:r>
        <w:r w:rsidR="00C92008">
          <w:rPr>
            <w:webHidden/>
          </w:rPr>
        </w:r>
        <w:r w:rsidR="00C92008">
          <w:rPr>
            <w:webHidden/>
          </w:rPr>
          <w:fldChar w:fldCharType="separate"/>
        </w:r>
        <w:r w:rsidR="00C92008">
          <w:rPr>
            <w:webHidden/>
          </w:rPr>
          <w:t>5</w:t>
        </w:r>
        <w:r w:rsidR="00C92008">
          <w:rPr>
            <w:webHidden/>
          </w:rPr>
          <w:fldChar w:fldCharType="end"/>
        </w:r>
      </w:hyperlink>
    </w:p>
    <w:p w14:paraId="6CAE24A0" w14:textId="77777777" w:rsidR="00C92008" w:rsidRDefault="00915FDE">
      <w:pPr>
        <w:pStyle w:val="TM2"/>
        <w:rPr>
          <w:rFonts w:asciiTheme="minorHAnsi" w:eastAsiaTheme="minorEastAsia" w:hAnsiTheme="minorHAnsi" w:cstheme="minorBidi"/>
          <w:smallCaps w:val="0"/>
          <w:color w:val="auto"/>
          <w:sz w:val="22"/>
          <w:szCs w:val="22"/>
        </w:rPr>
      </w:pPr>
      <w:hyperlink w:anchor="_Toc49766201" w:history="1">
        <w:r w:rsidR="00C92008" w:rsidRPr="007F5944">
          <w:rPr>
            <w:rStyle w:val="Lienhypertexte"/>
          </w:rPr>
          <w:t>2.1</w:t>
        </w:r>
        <w:r w:rsidR="00C92008">
          <w:rPr>
            <w:rFonts w:asciiTheme="minorHAnsi" w:eastAsiaTheme="minorEastAsia" w:hAnsiTheme="minorHAnsi" w:cstheme="minorBidi"/>
            <w:smallCaps w:val="0"/>
            <w:color w:val="auto"/>
            <w:sz w:val="22"/>
            <w:szCs w:val="22"/>
          </w:rPr>
          <w:tab/>
        </w:r>
        <w:r w:rsidR="00C92008" w:rsidRPr="007F5944">
          <w:rPr>
            <w:rStyle w:val="Lienhypertexte"/>
          </w:rPr>
          <w:t>Tableau de conformité</w:t>
        </w:r>
        <w:r w:rsidR="00C92008">
          <w:rPr>
            <w:webHidden/>
          </w:rPr>
          <w:tab/>
        </w:r>
        <w:r w:rsidR="00C92008">
          <w:rPr>
            <w:webHidden/>
          </w:rPr>
          <w:fldChar w:fldCharType="begin"/>
        </w:r>
        <w:r w:rsidR="00C92008">
          <w:rPr>
            <w:webHidden/>
          </w:rPr>
          <w:instrText xml:space="preserve"> PAGEREF _Toc49766201 \h </w:instrText>
        </w:r>
        <w:r w:rsidR="00C92008">
          <w:rPr>
            <w:webHidden/>
          </w:rPr>
        </w:r>
        <w:r w:rsidR="00C92008">
          <w:rPr>
            <w:webHidden/>
          </w:rPr>
          <w:fldChar w:fldCharType="separate"/>
        </w:r>
        <w:r w:rsidR="00C92008">
          <w:rPr>
            <w:webHidden/>
          </w:rPr>
          <w:t>5</w:t>
        </w:r>
        <w:r w:rsidR="00C92008">
          <w:rPr>
            <w:webHidden/>
          </w:rPr>
          <w:fldChar w:fldCharType="end"/>
        </w:r>
      </w:hyperlink>
    </w:p>
    <w:p w14:paraId="6FC009AE" w14:textId="77777777" w:rsidR="00C92008" w:rsidRDefault="00915FDE">
      <w:pPr>
        <w:pStyle w:val="TM2"/>
        <w:rPr>
          <w:rFonts w:asciiTheme="minorHAnsi" w:eastAsiaTheme="minorEastAsia" w:hAnsiTheme="minorHAnsi" w:cstheme="minorBidi"/>
          <w:smallCaps w:val="0"/>
          <w:color w:val="auto"/>
          <w:sz w:val="22"/>
          <w:szCs w:val="22"/>
        </w:rPr>
      </w:pPr>
      <w:hyperlink w:anchor="_Toc49766202" w:history="1">
        <w:r w:rsidR="00C92008" w:rsidRPr="007F5944">
          <w:rPr>
            <w:rStyle w:val="Lienhypertexte"/>
          </w:rPr>
          <w:t>2.2</w:t>
        </w:r>
        <w:r w:rsidR="00C92008">
          <w:rPr>
            <w:rFonts w:asciiTheme="minorHAnsi" w:eastAsiaTheme="minorEastAsia" w:hAnsiTheme="minorHAnsi" w:cstheme="minorBidi"/>
            <w:smallCaps w:val="0"/>
            <w:color w:val="auto"/>
            <w:sz w:val="22"/>
            <w:szCs w:val="22"/>
          </w:rPr>
          <w:tab/>
        </w:r>
        <w:r w:rsidR="00C92008" w:rsidRPr="007F5944">
          <w:rPr>
            <w:rStyle w:val="Lienhypertexte"/>
          </w:rPr>
          <w:t>Présentation de la solution et du système proposé</w:t>
        </w:r>
        <w:r w:rsidR="00C92008">
          <w:rPr>
            <w:webHidden/>
          </w:rPr>
          <w:tab/>
        </w:r>
        <w:r w:rsidR="00C92008">
          <w:rPr>
            <w:webHidden/>
          </w:rPr>
          <w:fldChar w:fldCharType="begin"/>
        </w:r>
        <w:r w:rsidR="00C92008">
          <w:rPr>
            <w:webHidden/>
          </w:rPr>
          <w:instrText xml:space="preserve"> PAGEREF _Toc49766202 \h </w:instrText>
        </w:r>
        <w:r w:rsidR="00C92008">
          <w:rPr>
            <w:webHidden/>
          </w:rPr>
        </w:r>
        <w:r w:rsidR="00C92008">
          <w:rPr>
            <w:webHidden/>
          </w:rPr>
          <w:fldChar w:fldCharType="separate"/>
        </w:r>
        <w:r w:rsidR="00C92008">
          <w:rPr>
            <w:webHidden/>
          </w:rPr>
          <w:t>6</w:t>
        </w:r>
        <w:r w:rsidR="00C92008">
          <w:rPr>
            <w:webHidden/>
          </w:rPr>
          <w:fldChar w:fldCharType="end"/>
        </w:r>
      </w:hyperlink>
    </w:p>
    <w:p w14:paraId="35404648" w14:textId="77777777" w:rsidR="00C92008" w:rsidRDefault="00915FDE">
      <w:pPr>
        <w:pStyle w:val="TM2"/>
        <w:rPr>
          <w:rFonts w:asciiTheme="minorHAnsi" w:eastAsiaTheme="minorEastAsia" w:hAnsiTheme="minorHAnsi" w:cstheme="minorBidi"/>
          <w:smallCaps w:val="0"/>
          <w:color w:val="auto"/>
          <w:sz w:val="22"/>
          <w:szCs w:val="22"/>
        </w:rPr>
      </w:pPr>
      <w:hyperlink w:anchor="_Toc49766203" w:history="1">
        <w:r w:rsidR="00C92008" w:rsidRPr="007F5944">
          <w:rPr>
            <w:rStyle w:val="Lienhypertexte"/>
          </w:rPr>
          <w:t>2.3</w:t>
        </w:r>
        <w:r w:rsidR="00C92008">
          <w:rPr>
            <w:rFonts w:asciiTheme="minorHAnsi" w:eastAsiaTheme="minorEastAsia" w:hAnsiTheme="minorHAnsi" w:cstheme="minorBidi"/>
            <w:smallCaps w:val="0"/>
            <w:color w:val="auto"/>
            <w:sz w:val="22"/>
            <w:szCs w:val="22"/>
          </w:rPr>
          <w:tab/>
        </w:r>
        <w:r w:rsidR="00C92008" w:rsidRPr="007F5944">
          <w:rPr>
            <w:rStyle w:val="Lienhypertexte"/>
          </w:rPr>
          <w:t>Matrice de responsabilité</w:t>
        </w:r>
        <w:r w:rsidR="00C92008">
          <w:rPr>
            <w:webHidden/>
          </w:rPr>
          <w:tab/>
        </w:r>
        <w:r w:rsidR="00C92008">
          <w:rPr>
            <w:webHidden/>
          </w:rPr>
          <w:fldChar w:fldCharType="begin"/>
        </w:r>
        <w:r w:rsidR="00C92008">
          <w:rPr>
            <w:webHidden/>
          </w:rPr>
          <w:instrText xml:space="preserve"> PAGEREF _Toc49766203 \h </w:instrText>
        </w:r>
        <w:r w:rsidR="00C92008">
          <w:rPr>
            <w:webHidden/>
          </w:rPr>
        </w:r>
        <w:r w:rsidR="00C92008">
          <w:rPr>
            <w:webHidden/>
          </w:rPr>
          <w:fldChar w:fldCharType="separate"/>
        </w:r>
        <w:r w:rsidR="00C92008">
          <w:rPr>
            <w:webHidden/>
          </w:rPr>
          <w:t>6</w:t>
        </w:r>
        <w:r w:rsidR="00C92008">
          <w:rPr>
            <w:webHidden/>
          </w:rPr>
          <w:fldChar w:fldCharType="end"/>
        </w:r>
      </w:hyperlink>
    </w:p>
    <w:p w14:paraId="7DD50B8C" w14:textId="77777777" w:rsidR="00C92008" w:rsidRDefault="00915FDE">
      <w:pPr>
        <w:pStyle w:val="TM2"/>
        <w:rPr>
          <w:rFonts w:asciiTheme="minorHAnsi" w:eastAsiaTheme="minorEastAsia" w:hAnsiTheme="minorHAnsi" w:cstheme="minorBidi"/>
          <w:smallCaps w:val="0"/>
          <w:color w:val="auto"/>
          <w:sz w:val="22"/>
          <w:szCs w:val="22"/>
        </w:rPr>
      </w:pPr>
      <w:hyperlink w:anchor="_Toc49766204" w:history="1">
        <w:r w:rsidR="00C92008" w:rsidRPr="007F5944">
          <w:rPr>
            <w:rStyle w:val="Lienhypertexte"/>
          </w:rPr>
          <w:t>2.4</w:t>
        </w:r>
        <w:r w:rsidR="00C92008">
          <w:rPr>
            <w:rFonts w:asciiTheme="minorHAnsi" w:eastAsiaTheme="minorEastAsia" w:hAnsiTheme="minorHAnsi" w:cstheme="minorBidi"/>
            <w:smallCaps w:val="0"/>
            <w:color w:val="auto"/>
            <w:sz w:val="22"/>
            <w:szCs w:val="22"/>
          </w:rPr>
          <w:tab/>
        </w:r>
        <w:r w:rsidR="00C92008" w:rsidRPr="007F5944">
          <w:rPr>
            <w:rStyle w:val="Lienhypertexte"/>
          </w:rPr>
          <w:t>Planning</w:t>
        </w:r>
        <w:r w:rsidR="00C92008">
          <w:rPr>
            <w:webHidden/>
          </w:rPr>
          <w:tab/>
        </w:r>
        <w:r w:rsidR="00C92008">
          <w:rPr>
            <w:webHidden/>
          </w:rPr>
          <w:fldChar w:fldCharType="begin"/>
        </w:r>
        <w:r w:rsidR="00C92008">
          <w:rPr>
            <w:webHidden/>
          </w:rPr>
          <w:instrText xml:space="preserve"> PAGEREF _Toc49766204 \h </w:instrText>
        </w:r>
        <w:r w:rsidR="00C92008">
          <w:rPr>
            <w:webHidden/>
          </w:rPr>
        </w:r>
        <w:r w:rsidR="00C92008">
          <w:rPr>
            <w:webHidden/>
          </w:rPr>
          <w:fldChar w:fldCharType="separate"/>
        </w:r>
        <w:r w:rsidR="00C92008">
          <w:rPr>
            <w:webHidden/>
          </w:rPr>
          <w:t>6</w:t>
        </w:r>
        <w:r w:rsidR="00C92008">
          <w:rPr>
            <w:webHidden/>
          </w:rPr>
          <w:fldChar w:fldCharType="end"/>
        </w:r>
      </w:hyperlink>
    </w:p>
    <w:p w14:paraId="7129006E" w14:textId="77777777" w:rsidR="00C92008" w:rsidRDefault="00915FDE">
      <w:pPr>
        <w:pStyle w:val="TM2"/>
        <w:rPr>
          <w:rFonts w:asciiTheme="minorHAnsi" w:eastAsiaTheme="minorEastAsia" w:hAnsiTheme="minorHAnsi" w:cstheme="minorBidi"/>
          <w:smallCaps w:val="0"/>
          <w:color w:val="auto"/>
          <w:sz w:val="22"/>
          <w:szCs w:val="22"/>
        </w:rPr>
      </w:pPr>
      <w:hyperlink w:anchor="_Toc49766205" w:history="1">
        <w:r w:rsidR="00C92008" w:rsidRPr="007F5944">
          <w:rPr>
            <w:rStyle w:val="Lienhypertexte"/>
          </w:rPr>
          <w:t>2.5</w:t>
        </w:r>
        <w:r w:rsidR="00C92008">
          <w:rPr>
            <w:rFonts w:asciiTheme="minorHAnsi" w:eastAsiaTheme="minorEastAsia" w:hAnsiTheme="minorHAnsi" w:cstheme="minorBidi"/>
            <w:smallCaps w:val="0"/>
            <w:color w:val="auto"/>
            <w:sz w:val="22"/>
            <w:szCs w:val="22"/>
          </w:rPr>
          <w:tab/>
        </w:r>
        <w:r w:rsidR="00C92008" w:rsidRPr="007F5944">
          <w:rPr>
            <w:rStyle w:val="Lienhypertexte"/>
          </w:rPr>
          <w:t>Equipe projet</w:t>
        </w:r>
        <w:r w:rsidR="00C92008">
          <w:rPr>
            <w:webHidden/>
          </w:rPr>
          <w:tab/>
        </w:r>
        <w:r w:rsidR="00C92008">
          <w:rPr>
            <w:webHidden/>
          </w:rPr>
          <w:fldChar w:fldCharType="begin"/>
        </w:r>
        <w:r w:rsidR="00C92008">
          <w:rPr>
            <w:webHidden/>
          </w:rPr>
          <w:instrText xml:space="preserve"> PAGEREF _Toc49766205 \h </w:instrText>
        </w:r>
        <w:r w:rsidR="00C92008">
          <w:rPr>
            <w:webHidden/>
          </w:rPr>
        </w:r>
        <w:r w:rsidR="00C92008">
          <w:rPr>
            <w:webHidden/>
          </w:rPr>
          <w:fldChar w:fldCharType="separate"/>
        </w:r>
        <w:r w:rsidR="00C92008">
          <w:rPr>
            <w:webHidden/>
          </w:rPr>
          <w:t>6</w:t>
        </w:r>
        <w:r w:rsidR="00C92008">
          <w:rPr>
            <w:webHidden/>
          </w:rPr>
          <w:fldChar w:fldCharType="end"/>
        </w:r>
      </w:hyperlink>
    </w:p>
    <w:p w14:paraId="4D025E7E" w14:textId="77777777" w:rsidR="00C92008" w:rsidRDefault="00915FDE">
      <w:pPr>
        <w:pStyle w:val="TM1"/>
        <w:rPr>
          <w:rFonts w:asciiTheme="minorHAnsi" w:eastAsiaTheme="minorEastAsia" w:hAnsiTheme="minorHAnsi" w:cstheme="minorBidi"/>
          <w:b w:val="0"/>
          <w:caps w:val="0"/>
          <w:color w:val="auto"/>
          <w:sz w:val="22"/>
          <w:szCs w:val="22"/>
        </w:rPr>
      </w:pPr>
      <w:hyperlink w:anchor="_Toc49766206" w:history="1">
        <w:r w:rsidR="00C92008" w:rsidRPr="007F5944">
          <w:rPr>
            <w:rStyle w:val="Lienhypertexte"/>
          </w:rPr>
          <w:t>3</w:t>
        </w:r>
        <w:r w:rsidR="00C92008">
          <w:rPr>
            <w:rFonts w:asciiTheme="minorHAnsi" w:eastAsiaTheme="minorEastAsia" w:hAnsiTheme="minorHAnsi" w:cstheme="minorBidi"/>
            <w:b w:val="0"/>
            <w:caps w:val="0"/>
            <w:color w:val="auto"/>
            <w:sz w:val="22"/>
            <w:szCs w:val="22"/>
          </w:rPr>
          <w:tab/>
        </w:r>
        <w:r w:rsidR="00C92008" w:rsidRPr="007F5944">
          <w:rPr>
            <w:rStyle w:val="Lienhypertexte"/>
          </w:rPr>
          <w:t>DEFINITION DE LA SOLUTION CIBLE</w:t>
        </w:r>
        <w:r w:rsidR="00C92008">
          <w:rPr>
            <w:webHidden/>
          </w:rPr>
          <w:tab/>
        </w:r>
        <w:r w:rsidR="00C92008">
          <w:rPr>
            <w:webHidden/>
          </w:rPr>
          <w:fldChar w:fldCharType="begin"/>
        </w:r>
        <w:r w:rsidR="00C92008">
          <w:rPr>
            <w:webHidden/>
          </w:rPr>
          <w:instrText xml:space="preserve"> PAGEREF _Toc49766206 \h </w:instrText>
        </w:r>
        <w:r w:rsidR="00C92008">
          <w:rPr>
            <w:webHidden/>
          </w:rPr>
        </w:r>
        <w:r w:rsidR="00C92008">
          <w:rPr>
            <w:webHidden/>
          </w:rPr>
          <w:fldChar w:fldCharType="separate"/>
        </w:r>
        <w:r w:rsidR="00C92008">
          <w:rPr>
            <w:webHidden/>
          </w:rPr>
          <w:t>7</w:t>
        </w:r>
        <w:r w:rsidR="00C92008">
          <w:rPr>
            <w:webHidden/>
          </w:rPr>
          <w:fldChar w:fldCharType="end"/>
        </w:r>
      </w:hyperlink>
    </w:p>
    <w:p w14:paraId="6EEFDC37" w14:textId="77777777" w:rsidR="00C92008" w:rsidRDefault="00915FDE">
      <w:pPr>
        <w:pStyle w:val="TM2"/>
        <w:rPr>
          <w:rFonts w:asciiTheme="minorHAnsi" w:eastAsiaTheme="minorEastAsia" w:hAnsiTheme="minorHAnsi" w:cstheme="minorBidi"/>
          <w:smallCaps w:val="0"/>
          <w:color w:val="auto"/>
          <w:sz w:val="22"/>
          <w:szCs w:val="22"/>
        </w:rPr>
      </w:pPr>
      <w:hyperlink w:anchor="_Toc49766207" w:history="1">
        <w:r w:rsidR="00C92008" w:rsidRPr="007F5944">
          <w:rPr>
            <w:rStyle w:val="Lienhypertexte"/>
          </w:rPr>
          <w:t>3.1</w:t>
        </w:r>
        <w:r w:rsidR="00C92008">
          <w:rPr>
            <w:rFonts w:asciiTheme="minorHAnsi" w:eastAsiaTheme="minorEastAsia" w:hAnsiTheme="minorHAnsi" w:cstheme="minorBidi"/>
            <w:smallCaps w:val="0"/>
            <w:color w:val="auto"/>
            <w:sz w:val="22"/>
            <w:szCs w:val="22"/>
          </w:rPr>
          <w:tab/>
        </w:r>
        <w:r w:rsidR="00C92008" w:rsidRPr="007F5944">
          <w:rPr>
            <w:rStyle w:val="Lienhypertexte"/>
          </w:rPr>
          <w:t>Utilisateurs/Acteurs/Habilitations</w:t>
        </w:r>
        <w:r w:rsidR="00C92008">
          <w:rPr>
            <w:webHidden/>
          </w:rPr>
          <w:tab/>
        </w:r>
        <w:r w:rsidR="00C92008">
          <w:rPr>
            <w:webHidden/>
          </w:rPr>
          <w:fldChar w:fldCharType="begin"/>
        </w:r>
        <w:r w:rsidR="00C92008">
          <w:rPr>
            <w:webHidden/>
          </w:rPr>
          <w:instrText xml:space="preserve"> PAGEREF _Toc49766207 \h </w:instrText>
        </w:r>
        <w:r w:rsidR="00C92008">
          <w:rPr>
            <w:webHidden/>
          </w:rPr>
        </w:r>
        <w:r w:rsidR="00C92008">
          <w:rPr>
            <w:webHidden/>
          </w:rPr>
          <w:fldChar w:fldCharType="separate"/>
        </w:r>
        <w:r w:rsidR="00C92008">
          <w:rPr>
            <w:webHidden/>
          </w:rPr>
          <w:t>7</w:t>
        </w:r>
        <w:r w:rsidR="00C92008">
          <w:rPr>
            <w:webHidden/>
          </w:rPr>
          <w:fldChar w:fldCharType="end"/>
        </w:r>
      </w:hyperlink>
    </w:p>
    <w:p w14:paraId="02E01F06" w14:textId="77777777" w:rsidR="00C92008" w:rsidRDefault="00915FDE">
      <w:pPr>
        <w:pStyle w:val="TM2"/>
        <w:rPr>
          <w:rFonts w:asciiTheme="minorHAnsi" w:eastAsiaTheme="minorEastAsia" w:hAnsiTheme="minorHAnsi" w:cstheme="minorBidi"/>
          <w:smallCaps w:val="0"/>
          <w:color w:val="auto"/>
          <w:sz w:val="22"/>
          <w:szCs w:val="22"/>
        </w:rPr>
      </w:pPr>
      <w:hyperlink w:anchor="_Toc49766208" w:history="1">
        <w:r w:rsidR="00C92008" w:rsidRPr="007F5944">
          <w:rPr>
            <w:rStyle w:val="Lienhypertexte"/>
          </w:rPr>
          <w:t>3.2</w:t>
        </w:r>
        <w:r w:rsidR="00C92008">
          <w:rPr>
            <w:rFonts w:asciiTheme="minorHAnsi" w:eastAsiaTheme="minorEastAsia" w:hAnsiTheme="minorHAnsi" w:cstheme="minorBidi"/>
            <w:smallCaps w:val="0"/>
            <w:color w:val="auto"/>
            <w:sz w:val="22"/>
            <w:szCs w:val="22"/>
          </w:rPr>
          <w:tab/>
        </w:r>
        <w:r w:rsidR="00C92008" w:rsidRPr="007F5944">
          <w:rPr>
            <w:rStyle w:val="Lienhypertexte"/>
          </w:rPr>
          <w:t>Principales fonctionnalités</w:t>
        </w:r>
        <w:r w:rsidR="00C92008">
          <w:rPr>
            <w:webHidden/>
          </w:rPr>
          <w:tab/>
        </w:r>
        <w:r w:rsidR="00C92008">
          <w:rPr>
            <w:webHidden/>
          </w:rPr>
          <w:fldChar w:fldCharType="begin"/>
        </w:r>
        <w:r w:rsidR="00C92008">
          <w:rPr>
            <w:webHidden/>
          </w:rPr>
          <w:instrText xml:space="preserve"> PAGEREF _Toc49766208 \h </w:instrText>
        </w:r>
        <w:r w:rsidR="00C92008">
          <w:rPr>
            <w:webHidden/>
          </w:rPr>
        </w:r>
        <w:r w:rsidR="00C92008">
          <w:rPr>
            <w:webHidden/>
          </w:rPr>
          <w:fldChar w:fldCharType="separate"/>
        </w:r>
        <w:r w:rsidR="00C92008">
          <w:rPr>
            <w:webHidden/>
          </w:rPr>
          <w:t>7</w:t>
        </w:r>
        <w:r w:rsidR="00C92008">
          <w:rPr>
            <w:webHidden/>
          </w:rPr>
          <w:fldChar w:fldCharType="end"/>
        </w:r>
      </w:hyperlink>
    </w:p>
    <w:p w14:paraId="6B12D22A" w14:textId="77777777" w:rsidR="00C92008" w:rsidRDefault="00915FDE">
      <w:pPr>
        <w:pStyle w:val="TM1"/>
        <w:rPr>
          <w:rFonts w:asciiTheme="minorHAnsi" w:eastAsiaTheme="minorEastAsia" w:hAnsiTheme="minorHAnsi" w:cstheme="minorBidi"/>
          <w:b w:val="0"/>
          <w:caps w:val="0"/>
          <w:color w:val="auto"/>
          <w:sz w:val="22"/>
          <w:szCs w:val="22"/>
        </w:rPr>
      </w:pPr>
      <w:hyperlink w:anchor="_Toc49766209" w:history="1">
        <w:r w:rsidR="00C92008" w:rsidRPr="007F5944">
          <w:rPr>
            <w:rStyle w:val="Lienhypertexte"/>
          </w:rPr>
          <w:t>4</w:t>
        </w:r>
        <w:r w:rsidR="00C92008">
          <w:rPr>
            <w:rFonts w:asciiTheme="minorHAnsi" w:eastAsiaTheme="minorEastAsia" w:hAnsiTheme="minorHAnsi" w:cstheme="minorBidi"/>
            <w:b w:val="0"/>
            <w:caps w:val="0"/>
            <w:color w:val="auto"/>
            <w:sz w:val="22"/>
            <w:szCs w:val="22"/>
          </w:rPr>
          <w:tab/>
        </w:r>
        <w:r w:rsidR="00C92008" w:rsidRPr="007F5944">
          <w:rPr>
            <w:rStyle w:val="Lienhypertexte"/>
          </w:rPr>
          <w:t>SpécificationS du Système</w:t>
        </w:r>
        <w:r w:rsidR="00C92008">
          <w:rPr>
            <w:webHidden/>
          </w:rPr>
          <w:tab/>
        </w:r>
        <w:r w:rsidR="00C92008">
          <w:rPr>
            <w:webHidden/>
          </w:rPr>
          <w:fldChar w:fldCharType="begin"/>
        </w:r>
        <w:r w:rsidR="00C92008">
          <w:rPr>
            <w:webHidden/>
          </w:rPr>
          <w:instrText xml:space="preserve"> PAGEREF _Toc49766209 \h </w:instrText>
        </w:r>
        <w:r w:rsidR="00C92008">
          <w:rPr>
            <w:webHidden/>
          </w:rPr>
        </w:r>
        <w:r w:rsidR="00C92008">
          <w:rPr>
            <w:webHidden/>
          </w:rPr>
          <w:fldChar w:fldCharType="separate"/>
        </w:r>
        <w:r w:rsidR="00C92008">
          <w:rPr>
            <w:webHidden/>
          </w:rPr>
          <w:t>12</w:t>
        </w:r>
        <w:r w:rsidR="00C92008">
          <w:rPr>
            <w:webHidden/>
          </w:rPr>
          <w:fldChar w:fldCharType="end"/>
        </w:r>
      </w:hyperlink>
    </w:p>
    <w:p w14:paraId="4C157CD0" w14:textId="77777777" w:rsidR="00C92008" w:rsidRDefault="00915FDE">
      <w:pPr>
        <w:pStyle w:val="TM2"/>
        <w:rPr>
          <w:rFonts w:asciiTheme="minorHAnsi" w:eastAsiaTheme="minorEastAsia" w:hAnsiTheme="minorHAnsi" w:cstheme="minorBidi"/>
          <w:smallCaps w:val="0"/>
          <w:color w:val="auto"/>
          <w:sz w:val="22"/>
          <w:szCs w:val="22"/>
        </w:rPr>
      </w:pPr>
      <w:hyperlink w:anchor="_Toc49766210" w:history="1">
        <w:r w:rsidR="00C92008" w:rsidRPr="007F5944">
          <w:rPr>
            <w:rStyle w:val="Lienhypertexte"/>
          </w:rPr>
          <w:t>4.1</w:t>
        </w:r>
        <w:r w:rsidR="00C92008">
          <w:rPr>
            <w:rFonts w:asciiTheme="minorHAnsi" w:eastAsiaTheme="minorEastAsia" w:hAnsiTheme="minorHAnsi" w:cstheme="minorBidi"/>
            <w:smallCaps w:val="0"/>
            <w:color w:val="auto"/>
            <w:sz w:val="22"/>
            <w:szCs w:val="22"/>
          </w:rPr>
          <w:tab/>
        </w:r>
        <w:r w:rsidR="00C92008" w:rsidRPr="007F5944">
          <w:rPr>
            <w:rStyle w:val="Lienhypertexte"/>
          </w:rPr>
          <w:t>Périmètre de la fourniture</w:t>
        </w:r>
        <w:r w:rsidR="00C92008">
          <w:rPr>
            <w:webHidden/>
          </w:rPr>
          <w:tab/>
        </w:r>
        <w:r w:rsidR="00C92008">
          <w:rPr>
            <w:webHidden/>
          </w:rPr>
          <w:fldChar w:fldCharType="begin"/>
        </w:r>
        <w:r w:rsidR="00C92008">
          <w:rPr>
            <w:webHidden/>
          </w:rPr>
          <w:instrText xml:space="preserve"> PAGEREF _Toc49766210 \h </w:instrText>
        </w:r>
        <w:r w:rsidR="00C92008">
          <w:rPr>
            <w:webHidden/>
          </w:rPr>
        </w:r>
        <w:r w:rsidR="00C92008">
          <w:rPr>
            <w:webHidden/>
          </w:rPr>
          <w:fldChar w:fldCharType="separate"/>
        </w:r>
        <w:r w:rsidR="00C92008">
          <w:rPr>
            <w:webHidden/>
          </w:rPr>
          <w:t>12</w:t>
        </w:r>
        <w:r w:rsidR="00C92008">
          <w:rPr>
            <w:webHidden/>
          </w:rPr>
          <w:fldChar w:fldCharType="end"/>
        </w:r>
      </w:hyperlink>
    </w:p>
    <w:p w14:paraId="6F62032A" w14:textId="77777777" w:rsidR="00C92008" w:rsidRDefault="00915FDE">
      <w:pPr>
        <w:pStyle w:val="TM2"/>
        <w:rPr>
          <w:rFonts w:asciiTheme="minorHAnsi" w:eastAsiaTheme="minorEastAsia" w:hAnsiTheme="minorHAnsi" w:cstheme="minorBidi"/>
          <w:smallCaps w:val="0"/>
          <w:color w:val="auto"/>
          <w:sz w:val="22"/>
          <w:szCs w:val="22"/>
        </w:rPr>
      </w:pPr>
      <w:hyperlink w:anchor="_Toc49766211" w:history="1">
        <w:r w:rsidR="00C92008" w:rsidRPr="007F5944">
          <w:rPr>
            <w:rStyle w:val="Lienhypertexte"/>
          </w:rPr>
          <w:t>4.2</w:t>
        </w:r>
        <w:r w:rsidR="00C92008">
          <w:rPr>
            <w:rFonts w:asciiTheme="minorHAnsi" w:eastAsiaTheme="minorEastAsia" w:hAnsiTheme="minorHAnsi" w:cstheme="minorBidi"/>
            <w:smallCaps w:val="0"/>
            <w:color w:val="auto"/>
            <w:sz w:val="22"/>
            <w:szCs w:val="22"/>
          </w:rPr>
          <w:tab/>
        </w:r>
        <w:r w:rsidR="00C92008" w:rsidRPr="007F5944">
          <w:rPr>
            <w:rStyle w:val="Lienhypertexte"/>
          </w:rPr>
          <w:t>Architecture matérielle</w:t>
        </w:r>
        <w:r w:rsidR="00C92008">
          <w:rPr>
            <w:webHidden/>
          </w:rPr>
          <w:tab/>
        </w:r>
        <w:r w:rsidR="00C92008">
          <w:rPr>
            <w:webHidden/>
          </w:rPr>
          <w:fldChar w:fldCharType="begin"/>
        </w:r>
        <w:r w:rsidR="00C92008">
          <w:rPr>
            <w:webHidden/>
          </w:rPr>
          <w:instrText xml:space="preserve"> PAGEREF _Toc49766211 \h </w:instrText>
        </w:r>
        <w:r w:rsidR="00C92008">
          <w:rPr>
            <w:webHidden/>
          </w:rPr>
        </w:r>
        <w:r w:rsidR="00C92008">
          <w:rPr>
            <w:webHidden/>
          </w:rPr>
          <w:fldChar w:fldCharType="separate"/>
        </w:r>
        <w:r w:rsidR="00C92008">
          <w:rPr>
            <w:webHidden/>
          </w:rPr>
          <w:t>12</w:t>
        </w:r>
        <w:r w:rsidR="00C92008">
          <w:rPr>
            <w:webHidden/>
          </w:rPr>
          <w:fldChar w:fldCharType="end"/>
        </w:r>
      </w:hyperlink>
    </w:p>
    <w:p w14:paraId="1E2046AA" w14:textId="77777777" w:rsidR="00C92008" w:rsidRDefault="00915FDE">
      <w:pPr>
        <w:pStyle w:val="TM2"/>
        <w:rPr>
          <w:rFonts w:asciiTheme="minorHAnsi" w:eastAsiaTheme="minorEastAsia" w:hAnsiTheme="minorHAnsi" w:cstheme="minorBidi"/>
          <w:smallCaps w:val="0"/>
          <w:color w:val="auto"/>
          <w:sz w:val="22"/>
          <w:szCs w:val="22"/>
        </w:rPr>
      </w:pPr>
      <w:hyperlink w:anchor="_Toc49766212" w:history="1">
        <w:r w:rsidR="00C92008" w:rsidRPr="007F5944">
          <w:rPr>
            <w:rStyle w:val="Lienhypertexte"/>
          </w:rPr>
          <w:t>4.3</w:t>
        </w:r>
        <w:r w:rsidR="00C92008">
          <w:rPr>
            <w:rFonts w:asciiTheme="minorHAnsi" w:eastAsiaTheme="minorEastAsia" w:hAnsiTheme="minorHAnsi" w:cstheme="minorBidi"/>
            <w:smallCaps w:val="0"/>
            <w:color w:val="auto"/>
            <w:sz w:val="22"/>
            <w:szCs w:val="22"/>
          </w:rPr>
          <w:tab/>
        </w:r>
        <w:r w:rsidR="00C92008" w:rsidRPr="007F5944">
          <w:rPr>
            <w:rStyle w:val="Lienhypertexte"/>
          </w:rPr>
          <w:t>Architecture logicielle</w:t>
        </w:r>
        <w:r w:rsidR="00C92008">
          <w:rPr>
            <w:webHidden/>
          </w:rPr>
          <w:tab/>
        </w:r>
        <w:r w:rsidR="00C92008">
          <w:rPr>
            <w:webHidden/>
          </w:rPr>
          <w:fldChar w:fldCharType="begin"/>
        </w:r>
        <w:r w:rsidR="00C92008">
          <w:rPr>
            <w:webHidden/>
          </w:rPr>
          <w:instrText xml:space="preserve"> PAGEREF _Toc49766212 \h </w:instrText>
        </w:r>
        <w:r w:rsidR="00C92008">
          <w:rPr>
            <w:webHidden/>
          </w:rPr>
        </w:r>
        <w:r w:rsidR="00C92008">
          <w:rPr>
            <w:webHidden/>
          </w:rPr>
          <w:fldChar w:fldCharType="separate"/>
        </w:r>
        <w:r w:rsidR="00C92008">
          <w:rPr>
            <w:webHidden/>
          </w:rPr>
          <w:t>12</w:t>
        </w:r>
        <w:r w:rsidR="00C92008">
          <w:rPr>
            <w:webHidden/>
          </w:rPr>
          <w:fldChar w:fldCharType="end"/>
        </w:r>
      </w:hyperlink>
    </w:p>
    <w:p w14:paraId="5743AA85" w14:textId="77777777" w:rsidR="00C92008" w:rsidRDefault="00915FDE">
      <w:pPr>
        <w:pStyle w:val="TM2"/>
        <w:rPr>
          <w:rFonts w:asciiTheme="minorHAnsi" w:eastAsiaTheme="minorEastAsia" w:hAnsiTheme="minorHAnsi" w:cstheme="minorBidi"/>
          <w:smallCaps w:val="0"/>
          <w:color w:val="auto"/>
          <w:sz w:val="22"/>
          <w:szCs w:val="22"/>
        </w:rPr>
      </w:pPr>
      <w:hyperlink w:anchor="_Toc49766213" w:history="1">
        <w:r w:rsidR="00C92008" w:rsidRPr="007F5944">
          <w:rPr>
            <w:rStyle w:val="Lienhypertexte"/>
          </w:rPr>
          <w:t>4.4</w:t>
        </w:r>
        <w:r w:rsidR="00C92008">
          <w:rPr>
            <w:rFonts w:asciiTheme="minorHAnsi" w:eastAsiaTheme="minorEastAsia" w:hAnsiTheme="minorHAnsi" w:cstheme="minorBidi"/>
            <w:smallCaps w:val="0"/>
            <w:color w:val="auto"/>
            <w:sz w:val="22"/>
            <w:szCs w:val="22"/>
          </w:rPr>
          <w:tab/>
        </w:r>
        <w:r w:rsidR="00C92008" w:rsidRPr="007F5944">
          <w:rPr>
            <w:rStyle w:val="Lienhypertexte"/>
          </w:rPr>
          <w:t>Fourniture du matériel</w:t>
        </w:r>
        <w:r w:rsidR="00C92008">
          <w:rPr>
            <w:webHidden/>
          </w:rPr>
          <w:tab/>
        </w:r>
        <w:r w:rsidR="00C92008">
          <w:rPr>
            <w:webHidden/>
          </w:rPr>
          <w:fldChar w:fldCharType="begin"/>
        </w:r>
        <w:r w:rsidR="00C92008">
          <w:rPr>
            <w:webHidden/>
          </w:rPr>
          <w:instrText xml:space="preserve"> PAGEREF _Toc49766213 \h </w:instrText>
        </w:r>
        <w:r w:rsidR="00C92008">
          <w:rPr>
            <w:webHidden/>
          </w:rPr>
        </w:r>
        <w:r w:rsidR="00C92008">
          <w:rPr>
            <w:webHidden/>
          </w:rPr>
          <w:fldChar w:fldCharType="separate"/>
        </w:r>
        <w:r w:rsidR="00C92008">
          <w:rPr>
            <w:webHidden/>
          </w:rPr>
          <w:t>14</w:t>
        </w:r>
        <w:r w:rsidR="00C92008">
          <w:rPr>
            <w:webHidden/>
          </w:rPr>
          <w:fldChar w:fldCharType="end"/>
        </w:r>
      </w:hyperlink>
    </w:p>
    <w:p w14:paraId="59F18416" w14:textId="77777777" w:rsidR="00C92008" w:rsidRDefault="00915FDE">
      <w:pPr>
        <w:pStyle w:val="TM2"/>
        <w:rPr>
          <w:rFonts w:asciiTheme="minorHAnsi" w:eastAsiaTheme="minorEastAsia" w:hAnsiTheme="minorHAnsi" w:cstheme="minorBidi"/>
          <w:smallCaps w:val="0"/>
          <w:color w:val="auto"/>
          <w:sz w:val="22"/>
          <w:szCs w:val="22"/>
        </w:rPr>
      </w:pPr>
      <w:hyperlink w:anchor="_Toc49766214" w:history="1">
        <w:r w:rsidR="00C92008" w:rsidRPr="007F5944">
          <w:rPr>
            <w:rStyle w:val="Lienhypertexte"/>
          </w:rPr>
          <w:t>4.5</w:t>
        </w:r>
        <w:r w:rsidR="00C92008">
          <w:rPr>
            <w:rFonts w:asciiTheme="minorHAnsi" w:eastAsiaTheme="minorEastAsia" w:hAnsiTheme="minorHAnsi" w:cstheme="minorBidi"/>
            <w:smallCaps w:val="0"/>
            <w:color w:val="auto"/>
            <w:sz w:val="22"/>
            <w:szCs w:val="22"/>
          </w:rPr>
          <w:tab/>
        </w:r>
        <w:r w:rsidR="00C92008" w:rsidRPr="007F5944">
          <w:rPr>
            <w:rStyle w:val="Lienhypertexte"/>
          </w:rPr>
          <w:t>Exploitation du Système</w:t>
        </w:r>
        <w:r w:rsidR="00C92008">
          <w:rPr>
            <w:webHidden/>
          </w:rPr>
          <w:tab/>
        </w:r>
        <w:r w:rsidR="00C92008">
          <w:rPr>
            <w:webHidden/>
          </w:rPr>
          <w:fldChar w:fldCharType="begin"/>
        </w:r>
        <w:r w:rsidR="00C92008">
          <w:rPr>
            <w:webHidden/>
          </w:rPr>
          <w:instrText xml:space="preserve"> PAGEREF _Toc49766214 \h </w:instrText>
        </w:r>
        <w:r w:rsidR="00C92008">
          <w:rPr>
            <w:webHidden/>
          </w:rPr>
        </w:r>
        <w:r w:rsidR="00C92008">
          <w:rPr>
            <w:webHidden/>
          </w:rPr>
          <w:fldChar w:fldCharType="separate"/>
        </w:r>
        <w:r w:rsidR="00C92008">
          <w:rPr>
            <w:webHidden/>
          </w:rPr>
          <w:t>14</w:t>
        </w:r>
        <w:r w:rsidR="00C92008">
          <w:rPr>
            <w:webHidden/>
          </w:rPr>
          <w:fldChar w:fldCharType="end"/>
        </w:r>
      </w:hyperlink>
    </w:p>
    <w:p w14:paraId="21651CAE" w14:textId="77777777" w:rsidR="00C92008" w:rsidRDefault="00915FDE">
      <w:pPr>
        <w:pStyle w:val="TM3"/>
        <w:tabs>
          <w:tab w:val="left" w:pos="1701"/>
        </w:tabs>
        <w:rPr>
          <w:rFonts w:asciiTheme="minorHAnsi" w:eastAsiaTheme="minorEastAsia" w:hAnsiTheme="minorHAnsi" w:cstheme="minorBidi"/>
          <w:color w:val="auto"/>
          <w:sz w:val="22"/>
          <w:szCs w:val="22"/>
        </w:rPr>
      </w:pPr>
      <w:hyperlink w:anchor="_Toc49766215" w:history="1">
        <w:r w:rsidR="00C92008" w:rsidRPr="007F5944">
          <w:rPr>
            <w:rStyle w:val="Lienhypertexte"/>
          </w:rPr>
          <w:t>4.5.1</w:t>
        </w:r>
        <w:r w:rsidR="00C92008">
          <w:rPr>
            <w:rFonts w:asciiTheme="minorHAnsi" w:eastAsiaTheme="minorEastAsia" w:hAnsiTheme="minorHAnsi" w:cstheme="minorBidi"/>
            <w:color w:val="auto"/>
            <w:sz w:val="22"/>
            <w:szCs w:val="22"/>
          </w:rPr>
          <w:tab/>
        </w:r>
        <w:r w:rsidR="00C92008" w:rsidRPr="007F5944">
          <w:rPr>
            <w:rStyle w:val="Lienhypertexte"/>
          </w:rPr>
          <w:t>Accès</w:t>
        </w:r>
        <w:r w:rsidR="00C92008">
          <w:rPr>
            <w:webHidden/>
          </w:rPr>
          <w:tab/>
        </w:r>
        <w:r w:rsidR="00C92008">
          <w:rPr>
            <w:webHidden/>
          </w:rPr>
          <w:fldChar w:fldCharType="begin"/>
        </w:r>
        <w:r w:rsidR="00C92008">
          <w:rPr>
            <w:webHidden/>
          </w:rPr>
          <w:instrText xml:space="preserve"> PAGEREF _Toc49766215 \h </w:instrText>
        </w:r>
        <w:r w:rsidR="00C92008">
          <w:rPr>
            <w:webHidden/>
          </w:rPr>
        </w:r>
        <w:r w:rsidR="00C92008">
          <w:rPr>
            <w:webHidden/>
          </w:rPr>
          <w:fldChar w:fldCharType="separate"/>
        </w:r>
        <w:r w:rsidR="00C92008">
          <w:rPr>
            <w:webHidden/>
          </w:rPr>
          <w:t>14</w:t>
        </w:r>
        <w:r w:rsidR="00C92008">
          <w:rPr>
            <w:webHidden/>
          </w:rPr>
          <w:fldChar w:fldCharType="end"/>
        </w:r>
      </w:hyperlink>
    </w:p>
    <w:p w14:paraId="3F0A0D23" w14:textId="77777777" w:rsidR="00C92008" w:rsidRDefault="00915FDE">
      <w:pPr>
        <w:pStyle w:val="TM3"/>
        <w:tabs>
          <w:tab w:val="left" w:pos="1701"/>
        </w:tabs>
        <w:rPr>
          <w:rFonts w:asciiTheme="minorHAnsi" w:eastAsiaTheme="minorEastAsia" w:hAnsiTheme="minorHAnsi" w:cstheme="minorBidi"/>
          <w:color w:val="auto"/>
          <w:sz w:val="22"/>
          <w:szCs w:val="22"/>
        </w:rPr>
      </w:pPr>
      <w:hyperlink w:anchor="_Toc49766216" w:history="1">
        <w:r w:rsidR="00C92008" w:rsidRPr="007F5944">
          <w:rPr>
            <w:rStyle w:val="Lienhypertexte"/>
          </w:rPr>
          <w:t>4.5.2</w:t>
        </w:r>
        <w:r w:rsidR="00C92008">
          <w:rPr>
            <w:rFonts w:asciiTheme="minorHAnsi" w:eastAsiaTheme="minorEastAsia" w:hAnsiTheme="minorHAnsi" w:cstheme="minorBidi"/>
            <w:color w:val="auto"/>
            <w:sz w:val="22"/>
            <w:szCs w:val="22"/>
          </w:rPr>
          <w:tab/>
        </w:r>
        <w:r w:rsidR="00C92008" w:rsidRPr="007F5944">
          <w:rPr>
            <w:rStyle w:val="Lienhypertexte"/>
          </w:rPr>
          <w:t>Gestion des droits d'accès et sécurité</w:t>
        </w:r>
        <w:r w:rsidR="00C92008">
          <w:rPr>
            <w:webHidden/>
          </w:rPr>
          <w:tab/>
        </w:r>
        <w:r w:rsidR="00C92008">
          <w:rPr>
            <w:webHidden/>
          </w:rPr>
          <w:fldChar w:fldCharType="begin"/>
        </w:r>
        <w:r w:rsidR="00C92008">
          <w:rPr>
            <w:webHidden/>
          </w:rPr>
          <w:instrText xml:space="preserve"> PAGEREF _Toc49766216 \h </w:instrText>
        </w:r>
        <w:r w:rsidR="00C92008">
          <w:rPr>
            <w:webHidden/>
          </w:rPr>
        </w:r>
        <w:r w:rsidR="00C92008">
          <w:rPr>
            <w:webHidden/>
          </w:rPr>
          <w:fldChar w:fldCharType="separate"/>
        </w:r>
        <w:r w:rsidR="00C92008">
          <w:rPr>
            <w:webHidden/>
          </w:rPr>
          <w:t>14</w:t>
        </w:r>
        <w:r w:rsidR="00C92008">
          <w:rPr>
            <w:webHidden/>
          </w:rPr>
          <w:fldChar w:fldCharType="end"/>
        </w:r>
      </w:hyperlink>
    </w:p>
    <w:p w14:paraId="7FA6CDF4" w14:textId="77777777" w:rsidR="00C92008" w:rsidRDefault="00915FDE">
      <w:pPr>
        <w:pStyle w:val="TM2"/>
        <w:rPr>
          <w:rFonts w:asciiTheme="minorHAnsi" w:eastAsiaTheme="minorEastAsia" w:hAnsiTheme="minorHAnsi" w:cstheme="minorBidi"/>
          <w:smallCaps w:val="0"/>
          <w:color w:val="auto"/>
          <w:sz w:val="22"/>
          <w:szCs w:val="22"/>
        </w:rPr>
      </w:pPr>
      <w:hyperlink w:anchor="_Toc49766217" w:history="1">
        <w:r w:rsidR="00C92008" w:rsidRPr="007F5944">
          <w:rPr>
            <w:rStyle w:val="Lienhypertexte"/>
          </w:rPr>
          <w:t>4.6</w:t>
        </w:r>
        <w:r w:rsidR="00C92008">
          <w:rPr>
            <w:rFonts w:asciiTheme="minorHAnsi" w:eastAsiaTheme="minorEastAsia" w:hAnsiTheme="minorHAnsi" w:cstheme="minorBidi"/>
            <w:smallCaps w:val="0"/>
            <w:color w:val="auto"/>
            <w:sz w:val="22"/>
            <w:szCs w:val="22"/>
          </w:rPr>
          <w:tab/>
        </w:r>
        <w:r w:rsidR="00C92008" w:rsidRPr="007F5944">
          <w:rPr>
            <w:rStyle w:val="Lienhypertexte"/>
          </w:rPr>
          <w:t>Installation, mise en service, intégration et tests</w:t>
        </w:r>
        <w:r w:rsidR="00C92008">
          <w:rPr>
            <w:webHidden/>
          </w:rPr>
          <w:tab/>
        </w:r>
        <w:r w:rsidR="00C92008">
          <w:rPr>
            <w:webHidden/>
          </w:rPr>
          <w:fldChar w:fldCharType="begin"/>
        </w:r>
        <w:r w:rsidR="00C92008">
          <w:rPr>
            <w:webHidden/>
          </w:rPr>
          <w:instrText xml:space="preserve"> PAGEREF _Toc49766217 \h </w:instrText>
        </w:r>
        <w:r w:rsidR="00C92008">
          <w:rPr>
            <w:webHidden/>
          </w:rPr>
        </w:r>
        <w:r w:rsidR="00C92008">
          <w:rPr>
            <w:webHidden/>
          </w:rPr>
          <w:fldChar w:fldCharType="separate"/>
        </w:r>
        <w:r w:rsidR="00C92008">
          <w:rPr>
            <w:webHidden/>
          </w:rPr>
          <w:t>14</w:t>
        </w:r>
        <w:r w:rsidR="00C92008">
          <w:rPr>
            <w:webHidden/>
          </w:rPr>
          <w:fldChar w:fldCharType="end"/>
        </w:r>
      </w:hyperlink>
    </w:p>
    <w:p w14:paraId="3D380C77" w14:textId="77777777" w:rsidR="00C92008" w:rsidRDefault="00915FDE">
      <w:pPr>
        <w:pStyle w:val="TM2"/>
        <w:rPr>
          <w:rFonts w:asciiTheme="minorHAnsi" w:eastAsiaTheme="minorEastAsia" w:hAnsiTheme="minorHAnsi" w:cstheme="minorBidi"/>
          <w:smallCaps w:val="0"/>
          <w:color w:val="auto"/>
          <w:sz w:val="22"/>
          <w:szCs w:val="22"/>
        </w:rPr>
      </w:pPr>
      <w:hyperlink w:anchor="_Toc49766218" w:history="1">
        <w:r w:rsidR="00C92008" w:rsidRPr="007F5944">
          <w:rPr>
            <w:rStyle w:val="Lienhypertexte"/>
          </w:rPr>
          <w:t>4.7</w:t>
        </w:r>
        <w:r w:rsidR="00C92008">
          <w:rPr>
            <w:rFonts w:asciiTheme="minorHAnsi" w:eastAsiaTheme="minorEastAsia" w:hAnsiTheme="minorHAnsi" w:cstheme="minorBidi"/>
            <w:smallCaps w:val="0"/>
            <w:color w:val="auto"/>
            <w:sz w:val="22"/>
            <w:szCs w:val="22"/>
          </w:rPr>
          <w:tab/>
        </w:r>
        <w:r w:rsidR="00C92008" w:rsidRPr="007F5944">
          <w:rPr>
            <w:rStyle w:val="Lienhypertexte"/>
          </w:rPr>
          <w:t>Assistance technique</w:t>
        </w:r>
        <w:r w:rsidR="00C92008">
          <w:rPr>
            <w:webHidden/>
          </w:rPr>
          <w:tab/>
        </w:r>
        <w:r w:rsidR="00C92008">
          <w:rPr>
            <w:webHidden/>
          </w:rPr>
          <w:fldChar w:fldCharType="begin"/>
        </w:r>
        <w:r w:rsidR="00C92008">
          <w:rPr>
            <w:webHidden/>
          </w:rPr>
          <w:instrText xml:space="preserve"> PAGEREF _Toc49766218 \h </w:instrText>
        </w:r>
        <w:r w:rsidR="00C92008">
          <w:rPr>
            <w:webHidden/>
          </w:rPr>
        </w:r>
        <w:r w:rsidR="00C92008">
          <w:rPr>
            <w:webHidden/>
          </w:rPr>
          <w:fldChar w:fldCharType="separate"/>
        </w:r>
        <w:r w:rsidR="00C92008">
          <w:rPr>
            <w:webHidden/>
          </w:rPr>
          <w:t>15</w:t>
        </w:r>
        <w:r w:rsidR="00C92008">
          <w:rPr>
            <w:webHidden/>
          </w:rPr>
          <w:fldChar w:fldCharType="end"/>
        </w:r>
      </w:hyperlink>
    </w:p>
    <w:p w14:paraId="2A4310C4" w14:textId="77777777" w:rsidR="00C92008" w:rsidRDefault="00915FDE">
      <w:pPr>
        <w:pStyle w:val="TM2"/>
        <w:rPr>
          <w:rFonts w:asciiTheme="minorHAnsi" w:eastAsiaTheme="minorEastAsia" w:hAnsiTheme="minorHAnsi" w:cstheme="minorBidi"/>
          <w:smallCaps w:val="0"/>
          <w:color w:val="auto"/>
          <w:sz w:val="22"/>
          <w:szCs w:val="22"/>
        </w:rPr>
      </w:pPr>
      <w:hyperlink w:anchor="_Toc49766219" w:history="1">
        <w:r w:rsidR="00C92008" w:rsidRPr="007F5944">
          <w:rPr>
            <w:rStyle w:val="Lienhypertexte"/>
          </w:rPr>
          <w:t>4.8</w:t>
        </w:r>
        <w:r w:rsidR="00C92008">
          <w:rPr>
            <w:rFonts w:asciiTheme="minorHAnsi" w:eastAsiaTheme="minorEastAsia" w:hAnsiTheme="minorHAnsi" w:cstheme="minorBidi"/>
            <w:smallCaps w:val="0"/>
            <w:color w:val="auto"/>
            <w:sz w:val="22"/>
            <w:szCs w:val="22"/>
          </w:rPr>
          <w:tab/>
        </w:r>
        <w:r w:rsidR="00C92008" w:rsidRPr="007F5944">
          <w:rPr>
            <w:rStyle w:val="Lienhypertexte"/>
          </w:rPr>
          <w:t>Contrat de Service</w:t>
        </w:r>
        <w:r w:rsidR="00C92008">
          <w:rPr>
            <w:webHidden/>
          </w:rPr>
          <w:tab/>
        </w:r>
        <w:r w:rsidR="00C92008">
          <w:rPr>
            <w:webHidden/>
          </w:rPr>
          <w:fldChar w:fldCharType="begin"/>
        </w:r>
        <w:r w:rsidR="00C92008">
          <w:rPr>
            <w:webHidden/>
          </w:rPr>
          <w:instrText xml:space="preserve"> PAGEREF _Toc49766219 \h </w:instrText>
        </w:r>
        <w:r w:rsidR="00C92008">
          <w:rPr>
            <w:webHidden/>
          </w:rPr>
        </w:r>
        <w:r w:rsidR="00C92008">
          <w:rPr>
            <w:webHidden/>
          </w:rPr>
          <w:fldChar w:fldCharType="separate"/>
        </w:r>
        <w:r w:rsidR="00C92008">
          <w:rPr>
            <w:webHidden/>
          </w:rPr>
          <w:t>15</w:t>
        </w:r>
        <w:r w:rsidR="00C92008">
          <w:rPr>
            <w:webHidden/>
          </w:rPr>
          <w:fldChar w:fldCharType="end"/>
        </w:r>
      </w:hyperlink>
    </w:p>
    <w:p w14:paraId="69E6F961" w14:textId="77777777" w:rsidR="00C92008" w:rsidRDefault="00915FDE">
      <w:pPr>
        <w:pStyle w:val="TM2"/>
        <w:rPr>
          <w:rFonts w:asciiTheme="minorHAnsi" w:eastAsiaTheme="minorEastAsia" w:hAnsiTheme="minorHAnsi" w:cstheme="minorBidi"/>
          <w:smallCaps w:val="0"/>
          <w:color w:val="auto"/>
          <w:sz w:val="22"/>
          <w:szCs w:val="22"/>
        </w:rPr>
      </w:pPr>
      <w:hyperlink w:anchor="_Toc49766220" w:history="1">
        <w:r w:rsidR="00C92008" w:rsidRPr="007F5944">
          <w:rPr>
            <w:rStyle w:val="Lienhypertexte"/>
          </w:rPr>
          <w:t>4.9</w:t>
        </w:r>
        <w:r w:rsidR="00C92008">
          <w:rPr>
            <w:rFonts w:asciiTheme="minorHAnsi" w:eastAsiaTheme="minorEastAsia" w:hAnsiTheme="minorHAnsi" w:cstheme="minorBidi"/>
            <w:smallCaps w:val="0"/>
            <w:color w:val="auto"/>
            <w:sz w:val="22"/>
            <w:szCs w:val="22"/>
          </w:rPr>
          <w:tab/>
        </w:r>
        <w:r w:rsidR="00C92008" w:rsidRPr="007F5944">
          <w:rPr>
            <w:rStyle w:val="Lienhypertexte"/>
          </w:rPr>
          <w:t>Documentation</w:t>
        </w:r>
        <w:r w:rsidR="00C92008">
          <w:rPr>
            <w:webHidden/>
          </w:rPr>
          <w:tab/>
        </w:r>
        <w:r w:rsidR="00C92008">
          <w:rPr>
            <w:webHidden/>
          </w:rPr>
          <w:fldChar w:fldCharType="begin"/>
        </w:r>
        <w:r w:rsidR="00C92008">
          <w:rPr>
            <w:webHidden/>
          </w:rPr>
          <w:instrText xml:space="preserve"> PAGEREF _Toc49766220 \h </w:instrText>
        </w:r>
        <w:r w:rsidR="00C92008">
          <w:rPr>
            <w:webHidden/>
          </w:rPr>
        </w:r>
        <w:r w:rsidR="00C92008">
          <w:rPr>
            <w:webHidden/>
          </w:rPr>
          <w:fldChar w:fldCharType="separate"/>
        </w:r>
        <w:r w:rsidR="00C92008">
          <w:rPr>
            <w:webHidden/>
          </w:rPr>
          <w:t>15</w:t>
        </w:r>
        <w:r w:rsidR="00C92008">
          <w:rPr>
            <w:webHidden/>
          </w:rPr>
          <w:fldChar w:fldCharType="end"/>
        </w:r>
      </w:hyperlink>
    </w:p>
    <w:p w14:paraId="5CF9F7B2" w14:textId="77777777" w:rsidR="00C92008" w:rsidRDefault="00915FDE">
      <w:pPr>
        <w:pStyle w:val="TM2"/>
        <w:rPr>
          <w:rFonts w:asciiTheme="minorHAnsi" w:eastAsiaTheme="minorEastAsia" w:hAnsiTheme="minorHAnsi" w:cstheme="minorBidi"/>
          <w:smallCaps w:val="0"/>
          <w:color w:val="auto"/>
          <w:sz w:val="22"/>
          <w:szCs w:val="22"/>
        </w:rPr>
      </w:pPr>
      <w:hyperlink w:anchor="_Toc49766221" w:history="1">
        <w:r w:rsidR="00C92008" w:rsidRPr="007F5944">
          <w:rPr>
            <w:rStyle w:val="Lienhypertexte"/>
          </w:rPr>
          <w:t>4.10</w:t>
        </w:r>
        <w:r w:rsidR="00C92008">
          <w:rPr>
            <w:rFonts w:asciiTheme="minorHAnsi" w:eastAsiaTheme="minorEastAsia" w:hAnsiTheme="minorHAnsi" w:cstheme="minorBidi"/>
            <w:smallCaps w:val="0"/>
            <w:color w:val="auto"/>
            <w:sz w:val="22"/>
            <w:szCs w:val="22"/>
          </w:rPr>
          <w:tab/>
        </w:r>
        <w:r w:rsidR="00C92008" w:rsidRPr="007F5944">
          <w:rPr>
            <w:rStyle w:val="Lienhypertexte"/>
          </w:rPr>
          <w:t>Formations</w:t>
        </w:r>
        <w:r w:rsidR="00C92008">
          <w:rPr>
            <w:webHidden/>
          </w:rPr>
          <w:tab/>
        </w:r>
        <w:r w:rsidR="00C92008">
          <w:rPr>
            <w:webHidden/>
          </w:rPr>
          <w:fldChar w:fldCharType="begin"/>
        </w:r>
        <w:r w:rsidR="00C92008">
          <w:rPr>
            <w:webHidden/>
          </w:rPr>
          <w:instrText xml:space="preserve"> PAGEREF _Toc49766221 \h </w:instrText>
        </w:r>
        <w:r w:rsidR="00C92008">
          <w:rPr>
            <w:webHidden/>
          </w:rPr>
        </w:r>
        <w:r w:rsidR="00C92008">
          <w:rPr>
            <w:webHidden/>
          </w:rPr>
          <w:fldChar w:fldCharType="separate"/>
        </w:r>
        <w:r w:rsidR="00C92008">
          <w:rPr>
            <w:webHidden/>
          </w:rPr>
          <w:t>15</w:t>
        </w:r>
        <w:r w:rsidR="00C92008">
          <w:rPr>
            <w:webHidden/>
          </w:rPr>
          <w:fldChar w:fldCharType="end"/>
        </w:r>
      </w:hyperlink>
    </w:p>
    <w:p w14:paraId="7CA0525C" w14:textId="77777777" w:rsidR="00C92008" w:rsidRDefault="00915FDE">
      <w:pPr>
        <w:pStyle w:val="TM2"/>
        <w:rPr>
          <w:rFonts w:asciiTheme="minorHAnsi" w:eastAsiaTheme="minorEastAsia" w:hAnsiTheme="minorHAnsi" w:cstheme="minorBidi"/>
          <w:smallCaps w:val="0"/>
          <w:color w:val="auto"/>
          <w:sz w:val="22"/>
          <w:szCs w:val="22"/>
        </w:rPr>
      </w:pPr>
      <w:hyperlink w:anchor="_Toc49766222" w:history="1">
        <w:r w:rsidR="00C92008" w:rsidRPr="007F5944">
          <w:rPr>
            <w:rStyle w:val="Lienhypertexte"/>
          </w:rPr>
          <w:t>4.11</w:t>
        </w:r>
        <w:r w:rsidR="00C92008">
          <w:rPr>
            <w:rFonts w:asciiTheme="minorHAnsi" w:eastAsiaTheme="minorEastAsia" w:hAnsiTheme="minorHAnsi" w:cstheme="minorBidi"/>
            <w:smallCaps w:val="0"/>
            <w:color w:val="auto"/>
            <w:sz w:val="22"/>
            <w:szCs w:val="22"/>
          </w:rPr>
          <w:tab/>
        </w:r>
        <w:r w:rsidR="00C92008" w:rsidRPr="007F5944">
          <w:rPr>
            <w:rStyle w:val="Lienhypertexte"/>
          </w:rPr>
          <w:t>Contrat de maintenance</w:t>
        </w:r>
        <w:r w:rsidR="00C92008">
          <w:rPr>
            <w:webHidden/>
          </w:rPr>
          <w:tab/>
        </w:r>
        <w:r w:rsidR="00C92008">
          <w:rPr>
            <w:webHidden/>
          </w:rPr>
          <w:fldChar w:fldCharType="begin"/>
        </w:r>
        <w:r w:rsidR="00C92008">
          <w:rPr>
            <w:webHidden/>
          </w:rPr>
          <w:instrText xml:space="preserve"> PAGEREF _Toc49766222 \h </w:instrText>
        </w:r>
        <w:r w:rsidR="00C92008">
          <w:rPr>
            <w:webHidden/>
          </w:rPr>
        </w:r>
        <w:r w:rsidR="00C92008">
          <w:rPr>
            <w:webHidden/>
          </w:rPr>
          <w:fldChar w:fldCharType="separate"/>
        </w:r>
        <w:r w:rsidR="00C92008">
          <w:rPr>
            <w:webHidden/>
          </w:rPr>
          <w:t>16</w:t>
        </w:r>
        <w:r w:rsidR="00C92008">
          <w:rPr>
            <w:webHidden/>
          </w:rPr>
          <w:fldChar w:fldCharType="end"/>
        </w:r>
      </w:hyperlink>
    </w:p>
    <w:p w14:paraId="2D848670" w14:textId="77777777" w:rsidR="00C92008" w:rsidRDefault="00915FDE">
      <w:pPr>
        <w:pStyle w:val="TM2"/>
        <w:rPr>
          <w:rFonts w:asciiTheme="minorHAnsi" w:eastAsiaTheme="minorEastAsia" w:hAnsiTheme="minorHAnsi" w:cstheme="minorBidi"/>
          <w:smallCaps w:val="0"/>
          <w:color w:val="auto"/>
          <w:sz w:val="22"/>
          <w:szCs w:val="22"/>
        </w:rPr>
      </w:pPr>
      <w:hyperlink w:anchor="_Toc49766223" w:history="1">
        <w:r w:rsidR="00C92008" w:rsidRPr="007F5944">
          <w:rPr>
            <w:rStyle w:val="Lienhypertexte"/>
          </w:rPr>
          <w:t xml:space="preserve">5.     </w:t>
        </w:r>
        <w:r w:rsidR="00C92008">
          <w:rPr>
            <w:rFonts w:asciiTheme="minorHAnsi" w:eastAsiaTheme="minorEastAsia" w:hAnsiTheme="minorHAnsi" w:cstheme="minorBidi"/>
            <w:smallCaps w:val="0"/>
            <w:color w:val="auto"/>
            <w:sz w:val="22"/>
            <w:szCs w:val="22"/>
          </w:rPr>
          <w:tab/>
        </w:r>
        <w:r w:rsidR="00C92008" w:rsidRPr="007F5944">
          <w:rPr>
            <w:rStyle w:val="Lienhypertexte"/>
          </w:rPr>
          <w:t xml:space="preserve">   </w:t>
        </w:r>
        <w:r w:rsidR="00C92008" w:rsidRPr="007F5944">
          <w:rPr>
            <w:rStyle w:val="Lienhypertexte"/>
            <w:b/>
            <w:caps/>
            <w:kern w:val="28"/>
          </w:rPr>
          <w:t>Clauses administratives</w:t>
        </w:r>
        <w:r w:rsidR="00C92008">
          <w:rPr>
            <w:webHidden/>
          </w:rPr>
          <w:tab/>
        </w:r>
        <w:r w:rsidR="00C92008">
          <w:rPr>
            <w:webHidden/>
          </w:rPr>
          <w:fldChar w:fldCharType="begin"/>
        </w:r>
        <w:r w:rsidR="00C92008">
          <w:rPr>
            <w:webHidden/>
          </w:rPr>
          <w:instrText xml:space="preserve"> PAGEREF _Toc49766223 \h </w:instrText>
        </w:r>
        <w:r w:rsidR="00C92008">
          <w:rPr>
            <w:webHidden/>
          </w:rPr>
        </w:r>
        <w:r w:rsidR="00C92008">
          <w:rPr>
            <w:webHidden/>
          </w:rPr>
          <w:fldChar w:fldCharType="separate"/>
        </w:r>
        <w:r w:rsidR="00C92008">
          <w:rPr>
            <w:webHidden/>
          </w:rPr>
          <w:t>17</w:t>
        </w:r>
        <w:r w:rsidR="00C92008">
          <w:rPr>
            <w:webHidden/>
          </w:rPr>
          <w:fldChar w:fldCharType="end"/>
        </w:r>
      </w:hyperlink>
    </w:p>
    <w:p w14:paraId="65ED359E" w14:textId="77777777" w:rsidR="008813CE" w:rsidRDefault="00A14B7B">
      <w:pPr>
        <w:pStyle w:val="TM3"/>
        <w:rPr>
          <w:noProof w:val="0"/>
        </w:rPr>
      </w:pPr>
      <w:r>
        <w:rPr>
          <w:b/>
          <w:caps/>
          <w:color w:val="000080"/>
          <w:sz w:val="24"/>
        </w:rPr>
        <w:fldChar w:fldCharType="end"/>
      </w:r>
    </w:p>
    <w:p w14:paraId="1617E2D5" w14:textId="36328AF6" w:rsidR="00256BD4" w:rsidRPr="00256BD4" w:rsidRDefault="008813CE" w:rsidP="006E4A47">
      <w:pPr>
        <w:pStyle w:val="Titre1"/>
        <w:numPr>
          <w:ilvl w:val="0"/>
          <w:numId w:val="0"/>
        </w:numPr>
        <w:tabs>
          <w:tab w:val="num" w:pos="993"/>
        </w:tabs>
      </w:pPr>
      <w:bookmarkStart w:id="0" w:name="_Toc371696419"/>
      <w:bookmarkStart w:id="1" w:name="_Toc371765278"/>
      <w:bookmarkStart w:id="2" w:name="_Toc380487954"/>
      <w:bookmarkStart w:id="3" w:name="_Toc482180903"/>
      <w:bookmarkStart w:id="4" w:name="_Toc482181107"/>
      <w:bookmarkStart w:id="5" w:name="_Toc482181629"/>
      <w:bookmarkStart w:id="6" w:name="_Toc497060535"/>
      <w:bookmarkStart w:id="7" w:name="_Toc49766197"/>
      <w:bookmarkStart w:id="8" w:name="_Toc371092422"/>
      <w:r>
        <w:lastRenderedPageBreak/>
        <w:t>INTRODUCTION</w:t>
      </w:r>
      <w:bookmarkEnd w:id="0"/>
      <w:bookmarkEnd w:id="1"/>
      <w:bookmarkEnd w:id="2"/>
      <w:bookmarkEnd w:id="3"/>
      <w:bookmarkEnd w:id="4"/>
      <w:bookmarkEnd w:id="5"/>
      <w:bookmarkEnd w:id="6"/>
      <w:bookmarkEnd w:id="7"/>
    </w:p>
    <w:p w14:paraId="3FA2FCC6" w14:textId="74F58C22" w:rsidR="00A67B84" w:rsidRPr="00A67B84" w:rsidRDefault="00A67B84" w:rsidP="00A67B84">
      <w:pPr>
        <w:pStyle w:val="Titre2"/>
      </w:pPr>
      <w:bookmarkStart w:id="9" w:name="_Toc49766198"/>
      <w:r>
        <w:t>Objet</w:t>
      </w:r>
      <w:bookmarkEnd w:id="9"/>
    </w:p>
    <w:p w14:paraId="780DB575" w14:textId="440E0996" w:rsidR="00380C0F" w:rsidRPr="00380C0F" w:rsidRDefault="00380C0F" w:rsidP="00380C0F">
      <w:pPr>
        <w:keepLines w:val="0"/>
        <w:autoSpaceDE w:val="0"/>
        <w:autoSpaceDN w:val="0"/>
        <w:adjustRightInd w:val="0"/>
        <w:spacing w:after="147"/>
        <w:jc w:val="left"/>
        <w:rPr>
          <w:rFonts w:ascii="Century Gothic" w:hAnsi="Century Gothic"/>
        </w:rPr>
      </w:pPr>
      <w:r w:rsidRPr="00380C0F">
        <w:rPr>
          <w:rFonts w:ascii="Century Gothic" w:hAnsi="Century Gothic"/>
        </w:rPr>
        <w:t xml:space="preserve">L'objectif de ce document est de décrire les fonctionnalités souhaitées par la Division Juridique et Règlementaire de </w:t>
      </w:r>
      <w:del w:id="10" w:author="Didier GANIN" w:date="2021-01-18T20:21:00Z">
        <w:r w:rsidRPr="00380C0F" w:rsidDel="003A2F30">
          <w:rPr>
            <w:rFonts w:ascii="Century Gothic" w:hAnsi="Century Gothic"/>
          </w:rPr>
          <w:delText>MOOV C</w:delText>
        </w:r>
      </w:del>
      <w:r w:rsidRPr="00380C0F">
        <w:rPr>
          <w:rFonts w:ascii="Century Gothic" w:hAnsi="Century Gothic"/>
        </w:rPr>
        <w:t xml:space="preserve">I pour les demandes d’avis, de consultation juridique, de contrats, </w:t>
      </w:r>
      <w:proofErr w:type="gramStart"/>
      <w:r w:rsidRPr="00380C0F">
        <w:rPr>
          <w:rFonts w:ascii="Century Gothic" w:hAnsi="Century Gothic"/>
        </w:rPr>
        <w:t>de  gestion</w:t>
      </w:r>
      <w:proofErr w:type="gramEnd"/>
      <w:r w:rsidRPr="00380C0F">
        <w:rPr>
          <w:rFonts w:ascii="Century Gothic" w:hAnsi="Century Gothic"/>
        </w:rPr>
        <w:t>, de valorisation et de diffusion de l’information juridique.</w:t>
      </w:r>
    </w:p>
    <w:p w14:paraId="40F739BF" w14:textId="77777777" w:rsidR="00380C0F" w:rsidRDefault="00380C0F" w:rsidP="00380C0F">
      <w:pPr>
        <w:keepLines w:val="0"/>
        <w:autoSpaceDE w:val="0"/>
        <w:autoSpaceDN w:val="0"/>
        <w:adjustRightInd w:val="0"/>
        <w:spacing w:after="147"/>
        <w:jc w:val="left"/>
        <w:rPr>
          <w:rFonts w:ascii="Century Gothic" w:hAnsi="Century Gothic"/>
        </w:rPr>
      </w:pPr>
      <w:r w:rsidRPr="00380C0F">
        <w:rPr>
          <w:rFonts w:ascii="Century Gothic" w:hAnsi="Century Gothic"/>
        </w:rPr>
        <w:t xml:space="preserve">Ce projet s’articule autour de quatre axes : </w:t>
      </w:r>
    </w:p>
    <w:p w14:paraId="0CB2F739" w14:textId="77777777" w:rsidR="00380C0F" w:rsidRPr="00380C0F" w:rsidRDefault="00380C0F" w:rsidP="00E7490C">
      <w:pPr>
        <w:pStyle w:val="Paragraphedeliste"/>
        <w:keepLines w:val="0"/>
        <w:numPr>
          <w:ilvl w:val="0"/>
          <w:numId w:val="13"/>
        </w:numPr>
        <w:autoSpaceDE w:val="0"/>
        <w:autoSpaceDN w:val="0"/>
        <w:adjustRightInd w:val="0"/>
        <w:spacing w:after="147"/>
        <w:jc w:val="left"/>
        <w:rPr>
          <w:rFonts w:ascii="Century Gothic" w:hAnsi="Century Gothic"/>
        </w:rPr>
      </w:pPr>
      <w:r w:rsidRPr="00380C0F">
        <w:rPr>
          <w:rFonts w:ascii="Century Gothic" w:hAnsi="Century Gothic"/>
        </w:rPr>
        <w:t xml:space="preserve">Les contrats, </w:t>
      </w:r>
      <w:proofErr w:type="gramStart"/>
      <w:r w:rsidRPr="00380C0F">
        <w:rPr>
          <w:rFonts w:ascii="Century Gothic" w:hAnsi="Century Gothic"/>
        </w:rPr>
        <w:t>les  demandes</w:t>
      </w:r>
      <w:proofErr w:type="gramEnd"/>
      <w:r w:rsidRPr="00380C0F">
        <w:rPr>
          <w:rFonts w:ascii="Century Gothic" w:hAnsi="Century Gothic"/>
        </w:rPr>
        <w:t xml:space="preserve"> d’avis et de consultation juridiques </w:t>
      </w:r>
    </w:p>
    <w:p w14:paraId="7CAA3D0D" w14:textId="77777777" w:rsidR="00380C0F" w:rsidRPr="00380C0F" w:rsidRDefault="00380C0F" w:rsidP="00E7490C">
      <w:pPr>
        <w:pStyle w:val="Paragraphedeliste"/>
        <w:keepLines w:val="0"/>
        <w:numPr>
          <w:ilvl w:val="0"/>
          <w:numId w:val="13"/>
        </w:numPr>
        <w:autoSpaceDE w:val="0"/>
        <w:autoSpaceDN w:val="0"/>
        <w:adjustRightInd w:val="0"/>
        <w:spacing w:after="147"/>
        <w:jc w:val="left"/>
        <w:rPr>
          <w:rFonts w:ascii="Century Gothic" w:hAnsi="Century Gothic"/>
        </w:rPr>
      </w:pPr>
      <w:r w:rsidRPr="00380C0F">
        <w:rPr>
          <w:rFonts w:ascii="Century Gothic" w:hAnsi="Century Gothic"/>
        </w:rPr>
        <w:t>Les affaires Contentieuses</w:t>
      </w:r>
    </w:p>
    <w:p w14:paraId="3A17F209" w14:textId="77777777" w:rsidR="00380C0F" w:rsidRPr="00380C0F" w:rsidRDefault="00380C0F" w:rsidP="00E7490C">
      <w:pPr>
        <w:pStyle w:val="Paragraphedeliste"/>
        <w:keepLines w:val="0"/>
        <w:numPr>
          <w:ilvl w:val="0"/>
          <w:numId w:val="13"/>
        </w:numPr>
        <w:autoSpaceDE w:val="0"/>
        <w:autoSpaceDN w:val="0"/>
        <w:adjustRightInd w:val="0"/>
        <w:spacing w:after="147"/>
        <w:jc w:val="left"/>
        <w:rPr>
          <w:rFonts w:ascii="Century Gothic" w:hAnsi="Century Gothic"/>
        </w:rPr>
      </w:pPr>
      <w:r w:rsidRPr="00380C0F">
        <w:rPr>
          <w:rFonts w:ascii="Century Gothic" w:hAnsi="Century Gothic"/>
        </w:rPr>
        <w:t>La gestion matrice des obligations règlementaires</w:t>
      </w:r>
    </w:p>
    <w:p w14:paraId="0BC10A55" w14:textId="77777777" w:rsidR="00380C0F" w:rsidRPr="00380C0F" w:rsidRDefault="00380C0F" w:rsidP="00E7490C">
      <w:pPr>
        <w:pStyle w:val="Paragraphedeliste"/>
        <w:keepLines w:val="0"/>
        <w:numPr>
          <w:ilvl w:val="0"/>
          <w:numId w:val="13"/>
        </w:numPr>
        <w:autoSpaceDE w:val="0"/>
        <w:autoSpaceDN w:val="0"/>
        <w:adjustRightInd w:val="0"/>
        <w:spacing w:after="147"/>
        <w:jc w:val="left"/>
        <w:rPr>
          <w:rFonts w:ascii="Century Gothic" w:hAnsi="Century Gothic"/>
        </w:rPr>
      </w:pPr>
      <w:r w:rsidRPr="00380C0F">
        <w:rPr>
          <w:rFonts w:ascii="Century Gothic" w:hAnsi="Century Gothic"/>
        </w:rPr>
        <w:t>Les réquisitions et les demandes d’autorisation pour les offres commerciales</w:t>
      </w:r>
    </w:p>
    <w:p w14:paraId="325FC48A" w14:textId="77777777" w:rsidR="00380C0F" w:rsidRPr="00380C0F" w:rsidRDefault="00380C0F" w:rsidP="00380C0F">
      <w:pPr>
        <w:spacing w:after="160" w:line="259" w:lineRule="auto"/>
        <w:rPr>
          <w:rFonts w:ascii="Century Gothic" w:hAnsi="Century Gothic"/>
        </w:rPr>
      </w:pPr>
      <w:r w:rsidRPr="00380C0F">
        <w:rPr>
          <w:rFonts w:ascii="Century Gothic" w:hAnsi="Century Gothic"/>
        </w:rPr>
        <w:t>Il vise à répondre au besoin d’acquérir un système d’information pour gérer de manière cohérente les documents existants au sein de la Division, ainsi qu’à la prise en compte des clients internes des spécificités liées à la fonction juridique.</w:t>
      </w:r>
    </w:p>
    <w:p w14:paraId="1F03BE72" w14:textId="77777777" w:rsidR="00380C0F" w:rsidRPr="00380C0F" w:rsidRDefault="00380C0F" w:rsidP="00380C0F">
      <w:pPr>
        <w:spacing w:after="160" w:line="259" w:lineRule="auto"/>
        <w:rPr>
          <w:rFonts w:ascii="Century Gothic" w:hAnsi="Century Gothic"/>
        </w:rPr>
      </w:pPr>
      <w:r w:rsidRPr="00380C0F">
        <w:rPr>
          <w:rFonts w:ascii="Century Gothic" w:hAnsi="Century Gothic"/>
        </w:rPr>
        <w:t>Ce projet a pour but d’améliorer la qualité des prestations de la DJR au sens où il centralisera l’essentiel des taches.</w:t>
      </w:r>
    </w:p>
    <w:p w14:paraId="7A93D97E" w14:textId="2F09C672" w:rsidR="00567C63" w:rsidRDefault="00493B1D" w:rsidP="00A67B84">
      <w:pPr>
        <w:pStyle w:val="Titre2"/>
      </w:pPr>
      <w:bookmarkStart w:id="11" w:name="_Toc49766199"/>
      <w:bookmarkStart w:id="12" w:name="_Toc482181630"/>
      <w:r>
        <w:t>Périmètre</w:t>
      </w:r>
      <w:r w:rsidR="00501F4D">
        <w:t xml:space="preserve"> du projet</w:t>
      </w:r>
      <w:bookmarkEnd w:id="11"/>
    </w:p>
    <w:p w14:paraId="2931132E" w14:textId="30430419" w:rsidR="00CC53D7" w:rsidRDefault="00CC53D7" w:rsidP="00A77EAD">
      <w:pPr>
        <w:spacing w:after="160" w:line="259" w:lineRule="auto"/>
        <w:rPr>
          <w:rFonts w:ascii="Century Gothic" w:hAnsi="Century Gothic"/>
        </w:rPr>
      </w:pPr>
      <w:r w:rsidRPr="00A77EAD">
        <w:rPr>
          <w:rFonts w:ascii="Century Gothic" w:hAnsi="Century Gothic"/>
        </w:rPr>
        <w:t xml:space="preserve">En plus de la définition des axes du projet qui s’articule essentiellement dans l’environnement de </w:t>
      </w:r>
      <w:del w:id="13" w:author="Didier GANIN" w:date="2021-01-18T20:21:00Z">
        <w:r w:rsidRPr="00A77EAD" w:rsidDel="003A2F30">
          <w:rPr>
            <w:rFonts w:ascii="Century Gothic" w:hAnsi="Century Gothic"/>
          </w:rPr>
          <w:delText>MOOV-CI</w:delText>
        </w:r>
      </w:del>
      <w:ins w:id="14" w:author="Didier GANIN" w:date="2021-01-18T20:21:00Z">
        <w:r w:rsidR="003A2F30">
          <w:rPr>
            <w:rFonts w:ascii="Century Gothic" w:hAnsi="Century Gothic"/>
          </w:rPr>
          <w:t>…</w:t>
        </w:r>
        <w:proofErr w:type="gramStart"/>
        <w:r w:rsidR="003A2F30">
          <w:rPr>
            <w:rFonts w:ascii="Century Gothic" w:hAnsi="Century Gothic"/>
          </w:rPr>
          <w:t>…</w:t>
        </w:r>
      </w:ins>
      <w:r w:rsidRPr="00A77EAD">
        <w:rPr>
          <w:rFonts w:ascii="Century Gothic" w:hAnsi="Century Gothic"/>
        </w:rPr>
        <w:t xml:space="preserve"> ,</w:t>
      </w:r>
      <w:proofErr w:type="gramEnd"/>
      <w:r w:rsidRPr="00A77EAD">
        <w:rPr>
          <w:rFonts w:ascii="Century Gothic" w:hAnsi="Century Gothic"/>
        </w:rPr>
        <w:t xml:space="preserve"> le système devra prendre en compte l’intégration d’application internes (</w:t>
      </w:r>
      <w:del w:id="15" w:author="Didier GANIN" w:date="2021-01-18T20:21:00Z">
        <w:r w:rsidRPr="00A77EAD" w:rsidDel="003A2F30">
          <w:rPr>
            <w:rFonts w:ascii="Century Gothic" w:hAnsi="Century Gothic"/>
          </w:rPr>
          <w:delText>LDAP/ACTIVE DIRECTORY, MESSAGERIE,PROCESSMAKER</w:delText>
        </w:r>
        <w:r w:rsidR="00A77EAD" w:rsidDel="003A2F30">
          <w:rPr>
            <w:rFonts w:ascii="Century Gothic" w:hAnsi="Century Gothic"/>
          </w:rPr>
          <w:delText>,OTP</w:delText>
        </w:r>
      </w:del>
      <w:ins w:id="16" w:author="Didier GANIN" w:date="2021-01-18T20:21:00Z">
        <w:r w:rsidR="003A2F30">
          <w:rPr>
            <w:rFonts w:ascii="Century Gothic" w:hAnsi="Century Gothic"/>
          </w:rPr>
          <w:t>……………………….</w:t>
        </w:r>
      </w:ins>
      <w:r w:rsidRPr="00A77EAD">
        <w:rPr>
          <w:rFonts w:ascii="Century Gothic" w:hAnsi="Century Gothic"/>
        </w:rPr>
        <w:t>)</w:t>
      </w:r>
      <w:r w:rsidR="00906FB3">
        <w:rPr>
          <w:rFonts w:ascii="Century Gothic" w:hAnsi="Century Gothic"/>
        </w:rPr>
        <w:t xml:space="preserve"> tou</w:t>
      </w:r>
      <w:r w:rsidR="00FA0C9D">
        <w:rPr>
          <w:rFonts w:ascii="Century Gothic" w:hAnsi="Century Gothic"/>
        </w:rPr>
        <w:t>t</w:t>
      </w:r>
      <w:r w:rsidR="00906FB3">
        <w:rPr>
          <w:rFonts w:ascii="Century Gothic" w:hAnsi="Century Gothic"/>
        </w:rPr>
        <w:t xml:space="preserve"> </w:t>
      </w:r>
      <w:r w:rsidR="00FA0C9D">
        <w:rPr>
          <w:rFonts w:ascii="Century Gothic" w:hAnsi="Century Gothic"/>
        </w:rPr>
        <w:t>en respectant les mesures de sécurité</w:t>
      </w:r>
      <w:r w:rsidR="00A77EAD">
        <w:rPr>
          <w:rFonts w:ascii="Century Gothic" w:hAnsi="Century Gothic"/>
        </w:rPr>
        <w:t>.</w:t>
      </w:r>
    </w:p>
    <w:p w14:paraId="764D1CB4" w14:textId="1B4D829B" w:rsidR="00567C63" w:rsidRPr="00567C63" w:rsidRDefault="00FA0C9D" w:rsidP="000D74D5">
      <w:pPr>
        <w:pStyle w:val="Normal-retrait"/>
        <w:ind w:left="0"/>
        <w:rPr>
          <w:rFonts w:ascii="Century Gothic" w:hAnsi="Century Gothic"/>
        </w:rPr>
      </w:pPr>
      <w:r>
        <w:rPr>
          <w:rFonts w:ascii="Century Gothic" w:hAnsi="Century Gothic"/>
        </w:rPr>
        <w:t xml:space="preserve">Le système porte </w:t>
      </w:r>
      <w:r w:rsidR="00567C63" w:rsidRPr="00567C63">
        <w:rPr>
          <w:rFonts w:ascii="Century Gothic" w:hAnsi="Century Gothic"/>
        </w:rPr>
        <w:t xml:space="preserve">sur </w:t>
      </w:r>
      <w:r w:rsidR="009E2E56">
        <w:rPr>
          <w:rFonts w:ascii="Century Gothic" w:hAnsi="Century Gothic"/>
        </w:rPr>
        <w:t>le</w:t>
      </w:r>
      <w:r w:rsidR="00981569">
        <w:rPr>
          <w:rFonts w:ascii="Century Gothic" w:hAnsi="Century Gothic"/>
        </w:rPr>
        <w:t>s</w:t>
      </w:r>
      <w:r w:rsidR="009E2E56">
        <w:rPr>
          <w:rFonts w:ascii="Century Gothic" w:hAnsi="Century Gothic"/>
        </w:rPr>
        <w:t xml:space="preserve"> </w:t>
      </w:r>
      <w:r w:rsidR="00981569">
        <w:rPr>
          <w:rFonts w:ascii="Century Gothic" w:hAnsi="Century Gothic"/>
        </w:rPr>
        <w:t>objectifs</w:t>
      </w:r>
      <w:r w:rsidR="00567C63" w:rsidRPr="00567C63">
        <w:rPr>
          <w:rFonts w:ascii="Century Gothic" w:hAnsi="Century Gothic"/>
        </w:rPr>
        <w:t xml:space="preserve"> </w:t>
      </w:r>
      <w:proofErr w:type="gramStart"/>
      <w:r w:rsidR="00567C63" w:rsidRPr="00567C63">
        <w:rPr>
          <w:rFonts w:ascii="Century Gothic" w:hAnsi="Century Gothic"/>
        </w:rPr>
        <w:t>permettant:</w:t>
      </w:r>
      <w:proofErr w:type="gramEnd"/>
    </w:p>
    <w:p w14:paraId="6F8578BB" w14:textId="77777777" w:rsidR="00051E50" w:rsidRDefault="0079546E" w:rsidP="00E7490C">
      <w:pPr>
        <w:pStyle w:val="Paragraphedeliste"/>
        <w:keepLines w:val="0"/>
        <w:numPr>
          <w:ilvl w:val="0"/>
          <w:numId w:val="13"/>
        </w:numPr>
        <w:autoSpaceDE w:val="0"/>
        <w:autoSpaceDN w:val="0"/>
        <w:adjustRightInd w:val="0"/>
        <w:spacing w:after="147"/>
        <w:jc w:val="left"/>
        <w:rPr>
          <w:ins w:id="17" w:author="Didier GANIN" w:date="2020-09-18T11:45:00Z"/>
          <w:rFonts w:ascii="Century Gothic" w:hAnsi="Century Gothic"/>
        </w:rPr>
      </w:pPr>
      <w:r w:rsidRPr="00213AC1">
        <w:rPr>
          <w:rFonts w:ascii="Century Gothic" w:hAnsi="Century Gothic"/>
        </w:rPr>
        <w:t xml:space="preserve">D’assurer la bonne mise en </w:t>
      </w:r>
      <w:r w:rsidR="00981569" w:rsidRPr="00213AC1">
        <w:rPr>
          <w:rFonts w:ascii="Century Gothic" w:hAnsi="Century Gothic"/>
        </w:rPr>
        <w:t>œuvre</w:t>
      </w:r>
      <w:r w:rsidRPr="00213AC1">
        <w:rPr>
          <w:rFonts w:ascii="Century Gothic" w:hAnsi="Century Gothic"/>
        </w:rPr>
        <w:t xml:space="preserve"> </w:t>
      </w:r>
    </w:p>
    <w:p w14:paraId="2D7D81B6" w14:textId="77777777" w:rsidR="00051E50" w:rsidRDefault="00051E50" w:rsidP="00E7490C">
      <w:pPr>
        <w:pStyle w:val="Paragraphedeliste"/>
        <w:keepLines w:val="0"/>
        <w:numPr>
          <w:ilvl w:val="0"/>
          <w:numId w:val="13"/>
        </w:numPr>
        <w:autoSpaceDE w:val="0"/>
        <w:autoSpaceDN w:val="0"/>
        <w:adjustRightInd w:val="0"/>
        <w:spacing w:after="147"/>
        <w:jc w:val="left"/>
        <w:rPr>
          <w:ins w:id="18" w:author="Didier GANIN" w:date="2020-09-18T11:45:00Z"/>
          <w:rFonts w:ascii="Century Gothic" w:hAnsi="Century Gothic"/>
        </w:rPr>
      </w:pPr>
      <w:ins w:id="19" w:author="Didier GANIN" w:date="2020-09-18T11:45:00Z">
        <w:r>
          <w:rPr>
            <w:rFonts w:ascii="Century Gothic" w:hAnsi="Century Gothic"/>
          </w:rPr>
          <w:t>*</w:t>
        </w:r>
      </w:ins>
      <w:r w:rsidR="0079546E" w:rsidRPr="00213AC1">
        <w:rPr>
          <w:rFonts w:ascii="Century Gothic" w:hAnsi="Century Gothic"/>
        </w:rPr>
        <w:t xml:space="preserve">du processus et la </w:t>
      </w:r>
      <w:r w:rsidR="00981569">
        <w:rPr>
          <w:rFonts w:ascii="Century Gothic" w:hAnsi="Century Gothic"/>
        </w:rPr>
        <w:t>gestion des contrat</w:t>
      </w:r>
      <w:r w:rsidR="002F1ECD">
        <w:rPr>
          <w:rFonts w:ascii="Century Gothic" w:hAnsi="Century Gothic"/>
        </w:rPr>
        <w:t>s</w:t>
      </w:r>
      <w:r w:rsidR="00981569">
        <w:rPr>
          <w:rFonts w:ascii="Century Gothic" w:hAnsi="Century Gothic"/>
        </w:rPr>
        <w:t xml:space="preserve"> depuis le processus de demande à la création des contrats</w:t>
      </w:r>
      <w:ins w:id="20" w:author="Didier GANIN" w:date="2020-09-18T11:45:00Z">
        <w:r>
          <w:rPr>
            <w:rFonts w:ascii="Century Gothic" w:hAnsi="Century Gothic"/>
          </w:rPr>
          <w:t xml:space="preserve">, </w:t>
        </w:r>
      </w:ins>
    </w:p>
    <w:p w14:paraId="13232662" w14:textId="75D90677" w:rsidR="0079546E" w:rsidRDefault="00051E50" w:rsidP="00E7490C">
      <w:pPr>
        <w:pStyle w:val="Paragraphedeliste"/>
        <w:keepLines w:val="0"/>
        <w:numPr>
          <w:ilvl w:val="0"/>
          <w:numId w:val="13"/>
        </w:numPr>
        <w:autoSpaceDE w:val="0"/>
        <w:autoSpaceDN w:val="0"/>
        <w:adjustRightInd w:val="0"/>
        <w:spacing w:after="147"/>
        <w:jc w:val="left"/>
        <w:rPr>
          <w:rFonts w:ascii="Century Gothic" w:hAnsi="Century Gothic"/>
        </w:rPr>
      </w:pPr>
      <w:ins w:id="21" w:author="Didier GANIN" w:date="2020-09-18T11:45:00Z">
        <w:r>
          <w:rPr>
            <w:rFonts w:ascii="Century Gothic" w:hAnsi="Century Gothic"/>
          </w:rPr>
          <w:t>*</w:t>
        </w:r>
      </w:ins>
      <w:r w:rsidR="00981569">
        <w:rPr>
          <w:rFonts w:ascii="Century Gothic" w:hAnsi="Century Gothic"/>
        </w:rPr>
        <w:t xml:space="preserve"> </w:t>
      </w:r>
      <w:ins w:id="22" w:author="Didier GANIN" w:date="2020-09-18T11:45:00Z">
        <w:r>
          <w:rPr>
            <w:rFonts w:ascii="Century Gothic" w:hAnsi="Century Gothic"/>
          </w:rPr>
          <w:t>Des</w:t>
        </w:r>
      </w:ins>
      <w:del w:id="23" w:author="Didier GANIN" w:date="2020-09-18T11:45:00Z">
        <w:r w:rsidR="00981569" w:rsidDel="00051E50">
          <w:rPr>
            <w:rFonts w:ascii="Century Gothic" w:hAnsi="Century Gothic"/>
          </w:rPr>
          <w:delText>de</w:delText>
        </w:r>
      </w:del>
      <w:r w:rsidR="00981569">
        <w:rPr>
          <w:rFonts w:ascii="Century Gothic" w:hAnsi="Century Gothic"/>
        </w:rPr>
        <w:t xml:space="preserve"> demande</w:t>
      </w:r>
      <w:ins w:id="24" w:author="Didier GANIN" w:date="2020-09-18T11:45:00Z">
        <w:r>
          <w:rPr>
            <w:rFonts w:ascii="Century Gothic" w:hAnsi="Century Gothic"/>
          </w:rPr>
          <w:t xml:space="preserve">s </w:t>
        </w:r>
        <w:proofErr w:type="gramStart"/>
        <w:r>
          <w:rPr>
            <w:rFonts w:ascii="Century Gothic" w:hAnsi="Century Gothic"/>
          </w:rPr>
          <w:t xml:space="preserve">d’avis </w:t>
        </w:r>
      </w:ins>
      <w:r w:rsidR="00981569">
        <w:rPr>
          <w:rFonts w:ascii="Century Gothic" w:hAnsi="Century Gothic"/>
        </w:rPr>
        <w:t xml:space="preserve"> et</w:t>
      </w:r>
      <w:proofErr w:type="gramEnd"/>
      <w:del w:id="25" w:author="Didier GANIN" w:date="2020-09-18T11:45:00Z">
        <w:r w:rsidR="00981569" w:rsidDel="00051E50">
          <w:rPr>
            <w:rFonts w:ascii="Century Gothic" w:hAnsi="Century Gothic"/>
          </w:rPr>
          <w:delText xml:space="preserve"> de</w:delText>
        </w:r>
      </w:del>
      <w:r w:rsidR="00981569">
        <w:rPr>
          <w:rFonts w:ascii="Century Gothic" w:hAnsi="Century Gothic"/>
        </w:rPr>
        <w:t xml:space="preserve"> consultation ;</w:t>
      </w:r>
      <w:r w:rsidR="0079546E" w:rsidRPr="00213AC1">
        <w:rPr>
          <w:rFonts w:ascii="Century Gothic" w:hAnsi="Century Gothic"/>
        </w:rPr>
        <w:t xml:space="preserve"> </w:t>
      </w:r>
    </w:p>
    <w:p w14:paraId="1CECDD59" w14:textId="06C87268" w:rsidR="00567C63" w:rsidRDefault="00981569" w:rsidP="00E7490C">
      <w:pPr>
        <w:pStyle w:val="Paragraphedeliste"/>
        <w:keepLines w:val="0"/>
        <w:numPr>
          <w:ilvl w:val="0"/>
          <w:numId w:val="13"/>
        </w:numPr>
        <w:autoSpaceDE w:val="0"/>
        <w:autoSpaceDN w:val="0"/>
        <w:adjustRightInd w:val="0"/>
        <w:spacing w:after="147"/>
        <w:jc w:val="left"/>
        <w:rPr>
          <w:rFonts w:ascii="Century Gothic" w:hAnsi="Century Gothic"/>
        </w:rPr>
      </w:pPr>
      <w:r>
        <w:rPr>
          <w:rFonts w:ascii="Century Gothic" w:hAnsi="Century Gothic"/>
        </w:rPr>
        <w:t>La saisie et le suivi des affaires contentieuses et juridiques</w:t>
      </w:r>
      <w:r w:rsidR="00E402CF">
        <w:rPr>
          <w:rFonts w:ascii="Century Gothic" w:hAnsi="Century Gothic"/>
        </w:rPr>
        <w:t>,</w:t>
      </w:r>
    </w:p>
    <w:p w14:paraId="2B2D8C48" w14:textId="52D9C40A" w:rsidR="00981569" w:rsidRPr="0079546E" w:rsidRDefault="00981569" w:rsidP="00E7490C">
      <w:pPr>
        <w:pStyle w:val="Paragraphedeliste"/>
        <w:keepLines w:val="0"/>
        <w:numPr>
          <w:ilvl w:val="0"/>
          <w:numId w:val="13"/>
        </w:numPr>
        <w:autoSpaceDE w:val="0"/>
        <w:autoSpaceDN w:val="0"/>
        <w:adjustRightInd w:val="0"/>
        <w:spacing w:after="147"/>
        <w:jc w:val="left"/>
        <w:rPr>
          <w:rFonts w:ascii="Century Gothic" w:hAnsi="Century Gothic"/>
        </w:rPr>
      </w:pPr>
      <w:r>
        <w:rPr>
          <w:rFonts w:ascii="Century Gothic" w:hAnsi="Century Gothic"/>
        </w:rPr>
        <w:t>La saisie et le suivi de la matrice des obligations réglementaires</w:t>
      </w:r>
      <w:r w:rsidR="00E402CF">
        <w:rPr>
          <w:rFonts w:ascii="Century Gothic" w:hAnsi="Century Gothic"/>
        </w:rPr>
        <w:t>, les preuves et les plans d’actions liés,</w:t>
      </w:r>
    </w:p>
    <w:p w14:paraId="4067B529" w14:textId="21F4AD34" w:rsidR="00567C63" w:rsidRDefault="0079546E" w:rsidP="00E7490C">
      <w:pPr>
        <w:pStyle w:val="Paragraphedeliste"/>
        <w:keepLines w:val="0"/>
        <w:numPr>
          <w:ilvl w:val="0"/>
          <w:numId w:val="13"/>
        </w:numPr>
        <w:autoSpaceDE w:val="0"/>
        <w:autoSpaceDN w:val="0"/>
        <w:adjustRightInd w:val="0"/>
        <w:spacing w:after="147"/>
        <w:jc w:val="left"/>
        <w:rPr>
          <w:rFonts w:ascii="Century Gothic" w:hAnsi="Century Gothic"/>
        </w:rPr>
      </w:pPr>
      <w:r>
        <w:rPr>
          <w:rFonts w:ascii="Century Gothic" w:hAnsi="Century Gothic"/>
        </w:rPr>
        <w:t>D’é</w:t>
      </w:r>
      <w:r w:rsidRPr="00213AC1">
        <w:rPr>
          <w:rFonts w:ascii="Century Gothic" w:hAnsi="Century Gothic"/>
        </w:rPr>
        <w:t xml:space="preserve">tablir les </w:t>
      </w:r>
      <w:proofErr w:type="spellStart"/>
      <w:r w:rsidRPr="00213AC1">
        <w:rPr>
          <w:rFonts w:ascii="Century Gothic" w:hAnsi="Century Gothic"/>
        </w:rPr>
        <w:t>reporting</w:t>
      </w:r>
      <w:proofErr w:type="spellEnd"/>
      <w:r w:rsidRPr="00213AC1">
        <w:rPr>
          <w:rFonts w:ascii="Century Gothic" w:hAnsi="Century Gothic"/>
        </w:rPr>
        <w:t xml:space="preserve"> e</w:t>
      </w:r>
      <w:r w:rsidR="00E402CF">
        <w:rPr>
          <w:rFonts w:ascii="Century Gothic" w:hAnsi="Century Gothic"/>
        </w:rPr>
        <w:t>t les statistiques.</w:t>
      </w:r>
    </w:p>
    <w:p w14:paraId="137A0585" w14:textId="77777777" w:rsidR="00B07782" w:rsidRDefault="00B07782" w:rsidP="00B07782">
      <w:pPr>
        <w:keepLines w:val="0"/>
        <w:autoSpaceDE w:val="0"/>
        <w:autoSpaceDN w:val="0"/>
        <w:adjustRightInd w:val="0"/>
        <w:spacing w:after="147"/>
        <w:jc w:val="left"/>
        <w:rPr>
          <w:rFonts w:ascii="Century Gothic" w:hAnsi="Century Gothic"/>
        </w:rPr>
      </w:pPr>
    </w:p>
    <w:p w14:paraId="381B09BE" w14:textId="77777777" w:rsidR="00B07782" w:rsidRDefault="00B07782" w:rsidP="00B07782">
      <w:pPr>
        <w:keepLines w:val="0"/>
        <w:autoSpaceDE w:val="0"/>
        <w:autoSpaceDN w:val="0"/>
        <w:adjustRightInd w:val="0"/>
        <w:spacing w:after="147"/>
        <w:jc w:val="left"/>
        <w:rPr>
          <w:rFonts w:ascii="Century Gothic" w:hAnsi="Century Gothic"/>
        </w:rPr>
      </w:pPr>
    </w:p>
    <w:p w14:paraId="79A09FC1" w14:textId="77777777" w:rsidR="00B07782" w:rsidRDefault="00B07782" w:rsidP="00B07782">
      <w:pPr>
        <w:keepLines w:val="0"/>
        <w:autoSpaceDE w:val="0"/>
        <w:autoSpaceDN w:val="0"/>
        <w:adjustRightInd w:val="0"/>
        <w:spacing w:after="147"/>
        <w:jc w:val="left"/>
        <w:rPr>
          <w:rFonts w:ascii="Century Gothic" w:hAnsi="Century Gothic"/>
        </w:rPr>
      </w:pPr>
    </w:p>
    <w:p w14:paraId="221DA953" w14:textId="77777777" w:rsidR="00B07782" w:rsidRPr="00B07782" w:rsidRDefault="00B07782" w:rsidP="00B07782">
      <w:pPr>
        <w:keepLines w:val="0"/>
        <w:autoSpaceDE w:val="0"/>
        <w:autoSpaceDN w:val="0"/>
        <w:adjustRightInd w:val="0"/>
        <w:spacing w:after="147"/>
        <w:jc w:val="left"/>
        <w:rPr>
          <w:rFonts w:ascii="Century Gothic" w:hAnsi="Century Gothic"/>
        </w:rPr>
      </w:pPr>
    </w:p>
    <w:p w14:paraId="539FCC5A" w14:textId="77777777" w:rsidR="00A67B84" w:rsidRPr="00782516" w:rsidRDefault="00A67B84" w:rsidP="00A67B84">
      <w:pPr>
        <w:pStyle w:val="Normal-retrait"/>
        <w:rPr>
          <w:rFonts w:ascii="Century Gothic" w:hAnsi="Century Gothic"/>
        </w:rPr>
      </w:pPr>
    </w:p>
    <w:p w14:paraId="346F693F" w14:textId="4F0B04BF" w:rsidR="00777CDE" w:rsidRDefault="00777CDE" w:rsidP="00777CDE">
      <w:pPr>
        <w:pStyle w:val="Titre1"/>
      </w:pPr>
      <w:bookmarkStart w:id="26" w:name="_Toc49766200"/>
      <w:r>
        <w:lastRenderedPageBreak/>
        <w:t>Instructions aux soumissionnaires</w:t>
      </w:r>
      <w:bookmarkEnd w:id="26"/>
    </w:p>
    <w:p w14:paraId="3125537B" w14:textId="77777777" w:rsidR="00777CDE" w:rsidRPr="00D7528C" w:rsidRDefault="0053109B" w:rsidP="00D7528C">
      <w:pPr>
        <w:pStyle w:val="Titre2"/>
        <w:tabs>
          <w:tab w:val="clear" w:pos="851"/>
          <w:tab w:val="num" w:pos="993"/>
        </w:tabs>
        <w:ind w:left="993" w:hanging="993"/>
      </w:pPr>
      <w:bookmarkStart w:id="27" w:name="_Toc49766201"/>
      <w:r w:rsidRPr="00D7528C">
        <w:t>Tableau de c</w:t>
      </w:r>
      <w:r w:rsidR="00777CDE" w:rsidRPr="00D7528C">
        <w:t>onformité</w:t>
      </w:r>
      <w:bookmarkEnd w:id="27"/>
    </w:p>
    <w:p w14:paraId="00005501" w14:textId="222391C6" w:rsidR="00706D3D" w:rsidRDefault="0084550C" w:rsidP="00AB1557">
      <w:pPr>
        <w:pStyle w:val="Normal-retrait"/>
        <w:spacing w:after="120"/>
        <w:ind w:left="709"/>
        <w:rPr>
          <w:rFonts w:ascii="Century Gothic" w:hAnsi="Century Gothic"/>
        </w:rPr>
      </w:pPr>
      <w:r w:rsidRPr="003A2025">
        <w:rPr>
          <w:rFonts w:ascii="Century Gothic" w:hAnsi="Century Gothic"/>
        </w:rPr>
        <w:t xml:space="preserve">Les </w:t>
      </w:r>
      <w:r w:rsidR="003A2025" w:rsidRPr="003A2025">
        <w:rPr>
          <w:rFonts w:ascii="Century Gothic" w:hAnsi="Century Gothic"/>
        </w:rPr>
        <w:t>fonctionnalités attendues sont décrites dans le cahier de charge</w:t>
      </w:r>
      <w:r w:rsidR="00CD7183">
        <w:rPr>
          <w:rFonts w:ascii="Century Gothic" w:hAnsi="Century Gothic"/>
        </w:rPr>
        <w:t xml:space="preserve"> et </w:t>
      </w:r>
      <w:r w:rsidR="00274043">
        <w:rPr>
          <w:rFonts w:ascii="Century Gothic" w:hAnsi="Century Gothic"/>
        </w:rPr>
        <w:t xml:space="preserve">devra être repris dans un </w:t>
      </w:r>
      <w:r w:rsidR="00CD7183">
        <w:rPr>
          <w:rFonts w:ascii="Century Gothic" w:hAnsi="Century Gothic"/>
        </w:rPr>
        <w:t xml:space="preserve">fichier Excel "Tableau de conformité.xls". </w:t>
      </w:r>
      <w:r w:rsidR="006E4A47">
        <w:rPr>
          <w:rFonts w:ascii="Century Gothic" w:hAnsi="Century Gothic"/>
        </w:rPr>
        <w:t>(Annexe 1)</w:t>
      </w:r>
    </w:p>
    <w:p w14:paraId="27C9A722" w14:textId="6C6667E9" w:rsidR="00CD7183" w:rsidRDefault="00CD7183" w:rsidP="00AB1557">
      <w:pPr>
        <w:pStyle w:val="Normal-retrait"/>
        <w:spacing w:after="120"/>
        <w:ind w:left="709"/>
        <w:rPr>
          <w:rFonts w:ascii="Century Gothic" w:hAnsi="Century Gothic"/>
        </w:rPr>
      </w:pPr>
      <w:r>
        <w:rPr>
          <w:rFonts w:ascii="Century Gothic" w:hAnsi="Century Gothic"/>
        </w:rPr>
        <w:t>Ce tableau</w:t>
      </w:r>
      <w:r w:rsidR="00164D6D">
        <w:rPr>
          <w:rFonts w:ascii="Century Gothic" w:hAnsi="Century Gothic"/>
        </w:rPr>
        <w:t xml:space="preserve"> vise à </w:t>
      </w:r>
      <w:r>
        <w:rPr>
          <w:rFonts w:ascii="Century Gothic" w:hAnsi="Century Gothic"/>
        </w:rPr>
        <w:t>décrire</w:t>
      </w:r>
      <w:r w:rsidR="00164D6D">
        <w:rPr>
          <w:rFonts w:ascii="Century Gothic" w:hAnsi="Century Gothic"/>
        </w:rPr>
        <w:t xml:space="preserve"> le besoin </w:t>
      </w:r>
      <w:r>
        <w:rPr>
          <w:rFonts w:ascii="Century Gothic" w:hAnsi="Century Gothic"/>
        </w:rPr>
        <w:t xml:space="preserve">de </w:t>
      </w:r>
      <w:del w:id="28" w:author="Didier GANIN" w:date="2021-01-18T20:22:00Z">
        <w:r w:rsidDel="003A2F30">
          <w:rPr>
            <w:rFonts w:ascii="Century Gothic" w:hAnsi="Century Gothic"/>
          </w:rPr>
          <w:delText xml:space="preserve">Moov </w:delText>
        </w:r>
      </w:del>
      <w:ins w:id="29" w:author="Didier GANIN" w:date="2021-01-18T20:22:00Z">
        <w:r w:rsidR="003A2F30">
          <w:rPr>
            <w:rFonts w:ascii="Century Gothic" w:hAnsi="Century Gothic"/>
          </w:rPr>
          <w:t xml:space="preserve">… </w:t>
        </w:r>
      </w:ins>
      <w:r>
        <w:rPr>
          <w:rFonts w:ascii="Century Gothic" w:hAnsi="Century Gothic"/>
        </w:rPr>
        <w:t>à moyen terme</w:t>
      </w:r>
      <w:r w:rsidR="00706D3D">
        <w:rPr>
          <w:rFonts w:ascii="Century Gothic" w:hAnsi="Century Gothic"/>
        </w:rPr>
        <w:t xml:space="preserve"> et</w:t>
      </w:r>
      <w:r>
        <w:rPr>
          <w:rFonts w:ascii="Century Gothic" w:hAnsi="Century Gothic"/>
        </w:rPr>
        <w:t xml:space="preserve"> n’est pas exhaustif</w:t>
      </w:r>
      <w:r w:rsidRPr="00CD7183">
        <w:rPr>
          <w:rFonts w:ascii="Century Gothic" w:hAnsi="Century Gothic"/>
        </w:rPr>
        <w:t xml:space="preserve">, </w:t>
      </w:r>
      <w:r>
        <w:rPr>
          <w:rFonts w:ascii="Century Gothic" w:hAnsi="Century Gothic"/>
        </w:rPr>
        <w:t xml:space="preserve">des besoins </w:t>
      </w:r>
      <w:r w:rsidRPr="00CD7183">
        <w:rPr>
          <w:rFonts w:ascii="Century Gothic" w:hAnsi="Century Gothic"/>
        </w:rPr>
        <w:t xml:space="preserve">supplémentaires devraient </w:t>
      </w:r>
      <w:r>
        <w:rPr>
          <w:rFonts w:ascii="Century Gothic" w:hAnsi="Century Gothic"/>
        </w:rPr>
        <w:t>être couverts pendant la phase initiale de spécification avant l’implémentation</w:t>
      </w:r>
      <w:r w:rsidRPr="00CD7183">
        <w:rPr>
          <w:rFonts w:ascii="Century Gothic" w:hAnsi="Century Gothic"/>
        </w:rPr>
        <w:t xml:space="preserve">. </w:t>
      </w:r>
    </w:p>
    <w:p w14:paraId="7E1D9DCA" w14:textId="77777777" w:rsidR="0084550C" w:rsidRDefault="00CD7183" w:rsidP="00AB1557">
      <w:pPr>
        <w:pStyle w:val="Normal-retrait"/>
        <w:spacing w:after="120"/>
        <w:ind w:left="709"/>
        <w:rPr>
          <w:rFonts w:ascii="Century Gothic" w:hAnsi="Century Gothic"/>
        </w:rPr>
      </w:pPr>
      <w:r w:rsidRPr="00CD7183">
        <w:rPr>
          <w:rFonts w:ascii="Century Gothic" w:hAnsi="Century Gothic"/>
        </w:rPr>
        <w:t xml:space="preserve">Dans cette perspective le </w:t>
      </w:r>
      <w:r>
        <w:rPr>
          <w:rFonts w:ascii="Century Gothic" w:hAnsi="Century Gothic"/>
        </w:rPr>
        <w:t>tableau de conformité</w:t>
      </w:r>
      <w:r w:rsidRPr="00CD7183">
        <w:rPr>
          <w:rFonts w:ascii="Century Gothic" w:hAnsi="Century Gothic"/>
        </w:rPr>
        <w:t xml:space="preserve"> a deux objectifs principaux</w:t>
      </w:r>
      <w:r>
        <w:rPr>
          <w:rFonts w:ascii="Century Gothic" w:hAnsi="Century Gothic"/>
        </w:rPr>
        <w:t> :</w:t>
      </w:r>
    </w:p>
    <w:p w14:paraId="513B3F39" w14:textId="2FAD4F41" w:rsidR="00CD7183" w:rsidRPr="00CD7183" w:rsidRDefault="00CD7183" w:rsidP="00AB1557">
      <w:pPr>
        <w:pStyle w:val="PucesNiveau1"/>
        <w:ind w:left="993" w:hanging="284"/>
        <w:rPr>
          <w:rFonts w:ascii="Century Gothic" w:hAnsi="Century Gothic"/>
        </w:rPr>
      </w:pPr>
      <w:r w:rsidRPr="00CD7183">
        <w:rPr>
          <w:rFonts w:ascii="Century Gothic" w:hAnsi="Century Gothic"/>
        </w:rPr>
        <w:t>Fournir un</w:t>
      </w:r>
      <w:r w:rsidR="002331F3">
        <w:rPr>
          <w:rFonts w:ascii="Century Gothic" w:hAnsi="Century Gothic"/>
        </w:rPr>
        <w:t>e situation</w:t>
      </w:r>
      <w:r w:rsidRPr="00CD7183">
        <w:rPr>
          <w:rFonts w:ascii="Century Gothic" w:hAnsi="Century Gothic"/>
        </w:rPr>
        <w:t xml:space="preserve"> proche de la réalité des </w:t>
      </w:r>
      <w:r w:rsidR="002331F3" w:rsidRPr="00CD7183">
        <w:rPr>
          <w:rFonts w:ascii="Century Gothic" w:hAnsi="Century Gothic"/>
        </w:rPr>
        <w:t xml:space="preserve">besoins </w:t>
      </w:r>
      <w:r w:rsidRPr="00CD7183">
        <w:rPr>
          <w:rFonts w:ascii="Century Gothic" w:hAnsi="Century Gothic"/>
        </w:rPr>
        <w:t>opération</w:t>
      </w:r>
      <w:r w:rsidR="002331F3">
        <w:rPr>
          <w:rFonts w:ascii="Century Gothic" w:hAnsi="Century Gothic"/>
        </w:rPr>
        <w:t xml:space="preserve">nels de </w:t>
      </w:r>
      <w:del w:id="30" w:author="Didier GANIN" w:date="2021-01-18T20:22:00Z">
        <w:r w:rsidR="002331F3" w:rsidDel="003A2F30">
          <w:rPr>
            <w:rFonts w:ascii="Century Gothic" w:hAnsi="Century Gothic"/>
          </w:rPr>
          <w:delText>Moov</w:delText>
        </w:r>
      </w:del>
      <w:ins w:id="31" w:author="Didier GANIN" w:date="2021-01-18T20:22:00Z">
        <w:r w:rsidR="003A2F30">
          <w:rPr>
            <w:rFonts w:ascii="Century Gothic" w:hAnsi="Century Gothic"/>
          </w:rPr>
          <w:t>.....</w:t>
        </w:r>
      </w:ins>
      <w:r w:rsidRPr="00CD7183">
        <w:rPr>
          <w:rFonts w:ascii="Century Gothic" w:hAnsi="Century Gothic"/>
        </w:rPr>
        <w:t xml:space="preserve"> </w:t>
      </w:r>
      <w:proofErr w:type="gramStart"/>
      <w:r w:rsidRPr="00CD7183">
        <w:rPr>
          <w:rFonts w:ascii="Century Gothic" w:hAnsi="Century Gothic"/>
        </w:rPr>
        <w:t>pour</w:t>
      </w:r>
      <w:proofErr w:type="gramEnd"/>
      <w:r w:rsidRPr="00CD7183">
        <w:rPr>
          <w:rFonts w:ascii="Century Gothic" w:hAnsi="Century Gothic"/>
        </w:rPr>
        <w:t xml:space="preserve"> permettre aux soumissionnaires de proposer une architecture adéquate</w:t>
      </w:r>
    </w:p>
    <w:p w14:paraId="68F55CD3" w14:textId="26C642F6" w:rsidR="00CD7183" w:rsidRPr="003A2025" w:rsidRDefault="002331F3" w:rsidP="00AB1557">
      <w:pPr>
        <w:pStyle w:val="PucesNiveau1"/>
        <w:ind w:left="993" w:hanging="284"/>
        <w:rPr>
          <w:rFonts w:ascii="Century Gothic" w:hAnsi="Century Gothic"/>
        </w:rPr>
      </w:pPr>
      <w:r>
        <w:rPr>
          <w:rFonts w:ascii="Century Gothic" w:hAnsi="Century Gothic"/>
        </w:rPr>
        <w:t xml:space="preserve">Permettre à </w:t>
      </w:r>
      <w:del w:id="32" w:author="Didier GANIN" w:date="2021-01-18T20:22:00Z">
        <w:r w:rsidDel="003A2F30">
          <w:rPr>
            <w:rFonts w:ascii="Century Gothic" w:hAnsi="Century Gothic"/>
          </w:rPr>
          <w:delText>Moov</w:delText>
        </w:r>
      </w:del>
      <w:ins w:id="33" w:author="Didier GANIN" w:date="2021-01-18T20:22:00Z">
        <w:r w:rsidR="003A2F30">
          <w:rPr>
            <w:rFonts w:ascii="Century Gothic" w:hAnsi="Century Gothic"/>
          </w:rPr>
          <w:t>.....</w:t>
        </w:r>
      </w:ins>
      <w:r>
        <w:rPr>
          <w:rFonts w:ascii="Century Gothic" w:hAnsi="Century Gothic"/>
        </w:rPr>
        <w:t xml:space="preserve"> </w:t>
      </w:r>
      <w:proofErr w:type="gramStart"/>
      <w:r>
        <w:rPr>
          <w:rFonts w:ascii="Century Gothic" w:hAnsi="Century Gothic"/>
        </w:rPr>
        <w:t>d’évaluer</w:t>
      </w:r>
      <w:proofErr w:type="gramEnd"/>
      <w:r w:rsidR="00CD7183" w:rsidRPr="00CD7183">
        <w:rPr>
          <w:rFonts w:ascii="Century Gothic" w:hAnsi="Century Gothic"/>
        </w:rPr>
        <w:t xml:space="preserve"> le niveau de flexibilité de la solution proposée</w:t>
      </w:r>
    </w:p>
    <w:p w14:paraId="27F6F2CE" w14:textId="77777777" w:rsidR="00706D3D" w:rsidRDefault="00706D3D" w:rsidP="00A02E47">
      <w:pPr>
        <w:pStyle w:val="Normal-retrait"/>
        <w:ind w:left="709"/>
        <w:rPr>
          <w:rFonts w:ascii="Century Gothic" w:hAnsi="Century Gothic"/>
          <w:b/>
          <w:bCs/>
        </w:rPr>
      </w:pPr>
    </w:p>
    <w:p w14:paraId="47CD8EBE" w14:textId="3DC6D495" w:rsidR="009302C0" w:rsidRPr="008F253D" w:rsidRDefault="00CC376B" w:rsidP="00A02E47">
      <w:pPr>
        <w:pStyle w:val="Normal-retrait"/>
        <w:ind w:left="709"/>
        <w:rPr>
          <w:rFonts w:ascii="Century Gothic" w:hAnsi="Century Gothic"/>
        </w:rPr>
      </w:pPr>
      <w:r w:rsidRPr="008F253D">
        <w:rPr>
          <w:rFonts w:ascii="Century Gothic" w:hAnsi="Century Gothic"/>
        </w:rPr>
        <w:t>Chaque article du cahier de</w:t>
      </w:r>
      <w:r w:rsidR="009302C0" w:rsidRPr="008F253D">
        <w:rPr>
          <w:rFonts w:ascii="Century Gothic" w:hAnsi="Century Gothic"/>
        </w:rPr>
        <w:t xml:space="preserve"> charge</w:t>
      </w:r>
      <w:r w:rsidRPr="008F253D">
        <w:rPr>
          <w:rFonts w:ascii="Century Gothic" w:hAnsi="Century Gothic"/>
        </w:rPr>
        <w:t>s</w:t>
      </w:r>
      <w:r w:rsidR="009302C0" w:rsidRPr="008F253D">
        <w:rPr>
          <w:rFonts w:ascii="Century Gothic" w:hAnsi="Century Gothic"/>
        </w:rPr>
        <w:t xml:space="preserve"> est repéré par un</w:t>
      </w:r>
      <w:r w:rsidR="00B85459" w:rsidRPr="008F253D">
        <w:rPr>
          <w:rFonts w:ascii="Century Gothic" w:hAnsi="Century Gothic"/>
        </w:rPr>
        <w:t xml:space="preserve"> numéro d'exigence</w:t>
      </w:r>
      <w:r w:rsidR="009302C0" w:rsidRPr="008F253D">
        <w:rPr>
          <w:rFonts w:ascii="Century Gothic" w:hAnsi="Century Gothic"/>
        </w:rPr>
        <w:t xml:space="preserve"> marqu</w:t>
      </w:r>
      <w:r w:rsidRPr="008F253D">
        <w:rPr>
          <w:rFonts w:ascii="Century Gothic" w:hAnsi="Century Gothic"/>
        </w:rPr>
        <w:t>é</w:t>
      </w:r>
      <w:r w:rsidR="009302C0" w:rsidRPr="008F253D">
        <w:rPr>
          <w:rFonts w:ascii="Century Gothic" w:hAnsi="Century Gothic"/>
        </w:rPr>
        <w:t xml:space="preserve"> "S X.X-X"</w:t>
      </w:r>
      <w:r w:rsidR="002331F3">
        <w:rPr>
          <w:rFonts w:ascii="Century Gothic" w:hAnsi="Century Gothic"/>
        </w:rPr>
        <w:t xml:space="preserve"> </w:t>
      </w:r>
      <w:r w:rsidR="001566FD">
        <w:rPr>
          <w:rFonts w:ascii="Century Gothic" w:hAnsi="Century Gothic"/>
        </w:rPr>
        <w:t xml:space="preserve">et doit être </w:t>
      </w:r>
      <w:r w:rsidR="002331F3">
        <w:rPr>
          <w:rFonts w:ascii="Century Gothic" w:hAnsi="Century Gothic"/>
        </w:rPr>
        <w:t>repris dans l</w:t>
      </w:r>
      <w:r w:rsidR="009302C0" w:rsidRPr="008F253D">
        <w:rPr>
          <w:rFonts w:ascii="Century Gothic" w:hAnsi="Century Gothic"/>
        </w:rPr>
        <w:t xml:space="preserve">e tableau de conformité </w:t>
      </w:r>
      <w:r w:rsidR="00E878E8" w:rsidRPr="008F253D">
        <w:rPr>
          <w:rFonts w:ascii="Century Gothic" w:hAnsi="Century Gothic"/>
        </w:rPr>
        <w:t xml:space="preserve">fourni dans le fichier Excel </w:t>
      </w:r>
      <w:r w:rsidR="00B85459" w:rsidRPr="008F253D">
        <w:rPr>
          <w:rFonts w:ascii="Century Gothic" w:hAnsi="Century Gothic"/>
        </w:rPr>
        <w:t>"</w:t>
      </w:r>
      <w:r w:rsidR="00E878E8" w:rsidRPr="008F253D">
        <w:rPr>
          <w:rFonts w:ascii="Century Gothic" w:hAnsi="Century Gothic"/>
        </w:rPr>
        <w:t>Tableau de Conformité.xls</w:t>
      </w:r>
      <w:r w:rsidR="00B85459" w:rsidRPr="008F253D">
        <w:rPr>
          <w:rFonts w:ascii="Century Gothic" w:hAnsi="Century Gothic"/>
        </w:rPr>
        <w:t>"</w:t>
      </w:r>
      <w:r w:rsidR="0058394A" w:rsidRPr="008F253D">
        <w:rPr>
          <w:rFonts w:ascii="Century Gothic" w:hAnsi="Century Gothic"/>
        </w:rPr>
        <w:t xml:space="preserve">. </w:t>
      </w:r>
      <w:r w:rsidR="00E878E8" w:rsidRPr="008F253D">
        <w:rPr>
          <w:rFonts w:ascii="Century Gothic" w:hAnsi="Century Gothic"/>
        </w:rPr>
        <w:t xml:space="preserve">Ce tableau doit être rempli. </w:t>
      </w:r>
      <w:r w:rsidR="0058394A" w:rsidRPr="008F253D">
        <w:rPr>
          <w:rFonts w:ascii="Century Gothic" w:hAnsi="Century Gothic"/>
        </w:rPr>
        <w:t>P</w:t>
      </w:r>
      <w:r w:rsidR="009302C0" w:rsidRPr="008F253D">
        <w:rPr>
          <w:rFonts w:ascii="Century Gothic" w:hAnsi="Century Gothic"/>
        </w:rPr>
        <w:t xml:space="preserve">our chaque </w:t>
      </w:r>
      <w:r w:rsidR="00B85459" w:rsidRPr="008F253D">
        <w:rPr>
          <w:rFonts w:ascii="Century Gothic" w:hAnsi="Century Gothic"/>
        </w:rPr>
        <w:t>exigence</w:t>
      </w:r>
      <w:r w:rsidR="009302C0" w:rsidRPr="008F253D">
        <w:rPr>
          <w:rFonts w:ascii="Century Gothic" w:hAnsi="Century Gothic"/>
        </w:rPr>
        <w:t xml:space="preserve"> :</w:t>
      </w:r>
    </w:p>
    <w:p w14:paraId="33E9FAEC" w14:textId="77777777" w:rsidR="009302C0" w:rsidRPr="008F253D" w:rsidRDefault="009302C0" w:rsidP="00A02E47">
      <w:pPr>
        <w:pStyle w:val="Corpsdetexte2"/>
        <w:ind w:left="709"/>
        <w:jc w:val="both"/>
        <w:rPr>
          <w:rFonts w:ascii="Century Gothic" w:hAnsi="Century Gothic"/>
          <w:color w:val="auto"/>
        </w:rPr>
      </w:pPr>
    </w:p>
    <w:p w14:paraId="324BF8CA" w14:textId="77777777" w:rsidR="009302C0" w:rsidRPr="008F253D" w:rsidRDefault="009302C0" w:rsidP="00AB1557">
      <w:pPr>
        <w:pStyle w:val="PucesNiveau1"/>
        <w:ind w:left="993" w:hanging="284"/>
        <w:rPr>
          <w:rFonts w:ascii="Century Gothic" w:hAnsi="Century Gothic"/>
        </w:rPr>
      </w:pPr>
      <w:r w:rsidRPr="008F253D">
        <w:rPr>
          <w:rFonts w:ascii="Century Gothic" w:hAnsi="Century Gothic"/>
        </w:rPr>
        <w:t xml:space="preserve">Cocher la colonne "C" comme conforme si le soumissionnaire accepte </w:t>
      </w:r>
      <w:proofErr w:type="gramStart"/>
      <w:r w:rsidRPr="008F253D">
        <w:rPr>
          <w:rFonts w:ascii="Century Gothic" w:hAnsi="Century Gothic"/>
        </w:rPr>
        <w:t>sans réserve</w:t>
      </w:r>
      <w:r w:rsidR="00CC376B" w:rsidRPr="008F253D">
        <w:rPr>
          <w:rFonts w:ascii="Century Gothic" w:hAnsi="Century Gothic"/>
        </w:rPr>
        <w:t>s</w:t>
      </w:r>
      <w:proofErr w:type="gramEnd"/>
      <w:r w:rsidRPr="008F253D">
        <w:rPr>
          <w:rFonts w:ascii="Century Gothic" w:hAnsi="Century Gothic"/>
        </w:rPr>
        <w:t xml:space="preserve"> l'article proposé. En cas de conformité ainsi affirmée, aucun commen</w:t>
      </w:r>
      <w:r w:rsidR="0053109B" w:rsidRPr="008F253D">
        <w:rPr>
          <w:rFonts w:ascii="Century Gothic" w:hAnsi="Century Gothic"/>
        </w:rPr>
        <w:t xml:space="preserve">taire </w:t>
      </w:r>
      <w:r w:rsidR="00D7528C">
        <w:rPr>
          <w:rFonts w:ascii="Century Gothic" w:hAnsi="Century Gothic"/>
        </w:rPr>
        <w:t xml:space="preserve">ne doit se </w:t>
      </w:r>
      <w:proofErr w:type="gramStart"/>
      <w:r w:rsidR="00D7528C">
        <w:rPr>
          <w:rFonts w:ascii="Century Gothic" w:hAnsi="Century Gothic"/>
        </w:rPr>
        <w:t>faire</w:t>
      </w:r>
      <w:r w:rsidR="0053109B" w:rsidRPr="008F253D">
        <w:rPr>
          <w:rFonts w:ascii="Century Gothic" w:hAnsi="Century Gothic"/>
        </w:rPr>
        <w:t>;</w:t>
      </w:r>
      <w:proofErr w:type="gramEnd"/>
    </w:p>
    <w:p w14:paraId="27943B0C" w14:textId="77777777" w:rsidR="009302C0" w:rsidRPr="008F253D" w:rsidRDefault="009302C0" w:rsidP="00A02E47">
      <w:pPr>
        <w:pStyle w:val="Normal-retrait"/>
        <w:ind w:left="709"/>
        <w:rPr>
          <w:rFonts w:ascii="Century Gothic" w:hAnsi="Century Gothic"/>
        </w:rPr>
      </w:pPr>
    </w:p>
    <w:p w14:paraId="7CA9F0C8" w14:textId="77777777" w:rsidR="009302C0" w:rsidRPr="008F253D" w:rsidRDefault="009302C0" w:rsidP="00AB1557">
      <w:pPr>
        <w:pStyle w:val="PucesNiveau1"/>
        <w:ind w:left="993" w:hanging="284"/>
        <w:rPr>
          <w:rFonts w:ascii="Century Gothic" w:hAnsi="Century Gothic"/>
        </w:rPr>
      </w:pPr>
      <w:r w:rsidRPr="008F253D">
        <w:rPr>
          <w:rFonts w:ascii="Century Gothic" w:hAnsi="Century Gothic"/>
        </w:rPr>
        <w:t xml:space="preserve">Cocher la colonne "PC" comme partiellement conforme si le soumissionnaire accepte avec réserves l'article proposé. La nature du commentaire expliquant les réserves peut conduire à modifier le classement de PC en NC. En l'absence d'explications sur les réserves faites, ce reclassement </w:t>
      </w:r>
      <w:r w:rsidR="00D7528C">
        <w:rPr>
          <w:rFonts w:ascii="Century Gothic" w:hAnsi="Century Gothic"/>
        </w:rPr>
        <w:t>se fera</w:t>
      </w:r>
      <w:r w:rsidRPr="008F253D">
        <w:rPr>
          <w:rFonts w:ascii="Century Gothic" w:hAnsi="Century Gothic"/>
        </w:rPr>
        <w:t xml:space="preserve"> </w:t>
      </w:r>
      <w:proofErr w:type="gramStart"/>
      <w:r w:rsidRPr="008F253D">
        <w:rPr>
          <w:rFonts w:ascii="Century Gothic" w:hAnsi="Century Gothic"/>
        </w:rPr>
        <w:t>automati</w:t>
      </w:r>
      <w:r w:rsidR="0053109B" w:rsidRPr="008F253D">
        <w:rPr>
          <w:rFonts w:ascii="Century Gothic" w:hAnsi="Century Gothic"/>
        </w:rPr>
        <w:t>que</w:t>
      </w:r>
      <w:r w:rsidR="00D7528C">
        <w:rPr>
          <w:rFonts w:ascii="Century Gothic" w:hAnsi="Century Gothic"/>
        </w:rPr>
        <w:t>ment</w:t>
      </w:r>
      <w:r w:rsidR="0053109B" w:rsidRPr="008F253D">
        <w:rPr>
          <w:rFonts w:ascii="Century Gothic" w:hAnsi="Century Gothic"/>
        </w:rPr>
        <w:t>;</w:t>
      </w:r>
      <w:proofErr w:type="gramEnd"/>
    </w:p>
    <w:p w14:paraId="1E87160E" w14:textId="77777777" w:rsidR="009302C0" w:rsidRPr="008F253D" w:rsidRDefault="009302C0" w:rsidP="00AB1557">
      <w:pPr>
        <w:pStyle w:val="PucesNiveau1"/>
        <w:numPr>
          <w:ilvl w:val="0"/>
          <w:numId w:val="0"/>
        </w:numPr>
        <w:ind w:left="993"/>
        <w:rPr>
          <w:rFonts w:ascii="Century Gothic" w:hAnsi="Century Gothic"/>
        </w:rPr>
      </w:pPr>
    </w:p>
    <w:p w14:paraId="3F65D20E" w14:textId="77777777" w:rsidR="009302C0" w:rsidRPr="008F253D" w:rsidRDefault="009302C0" w:rsidP="00AB1557">
      <w:pPr>
        <w:pStyle w:val="PucesNiveau1"/>
        <w:ind w:left="993" w:hanging="284"/>
        <w:rPr>
          <w:rFonts w:ascii="Century Gothic" w:hAnsi="Century Gothic"/>
        </w:rPr>
      </w:pPr>
      <w:r w:rsidRPr="008F253D">
        <w:rPr>
          <w:rFonts w:ascii="Century Gothic" w:hAnsi="Century Gothic"/>
        </w:rPr>
        <w:t>Cocher la colonne "NC" comme non conforme si le soumissionnaire n'accepte pas l'article proposé. La nature du commentaire expliquant les réserves peut conduire à modifier le classement de NC en PC.</w:t>
      </w:r>
    </w:p>
    <w:p w14:paraId="40383B0D" w14:textId="77777777" w:rsidR="00B85459" w:rsidRPr="002819D1" w:rsidRDefault="00B85459" w:rsidP="00A02E47">
      <w:pPr>
        <w:pStyle w:val="Normal-retrait"/>
        <w:ind w:left="709"/>
      </w:pPr>
    </w:p>
    <w:p w14:paraId="483E4501" w14:textId="77777777" w:rsidR="00A816B4" w:rsidRDefault="009302C0" w:rsidP="00A02E47">
      <w:pPr>
        <w:pStyle w:val="Normal-retrait"/>
        <w:ind w:left="709"/>
        <w:rPr>
          <w:rFonts w:ascii="Century Gothic" w:hAnsi="Century Gothic"/>
        </w:rPr>
      </w:pPr>
      <w:r w:rsidRPr="0015284B">
        <w:rPr>
          <w:rFonts w:ascii="Century Gothic" w:hAnsi="Century Gothic"/>
        </w:rPr>
        <w:t>Toutes les lignes des tableaux doivent être renseignées. Tout</w:t>
      </w:r>
      <w:r w:rsidR="00180868" w:rsidRPr="0015284B">
        <w:rPr>
          <w:rFonts w:ascii="Century Gothic" w:hAnsi="Century Gothic"/>
        </w:rPr>
        <w:t>e ligne non renseignée sera classée d'office NC.</w:t>
      </w:r>
      <w:r w:rsidR="0098078E">
        <w:rPr>
          <w:rFonts w:ascii="Century Gothic" w:hAnsi="Century Gothic"/>
        </w:rPr>
        <w:t xml:space="preserve"> </w:t>
      </w:r>
    </w:p>
    <w:p w14:paraId="17EA04B1" w14:textId="39D9C5F5" w:rsidR="00B85459" w:rsidRPr="00767197" w:rsidRDefault="0098078E" w:rsidP="00767197">
      <w:pPr>
        <w:pStyle w:val="Normal-retrait"/>
        <w:spacing w:after="120"/>
        <w:ind w:left="709"/>
        <w:rPr>
          <w:rFonts w:ascii="Century Gothic" w:hAnsi="Century Gothic"/>
        </w:rPr>
      </w:pPr>
      <w:r>
        <w:rPr>
          <w:rFonts w:ascii="Century Gothic" w:hAnsi="Century Gothic"/>
        </w:rPr>
        <w:t>Certaines exigences englobent plusieurs fonctionnalités, si le Système est partiellement conforme ou non conforme avec l’une des fonctionnalité</w:t>
      </w:r>
      <w:r w:rsidR="0085117F">
        <w:rPr>
          <w:rFonts w:ascii="Century Gothic" w:hAnsi="Century Gothic"/>
        </w:rPr>
        <w:t>s</w:t>
      </w:r>
      <w:r w:rsidR="00CA704E">
        <w:rPr>
          <w:rFonts w:ascii="Century Gothic" w:hAnsi="Century Gothic"/>
        </w:rPr>
        <w:t>, l’exigence</w:t>
      </w:r>
      <w:r w:rsidR="00A816B4">
        <w:rPr>
          <w:rFonts w:ascii="Century Gothic" w:hAnsi="Century Gothic"/>
        </w:rPr>
        <w:t xml:space="preserve"> doit être "PC" et le détail mis sur le commentaire.</w:t>
      </w:r>
      <w:r w:rsidR="00E97EEA">
        <w:rPr>
          <w:rFonts w:ascii="Century Gothic" w:hAnsi="Century Gothic"/>
        </w:rPr>
        <w:t xml:space="preserve"> Si la réponse est C, il sera considéré que le Système répond à la totalité de </w:t>
      </w:r>
      <w:r w:rsidR="00C357AE">
        <w:rPr>
          <w:rFonts w:ascii="Century Gothic" w:hAnsi="Century Gothic"/>
        </w:rPr>
        <w:t xml:space="preserve">la </w:t>
      </w:r>
      <w:r w:rsidR="00E97EEA">
        <w:rPr>
          <w:rFonts w:ascii="Century Gothic" w:hAnsi="Century Gothic"/>
        </w:rPr>
        <w:t>liste.</w:t>
      </w:r>
    </w:p>
    <w:p w14:paraId="07C2BF2A" w14:textId="77777777" w:rsidR="009302C0" w:rsidRPr="006C7C21" w:rsidRDefault="009302C0" w:rsidP="00A02E47">
      <w:pPr>
        <w:pStyle w:val="Normal-retrait"/>
        <w:ind w:left="709"/>
        <w:rPr>
          <w:rFonts w:ascii="Century Gothic" w:hAnsi="Century Gothic"/>
        </w:rPr>
      </w:pPr>
      <w:r w:rsidRPr="006C7C21">
        <w:rPr>
          <w:rFonts w:ascii="Century Gothic" w:hAnsi="Century Gothic"/>
        </w:rPr>
        <w:t>Chaque feuille de c</w:t>
      </w:r>
      <w:r w:rsidR="00180868" w:rsidRPr="006C7C21">
        <w:rPr>
          <w:rFonts w:ascii="Century Gothic" w:hAnsi="Century Gothic"/>
        </w:rPr>
        <w:t>e</w:t>
      </w:r>
      <w:r w:rsidRPr="006C7C21">
        <w:rPr>
          <w:rFonts w:ascii="Century Gothic" w:hAnsi="Century Gothic"/>
        </w:rPr>
        <w:t xml:space="preserve"> tableau doit être identifiée et paraphée.</w:t>
      </w:r>
    </w:p>
    <w:p w14:paraId="552C5EF6" w14:textId="77777777" w:rsidR="0053109B" w:rsidRDefault="0053109B" w:rsidP="0053109B">
      <w:pPr>
        <w:pStyle w:val="Normal-retrait"/>
      </w:pPr>
    </w:p>
    <w:p w14:paraId="5CED1D88" w14:textId="77777777" w:rsidR="006919CC" w:rsidRDefault="006919CC" w:rsidP="0053109B">
      <w:pPr>
        <w:pStyle w:val="Normal-retrait"/>
      </w:pPr>
    </w:p>
    <w:p w14:paraId="0F92C4D9" w14:textId="77777777" w:rsidR="006919CC" w:rsidRDefault="006919CC" w:rsidP="0053109B">
      <w:pPr>
        <w:pStyle w:val="Normal-retrait"/>
      </w:pPr>
    </w:p>
    <w:p w14:paraId="0C967587" w14:textId="77777777" w:rsidR="006919CC" w:rsidRDefault="006919CC" w:rsidP="0053109B">
      <w:pPr>
        <w:pStyle w:val="Normal-retrait"/>
      </w:pPr>
    </w:p>
    <w:p w14:paraId="03277478" w14:textId="77777777" w:rsidR="006919CC" w:rsidRDefault="006919CC" w:rsidP="0053109B">
      <w:pPr>
        <w:pStyle w:val="Normal-retrait"/>
      </w:pPr>
    </w:p>
    <w:p w14:paraId="1BABCA75" w14:textId="77777777" w:rsidR="006919CC" w:rsidRDefault="006919CC" w:rsidP="0053109B">
      <w:pPr>
        <w:pStyle w:val="Normal-retrait"/>
      </w:pPr>
    </w:p>
    <w:p w14:paraId="28829A16" w14:textId="77777777" w:rsidR="006919CC" w:rsidRDefault="006919CC" w:rsidP="0053109B">
      <w:pPr>
        <w:pStyle w:val="Normal-retrait"/>
      </w:pPr>
    </w:p>
    <w:p w14:paraId="355E1596" w14:textId="77777777" w:rsidR="006919CC" w:rsidRDefault="006919CC" w:rsidP="0053109B">
      <w:pPr>
        <w:pStyle w:val="Normal-retrait"/>
      </w:pPr>
    </w:p>
    <w:p w14:paraId="756EDBED" w14:textId="77777777" w:rsidR="006919CC" w:rsidRPr="0053109B" w:rsidRDefault="006919CC" w:rsidP="0053109B">
      <w:pPr>
        <w:pStyle w:val="Normal-retrait"/>
      </w:pPr>
    </w:p>
    <w:p w14:paraId="2243DFC2" w14:textId="77777777" w:rsidR="00777CDE" w:rsidRPr="00777CDE" w:rsidRDefault="00D322E0" w:rsidP="00395C4E">
      <w:pPr>
        <w:pStyle w:val="Titre2"/>
      </w:pPr>
      <w:bookmarkStart w:id="34" w:name="_Toc49766202"/>
      <w:r>
        <w:t xml:space="preserve">Présentation </w:t>
      </w:r>
      <w:r w:rsidR="00777CDE">
        <w:t xml:space="preserve">de </w:t>
      </w:r>
      <w:smartTag w:uri="urn:schemas-microsoft-com:office:smarttags" w:element="PersonName">
        <w:smartTagPr>
          <w:attr w:name="ProductID" w:val="LA SOLUTION ET"/>
        </w:smartTagPr>
        <w:r w:rsidR="00777CDE">
          <w:t>la solution et</w:t>
        </w:r>
      </w:smartTag>
      <w:r w:rsidR="00777CDE">
        <w:t xml:space="preserve"> d</w:t>
      </w:r>
      <w:r w:rsidR="00395C4E">
        <w:t>u</w:t>
      </w:r>
      <w:r w:rsidR="00777CDE">
        <w:t xml:space="preserve"> </w:t>
      </w:r>
      <w:r w:rsidR="00392448">
        <w:t>s</w:t>
      </w:r>
      <w:r w:rsidR="00777CDE">
        <w:t>ystème proposé</w:t>
      </w:r>
      <w:bookmarkEnd w:id="34"/>
    </w:p>
    <w:p w14:paraId="20EBC788" w14:textId="77777777" w:rsidR="00935E73" w:rsidRPr="006C7C21" w:rsidRDefault="00D322E0" w:rsidP="00AB1557">
      <w:pPr>
        <w:pStyle w:val="Normal-retrait"/>
        <w:ind w:left="709"/>
        <w:rPr>
          <w:rFonts w:ascii="Century Gothic" w:hAnsi="Century Gothic"/>
        </w:rPr>
      </w:pPr>
      <w:r w:rsidRPr="006C7C21">
        <w:rPr>
          <w:rFonts w:ascii="Century Gothic" w:hAnsi="Century Gothic"/>
        </w:rPr>
        <w:lastRenderedPageBreak/>
        <w:t>Le soumissionnaire inclur</w:t>
      </w:r>
      <w:r w:rsidR="009530BA">
        <w:rPr>
          <w:rFonts w:ascii="Century Gothic" w:hAnsi="Century Gothic"/>
        </w:rPr>
        <w:t>a</w:t>
      </w:r>
      <w:r w:rsidRPr="006C7C21">
        <w:rPr>
          <w:rFonts w:ascii="Century Gothic" w:hAnsi="Century Gothic"/>
        </w:rPr>
        <w:t xml:space="preserve"> dans </w:t>
      </w:r>
      <w:r w:rsidR="009530BA">
        <w:rPr>
          <w:rFonts w:ascii="Century Gothic" w:hAnsi="Century Gothic"/>
        </w:rPr>
        <w:t>sa</w:t>
      </w:r>
      <w:r w:rsidRPr="006C7C21">
        <w:rPr>
          <w:rFonts w:ascii="Century Gothic" w:hAnsi="Century Gothic"/>
        </w:rPr>
        <w:t xml:space="preserve"> réponse une description détail</w:t>
      </w:r>
      <w:r w:rsidR="00395C4E" w:rsidRPr="006C7C21">
        <w:rPr>
          <w:rFonts w:ascii="Century Gothic" w:hAnsi="Century Gothic"/>
        </w:rPr>
        <w:t>lée</w:t>
      </w:r>
      <w:r w:rsidRPr="006C7C21">
        <w:rPr>
          <w:rFonts w:ascii="Century Gothic" w:hAnsi="Century Gothic"/>
        </w:rPr>
        <w:t xml:space="preserve"> du </w:t>
      </w:r>
      <w:r w:rsidR="00154C7D" w:rsidRPr="006C7C21">
        <w:rPr>
          <w:rFonts w:ascii="Century Gothic" w:hAnsi="Century Gothic"/>
        </w:rPr>
        <w:t>Système</w:t>
      </w:r>
      <w:r w:rsidRPr="006C7C21">
        <w:rPr>
          <w:rFonts w:ascii="Century Gothic" w:hAnsi="Century Gothic"/>
        </w:rPr>
        <w:t xml:space="preserve"> </w:t>
      </w:r>
      <w:r w:rsidR="001721A0">
        <w:rPr>
          <w:rFonts w:ascii="Century Gothic" w:hAnsi="Century Gothic"/>
        </w:rPr>
        <w:t xml:space="preserve">et de l’architecture </w:t>
      </w:r>
      <w:r w:rsidRPr="006C7C21">
        <w:rPr>
          <w:rFonts w:ascii="Century Gothic" w:hAnsi="Century Gothic"/>
        </w:rPr>
        <w:t>proposé</w:t>
      </w:r>
      <w:r w:rsidR="00A60BDB">
        <w:rPr>
          <w:rFonts w:ascii="Century Gothic" w:hAnsi="Century Gothic"/>
        </w:rPr>
        <w:t>s</w:t>
      </w:r>
      <w:r w:rsidR="0096543D" w:rsidRPr="006C7C21">
        <w:rPr>
          <w:rFonts w:ascii="Century Gothic" w:hAnsi="Century Gothic"/>
        </w:rPr>
        <w:t xml:space="preserve">. Il </w:t>
      </w:r>
      <w:r w:rsidR="00093E49" w:rsidRPr="006C7C21">
        <w:rPr>
          <w:rFonts w:ascii="Century Gothic" w:hAnsi="Century Gothic"/>
        </w:rPr>
        <w:t>pourr</w:t>
      </w:r>
      <w:r w:rsidR="00093E49">
        <w:rPr>
          <w:rFonts w:ascii="Century Gothic" w:hAnsi="Century Gothic"/>
        </w:rPr>
        <w:t>a</w:t>
      </w:r>
      <w:r w:rsidR="00093E49" w:rsidRPr="006C7C21">
        <w:rPr>
          <w:rFonts w:ascii="Century Gothic" w:hAnsi="Century Gothic"/>
        </w:rPr>
        <w:t xml:space="preserve"> </w:t>
      </w:r>
      <w:r w:rsidR="0096543D" w:rsidRPr="006C7C21">
        <w:rPr>
          <w:rFonts w:ascii="Century Gothic" w:hAnsi="Century Gothic"/>
        </w:rPr>
        <w:t xml:space="preserve">en outre </w:t>
      </w:r>
      <w:r w:rsidRPr="006C7C21">
        <w:rPr>
          <w:rFonts w:ascii="Century Gothic" w:hAnsi="Century Gothic"/>
        </w:rPr>
        <w:t>préciser les fo</w:t>
      </w:r>
      <w:r w:rsidR="006C7C21" w:rsidRPr="006C7C21">
        <w:rPr>
          <w:rFonts w:ascii="Century Gothic" w:hAnsi="Century Gothic"/>
        </w:rPr>
        <w:t>nctionnalités supplémentaires of</w:t>
      </w:r>
      <w:r w:rsidRPr="006C7C21">
        <w:rPr>
          <w:rFonts w:ascii="Century Gothic" w:hAnsi="Century Gothic"/>
        </w:rPr>
        <w:t>fertes par le Système, qui ne feraient pas l’objet de spécifications dans le présent document et qui pourraient être considérées comme un avantage compétitif.</w:t>
      </w:r>
    </w:p>
    <w:p w14:paraId="10526CC6" w14:textId="77777777" w:rsidR="00D322E0" w:rsidRDefault="00D322E0" w:rsidP="00AB1557">
      <w:pPr>
        <w:pStyle w:val="Normal-retrait"/>
        <w:ind w:left="709"/>
      </w:pPr>
    </w:p>
    <w:p w14:paraId="45239C88" w14:textId="77777777" w:rsidR="00D0799F" w:rsidRPr="00B71E23" w:rsidRDefault="00D322E0" w:rsidP="00AB1557">
      <w:pPr>
        <w:pStyle w:val="Normal-retrait"/>
        <w:ind w:left="709"/>
        <w:rPr>
          <w:rFonts w:ascii="Century Gothic" w:hAnsi="Century Gothic"/>
        </w:rPr>
      </w:pPr>
      <w:r w:rsidRPr="00B71E23">
        <w:rPr>
          <w:rFonts w:ascii="Century Gothic" w:hAnsi="Century Gothic"/>
        </w:rPr>
        <w:t xml:space="preserve">En supplément des </w:t>
      </w:r>
      <w:r w:rsidR="00793FA6" w:rsidRPr="00B71E23">
        <w:rPr>
          <w:rFonts w:ascii="Century Gothic" w:hAnsi="Century Gothic"/>
        </w:rPr>
        <w:t>exigences formulées</w:t>
      </w:r>
      <w:r w:rsidRPr="00B71E23">
        <w:rPr>
          <w:rFonts w:ascii="Century Gothic" w:hAnsi="Century Gothic"/>
        </w:rPr>
        <w:t xml:space="preserve">, le soumissionnaire sera libre de proposer, en option, tout complément de matériel ou de logiciel qui apporterait au Système des performances ou des fonctionnalités jugées </w:t>
      </w:r>
      <w:r w:rsidR="00093E49">
        <w:rPr>
          <w:rFonts w:ascii="Century Gothic" w:hAnsi="Century Gothic"/>
        </w:rPr>
        <w:t>pertinentes</w:t>
      </w:r>
      <w:r w:rsidRPr="00B71E23">
        <w:rPr>
          <w:rFonts w:ascii="Century Gothic" w:hAnsi="Century Gothic"/>
        </w:rPr>
        <w:t xml:space="preserve"> par le soumissionnaire.</w:t>
      </w:r>
    </w:p>
    <w:p w14:paraId="0238D484" w14:textId="77777777" w:rsidR="003A15B3" w:rsidRDefault="003A15B3" w:rsidP="00F15611">
      <w:pPr>
        <w:pStyle w:val="Titre2"/>
      </w:pPr>
      <w:bookmarkStart w:id="35" w:name="_Toc159050707"/>
      <w:bookmarkStart w:id="36" w:name="_Toc49766203"/>
      <w:r>
        <w:t>Matrice de responsabilité</w:t>
      </w:r>
      <w:bookmarkEnd w:id="35"/>
      <w:bookmarkEnd w:id="36"/>
    </w:p>
    <w:p w14:paraId="593D8DE4" w14:textId="1F03A2BF" w:rsidR="003A15B3" w:rsidRPr="00A74CC5" w:rsidRDefault="003A15B3" w:rsidP="00AB1557">
      <w:pPr>
        <w:pStyle w:val="Normal-retrait"/>
        <w:ind w:left="709"/>
        <w:rPr>
          <w:rFonts w:ascii="Century Gothic" w:hAnsi="Century Gothic"/>
        </w:rPr>
      </w:pPr>
      <w:r w:rsidRPr="00A74CC5">
        <w:rPr>
          <w:rFonts w:ascii="Century Gothic" w:hAnsi="Century Gothic"/>
        </w:rPr>
        <w:t xml:space="preserve">Le soumissionnaire inclura dans sa proposition une matrice de responsabilité indiquant clairement les responsabilités qui lui incombent et celles incombant </w:t>
      </w:r>
      <w:r w:rsidR="008C0338">
        <w:rPr>
          <w:rFonts w:ascii="Century Gothic" w:hAnsi="Century Gothic"/>
        </w:rPr>
        <w:t xml:space="preserve">à </w:t>
      </w:r>
      <w:del w:id="37" w:author="Didier GANIN" w:date="2021-01-18T20:22:00Z">
        <w:r w:rsidR="008C0338" w:rsidDel="003A2F30">
          <w:rPr>
            <w:rFonts w:ascii="Century Gothic" w:hAnsi="Century Gothic"/>
          </w:rPr>
          <w:delText>M</w:delText>
        </w:r>
        <w:r w:rsidR="006B1407" w:rsidDel="003A2F30">
          <w:rPr>
            <w:rFonts w:ascii="Century Gothic" w:hAnsi="Century Gothic"/>
          </w:rPr>
          <w:delText>OOV</w:delText>
        </w:r>
      </w:del>
      <w:ins w:id="38" w:author="Didier GANIN" w:date="2021-01-18T20:22:00Z">
        <w:r w:rsidR="003A2F30">
          <w:rPr>
            <w:rFonts w:ascii="Century Gothic" w:hAnsi="Century Gothic"/>
          </w:rPr>
          <w:t>.....</w:t>
        </w:r>
      </w:ins>
      <w:r w:rsidR="008C0338">
        <w:rPr>
          <w:rFonts w:ascii="Century Gothic" w:hAnsi="Century Gothic"/>
        </w:rPr>
        <w:t xml:space="preserve"> CI</w:t>
      </w:r>
      <w:r w:rsidRPr="00A74CC5">
        <w:rPr>
          <w:rFonts w:ascii="Century Gothic" w:hAnsi="Century Gothic"/>
        </w:rPr>
        <w:t>.</w:t>
      </w:r>
    </w:p>
    <w:p w14:paraId="297937AD" w14:textId="77777777" w:rsidR="003A15B3" w:rsidRDefault="003A15B3" w:rsidP="003A15B3">
      <w:pPr>
        <w:pStyle w:val="Normal-retrait"/>
      </w:pPr>
    </w:p>
    <w:p w14:paraId="2A59BC25" w14:textId="77777777" w:rsidR="003A15B3" w:rsidRDefault="003A15B3" w:rsidP="00F15611">
      <w:pPr>
        <w:pStyle w:val="Titre2"/>
      </w:pPr>
      <w:bookmarkStart w:id="39" w:name="_Toc159050708"/>
      <w:bookmarkStart w:id="40" w:name="_Toc49766204"/>
      <w:r>
        <w:t>Planning</w:t>
      </w:r>
      <w:bookmarkEnd w:id="39"/>
      <w:bookmarkEnd w:id="40"/>
    </w:p>
    <w:p w14:paraId="4F93982E" w14:textId="77777777" w:rsidR="003A15B3" w:rsidRPr="00A74CC5" w:rsidRDefault="003A15B3" w:rsidP="00AB1557">
      <w:pPr>
        <w:pStyle w:val="Normal-retrait"/>
        <w:ind w:left="709"/>
        <w:rPr>
          <w:rFonts w:ascii="Century Gothic" w:hAnsi="Century Gothic"/>
        </w:rPr>
      </w:pPr>
      <w:r w:rsidRPr="00A74CC5">
        <w:rPr>
          <w:rFonts w:ascii="Century Gothic" w:hAnsi="Century Gothic"/>
        </w:rPr>
        <w:t>Le soumissionnaire fournira un planning détaillé du projet.</w:t>
      </w:r>
    </w:p>
    <w:p w14:paraId="6C41F426" w14:textId="7002FFDA" w:rsidR="000C4A39" w:rsidRPr="00A74CC5" w:rsidRDefault="003A15B3" w:rsidP="00AB1557">
      <w:pPr>
        <w:pStyle w:val="Normal-retrait"/>
        <w:ind w:left="709"/>
        <w:rPr>
          <w:rFonts w:ascii="Century Gothic" w:hAnsi="Century Gothic"/>
        </w:rPr>
      </w:pPr>
      <w:r w:rsidRPr="00A74CC5">
        <w:rPr>
          <w:rFonts w:ascii="Century Gothic" w:hAnsi="Century Gothic"/>
        </w:rPr>
        <w:t>Ce planning indiquera les dates clé</w:t>
      </w:r>
      <w:r w:rsidR="00AA36DB" w:rsidRPr="00A74CC5">
        <w:rPr>
          <w:rFonts w:ascii="Century Gothic" w:hAnsi="Century Gothic"/>
        </w:rPr>
        <w:t>s</w:t>
      </w:r>
      <w:r w:rsidRPr="00A74CC5">
        <w:rPr>
          <w:rFonts w:ascii="Century Gothic" w:hAnsi="Century Gothic"/>
        </w:rPr>
        <w:t xml:space="preserve"> du projet</w:t>
      </w:r>
      <w:r w:rsidR="002331F3">
        <w:rPr>
          <w:rFonts w:ascii="Century Gothic" w:hAnsi="Century Gothic"/>
        </w:rPr>
        <w:t>, ainsi que chaque livrable attendu</w:t>
      </w:r>
      <w:r w:rsidRPr="00A74CC5">
        <w:rPr>
          <w:rFonts w:ascii="Century Gothic" w:hAnsi="Century Gothic"/>
        </w:rPr>
        <w:t xml:space="preserve"> et </w:t>
      </w:r>
      <w:r w:rsidR="005A655B">
        <w:rPr>
          <w:rFonts w:ascii="Century Gothic" w:hAnsi="Century Gothic"/>
        </w:rPr>
        <w:t>indiquera</w:t>
      </w:r>
      <w:r w:rsidRPr="00A74CC5">
        <w:rPr>
          <w:rFonts w:ascii="Century Gothic" w:hAnsi="Century Gothic"/>
        </w:rPr>
        <w:t xml:space="preserve"> de façon claire le délai nécessaire (en semaines à partir de la date de signature du contrat) pour la mise en service opérationnelle du Système et des fonctions proposées.</w:t>
      </w:r>
    </w:p>
    <w:p w14:paraId="39405509" w14:textId="77777777" w:rsidR="003A15B3" w:rsidRDefault="003A15B3" w:rsidP="003A15B3">
      <w:pPr>
        <w:pStyle w:val="Normal-retrait"/>
      </w:pPr>
    </w:p>
    <w:p w14:paraId="740AFE3A" w14:textId="77777777" w:rsidR="00975632" w:rsidRDefault="00975632" w:rsidP="00975632">
      <w:pPr>
        <w:pStyle w:val="Titre2"/>
      </w:pPr>
      <w:bookmarkStart w:id="41" w:name="_Toc49766205"/>
      <w:r>
        <w:t>Equipe projet</w:t>
      </w:r>
      <w:bookmarkEnd w:id="41"/>
    </w:p>
    <w:p w14:paraId="64C7ED9B" w14:textId="203EB56D" w:rsidR="00FC29AA" w:rsidRDefault="00975632" w:rsidP="00AB1557">
      <w:pPr>
        <w:pStyle w:val="Normal-retrait"/>
        <w:ind w:left="709"/>
        <w:rPr>
          <w:rFonts w:ascii="Century Gothic" w:hAnsi="Century Gothic"/>
        </w:rPr>
      </w:pPr>
      <w:r w:rsidRPr="001721A0">
        <w:rPr>
          <w:rFonts w:ascii="Century Gothic" w:hAnsi="Century Gothic"/>
        </w:rPr>
        <w:t>Le soumissionnaire fournira un organigramme de l’équipe projet avec un profil détaillé et le rôle de chaque acteur</w:t>
      </w:r>
      <w:r w:rsidR="00FC29AA">
        <w:rPr>
          <w:rFonts w:ascii="Century Gothic" w:hAnsi="Century Gothic"/>
        </w:rPr>
        <w:t>.</w:t>
      </w:r>
    </w:p>
    <w:p w14:paraId="64F33AEF" w14:textId="698748E2" w:rsidR="00777CDE" w:rsidRPr="001721A0" w:rsidRDefault="001721A0" w:rsidP="00AB1557">
      <w:pPr>
        <w:pStyle w:val="Normal-retrait"/>
        <w:ind w:left="709"/>
        <w:rPr>
          <w:rFonts w:ascii="Century Gothic" w:hAnsi="Century Gothic"/>
        </w:rPr>
      </w:pPr>
      <w:r w:rsidRPr="001721A0">
        <w:rPr>
          <w:rFonts w:ascii="Century Gothic" w:hAnsi="Century Gothic"/>
        </w:rPr>
        <w:t xml:space="preserve">Les travaux prévus avec les équipes </w:t>
      </w:r>
      <w:del w:id="42" w:author="Didier GANIN" w:date="2021-01-18T20:22:00Z">
        <w:r w:rsidRPr="001721A0" w:rsidDel="003A2F30">
          <w:rPr>
            <w:rFonts w:ascii="Century Gothic" w:hAnsi="Century Gothic"/>
          </w:rPr>
          <w:delText>M</w:delText>
        </w:r>
        <w:r w:rsidR="006B1407" w:rsidDel="003A2F30">
          <w:rPr>
            <w:rFonts w:ascii="Century Gothic" w:hAnsi="Century Gothic"/>
          </w:rPr>
          <w:delText>OOV</w:delText>
        </w:r>
      </w:del>
      <w:ins w:id="43" w:author="Didier GANIN" w:date="2021-01-18T20:22:00Z">
        <w:r w:rsidR="003A2F30">
          <w:rPr>
            <w:rFonts w:ascii="Century Gothic" w:hAnsi="Century Gothic"/>
          </w:rPr>
          <w:t>.....</w:t>
        </w:r>
      </w:ins>
      <w:r w:rsidRPr="001721A0">
        <w:rPr>
          <w:rFonts w:ascii="Century Gothic" w:hAnsi="Century Gothic"/>
        </w:rPr>
        <w:t xml:space="preserve"> et le suivi du projet doivent se faire en langue française.</w:t>
      </w:r>
    </w:p>
    <w:p w14:paraId="6228C4AE" w14:textId="77777777" w:rsidR="001721A0" w:rsidRPr="001721A0" w:rsidRDefault="001721A0" w:rsidP="00A67B84">
      <w:pPr>
        <w:pStyle w:val="Normal-retrait"/>
        <w:rPr>
          <w:rFonts w:ascii="Century Gothic" w:hAnsi="Century Gothic"/>
        </w:rPr>
      </w:pPr>
    </w:p>
    <w:p w14:paraId="510E2997" w14:textId="77777777" w:rsidR="001721A0" w:rsidRPr="00A67B84" w:rsidRDefault="001721A0" w:rsidP="00A67B84">
      <w:pPr>
        <w:pStyle w:val="Normal-retrait"/>
      </w:pPr>
    </w:p>
    <w:p w14:paraId="275E72A7" w14:textId="1E58829D" w:rsidR="007A4DE5" w:rsidRDefault="00567C63" w:rsidP="00B97D03">
      <w:pPr>
        <w:pStyle w:val="Titre1"/>
      </w:pPr>
      <w:bookmarkStart w:id="44" w:name="_Toc49766206"/>
      <w:bookmarkEnd w:id="8"/>
      <w:bookmarkEnd w:id="12"/>
      <w:r>
        <w:lastRenderedPageBreak/>
        <w:t>DEFINITION DE LA SOLUTION CIBLE</w:t>
      </w:r>
      <w:bookmarkEnd w:id="44"/>
    </w:p>
    <w:p w14:paraId="6D61409D" w14:textId="0149782C" w:rsidR="00C674B3" w:rsidRDefault="00567C63" w:rsidP="00C674B3">
      <w:pPr>
        <w:pStyle w:val="Titre2"/>
      </w:pPr>
      <w:bookmarkStart w:id="45" w:name="_Toc49766207"/>
      <w:r>
        <w:t>Utilisateurs/Acteurs/Habilitations</w:t>
      </w:r>
      <w:bookmarkEnd w:id="45"/>
    </w:p>
    <w:p w14:paraId="57D1CAEC" w14:textId="476A6A23" w:rsidR="007B111F" w:rsidRPr="007B111F" w:rsidRDefault="007B111F" w:rsidP="007B111F">
      <w:pPr>
        <w:pStyle w:val="Retraitnormal"/>
        <w:rPr>
          <w:rFonts w:ascii="Century Gothic" w:hAnsi="Century Gothic"/>
          <w:sz w:val="22"/>
        </w:rPr>
      </w:pPr>
      <w:r>
        <w:rPr>
          <w:rFonts w:ascii="Century Gothic" w:hAnsi="Century Gothic"/>
          <w:sz w:val="22"/>
        </w:rPr>
        <w:t>Le SYSTEME</w:t>
      </w:r>
      <w:r w:rsidRPr="007B111F">
        <w:rPr>
          <w:rFonts w:ascii="Century Gothic" w:hAnsi="Century Gothic"/>
          <w:sz w:val="22"/>
        </w:rPr>
        <w:t xml:space="preserve"> sera utilisé par les catégories d’utilisateurs suivantes :</w:t>
      </w:r>
    </w:p>
    <w:p w14:paraId="32A14BEF" w14:textId="311E20D3" w:rsidR="007B111F" w:rsidRPr="007B111F" w:rsidRDefault="007B111F" w:rsidP="00B8135E">
      <w:pPr>
        <w:pStyle w:val="Paragraphedeliste"/>
        <w:numPr>
          <w:ilvl w:val="0"/>
          <w:numId w:val="10"/>
        </w:numPr>
        <w:ind w:left="1418" w:hanging="425"/>
        <w:rPr>
          <w:rFonts w:ascii="Century Gothic" w:hAnsi="Century Gothic"/>
        </w:rPr>
      </w:pPr>
      <w:r w:rsidRPr="007B111F">
        <w:rPr>
          <w:rFonts w:ascii="Century Gothic" w:hAnsi="Century Gothic"/>
        </w:rPr>
        <w:t>Référents techniques (experts</w:t>
      </w:r>
      <w:r w:rsidR="00CE7FE6">
        <w:rPr>
          <w:rFonts w:ascii="Century Gothic" w:hAnsi="Century Gothic"/>
        </w:rPr>
        <w:t>/DSI</w:t>
      </w:r>
      <w:r w:rsidRPr="007B111F">
        <w:rPr>
          <w:rFonts w:ascii="Century Gothic" w:hAnsi="Century Gothic"/>
        </w:rPr>
        <w:t>)</w:t>
      </w:r>
    </w:p>
    <w:p w14:paraId="70EADB6D" w14:textId="77777777" w:rsidR="007B111F" w:rsidRPr="007B111F" w:rsidRDefault="007B111F" w:rsidP="00B8135E">
      <w:pPr>
        <w:pStyle w:val="Paragraphedeliste"/>
        <w:numPr>
          <w:ilvl w:val="0"/>
          <w:numId w:val="10"/>
        </w:numPr>
        <w:ind w:left="1418" w:hanging="425"/>
        <w:rPr>
          <w:rFonts w:ascii="Century Gothic" w:hAnsi="Century Gothic"/>
        </w:rPr>
      </w:pPr>
      <w:r w:rsidRPr="007B111F">
        <w:rPr>
          <w:rFonts w:ascii="Century Gothic" w:hAnsi="Century Gothic"/>
        </w:rPr>
        <w:t xml:space="preserve">Manager/superviseur/administrateur </w:t>
      </w:r>
    </w:p>
    <w:p w14:paraId="7CF0C900" w14:textId="6C68DF11" w:rsidR="007B111F" w:rsidRPr="007B111F" w:rsidRDefault="00CE7FE6" w:rsidP="00B8135E">
      <w:pPr>
        <w:pStyle w:val="Paragraphedeliste"/>
        <w:numPr>
          <w:ilvl w:val="0"/>
          <w:numId w:val="10"/>
        </w:numPr>
        <w:ind w:left="1418" w:hanging="425"/>
        <w:rPr>
          <w:rFonts w:ascii="Century Gothic" w:hAnsi="Century Gothic"/>
        </w:rPr>
      </w:pPr>
      <w:r>
        <w:rPr>
          <w:rFonts w:ascii="Century Gothic" w:hAnsi="Century Gothic"/>
        </w:rPr>
        <w:t>Utilisateur invité</w:t>
      </w:r>
    </w:p>
    <w:p w14:paraId="3C5BEE20" w14:textId="7FFB95F3" w:rsidR="007B111F" w:rsidRPr="007B111F" w:rsidRDefault="007B111F" w:rsidP="00B8135E">
      <w:pPr>
        <w:pStyle w:val="Paragraphedeliste"/>
        <w:numPr>
          <w:ilvl w:val="0"/>
          <w:numId w:val="10"/>
        </w:numPr>
        <w:ind w:left="1418" w:hanging="425"/>
        <w:rPr>
          <w:rFonts w:ascii="Century Gothic" w:hAnsi="Century Gothic"/>
        </w:rPr>
      </w:pPr>
      <w:r w:rsidRPr="007B111F">
        <w:rPr>
          <w:rFonts w:ascii="Century Gothic" w:hAnsi="Century Gothic"/>
        </w:rPr>
        <w:t>Responsables/administrateurs</w:t>
      </w:r>
    </w:p>
    <w:p w14:paraId="7BD8351D" w14:textId="019D293A" w:rsidR="007A4DE5" w:rsidRDefault="007B111F" w:rsidP="00562D41">
      <w:pPr>
        <w:pStyle w:val="Titre2"/>
      </w:pPr>
      <w:bookmarkStart w:id="46" w:name="_Toc49766208"/>
      <w:r>
        <w:t>Principales fonctionnalités</w:t>
      </w:r>
      <w:bookmarkEnd w:id="46"/>
    </w:p>
    <w:p w14:paraId="6825A0E3" w14:textId="7769C27F" w:rsidR="007B111F" w:rsidRPr="003712A9" w:rsidRDefault="001947E3" w:rsidP="00E7490C">
      <w:pPr>
        <w:pStyle w:val="Paragraphedeliste"/>
        <w:numPr>
          <w:ilvl w:val="0"/>
          <w:numId w:val="12"/>
        </w:numPr>
        <w:rPr>
          <w:smallCaps/>
          <w:color w:val="800080"/>
          <w:sz w:val="28"/>
        </w:rPr>
      </w:pPr>
      <w:r w:rsidRPr="003712A9">
        <w:rPr>
          <w:smallCaps/>
          <w:color w:val="800080"/>
          <w:sz w:val="28"/>
        </w:rPr>
        <w:t>Gestion</w:t>
      </w:r>
      <w:r w:rsidR="007B111F" w:rsidRPr="003712A9">
        <w:rPr>
          <w:smallCaps/>
          <w:color w:val="800080"/>
          <w:sz w:val="28"/>
        </w:rPr>
        <w:t xml:space="preserve"> </w:t>
      </w:r>
      <w:r w:rsidR="00CC0E36" w:rsidRPr="003712A9">
        <w:rPr>
          <w:smallCaps/>
          <w:color w:val="800080"/>
          <w:sz w:val="28"/>
        </w:rPr>
        <w:t>des contrats, demandes d’avis et consultation</w:t>
      </w:r>
    </w:p>
    <w:p w14:paraId="3A056E37" w14:textId="77777777" w:rsidR="00F334CF" w:rsidRDefault="00F334CF" w:rsidP="00EE3426">
      <w:pPr>
        <w:pStyle w:val="Paragraphedeliste"/>
        <w:rPr>
          <w:rFonts w:ascii="Century Gothic" w:hAnsi="Century Gothic"/>
          <w:b/>
        </w:rPr>
      </w:pPr>
    </w:p>
    <w:p w14:paraId="0C1B5217" w14:textId="77777777" w:rsidR="00915A96" w:rsidRDefault="00915A96" w:rsidP="00EE3426">
      <w:pPr>
        <w:pStyle w:val="Paragraphedeliste"/>
        <w:rPr>
          <w:rFonts w:ascii="Century Gothic" w:hAnsi="Century Gothic"/>
          <w:b/>
        </w:rPr>
      </w:pPr>
    </w:p>
    <w:p w14:paraId="402CD4F5" w14:textId="6438928B" w:rsidR="00915A96" w:rsidRPr="00EE3426" w:rsidRDefault="00E175B2" w:rsidP="00E7490C">
      <w:pPr>
        <w:pStyle w:val="Paragraphedeliste"/>
        <w:numPr>
          <w:ilvl w:val="0"/>
          <w:numId w:val="15"/>
        </w:numPr>
        <w:rPr>
          <w:rFonts w:ascii="Century Gothic" w:hAnsi="Century Gothic"/>
          <w:b/>
        </w:rPr>
      </w:pPr>
      <w:r>
        <w:rPr>
          <w:rFonts w:ascii="Century Gothic" w:hAnsi="Century Gothic"/>
          <w:b/>
        </w:rPr>
        <w:t>S 3.2-1</w:t>
      </w:r>
      <w:r w:rsidR="00020601">
        <w:rPr>
          <w:rFonts w:ascii="Century Gothic" w:hAnsi="Century Gothic"/>
          <w:b/>
        </w:rPr>
        <w:t>.1</w:t>
      </w:r>
      <w:r>
        <w:rPr>
          <w:rFonts w:ascii="Century Gothic" w:hAnsi="Century Gothic"/>
          <w:b/>
        </w:rPr>
        <w:t xml:space="preserve"> </w:t>
      </w:r>
      <w:r w:rsidR="00074EA2">
        <w:rPr>
          <w:rFonts w:ascii="Century Gothic" w:hAnsi="Century Gothic"/>
          <w:b/>
        </w:rPr>
        <w:t xml:space="preserve"> </w:t>
      </w:r>
    </w:p>
    <w:p w14:paraId="12F28C3B" w14:textId="721C22F2" w:rsidR="00915A96" w:rsidRPr="00EE3426" w:rsidRDefault="00915A96" w:rsidP="00EE3426">
      <w:pPr>
        <w:pStyle w:val="Paragraphedeliste"/>
        <w:ind w:left="1410"/>
        <w:rPr>
          <w:rFonts w:ascii="Century Gothic" w:hAnsi="Century Gothic"/>
        </w:rPr>
      </w:pPr>
      <w:r w:rsidRPr="00EE3426">
        <w:rPr>
          <w:rFonts w:ascii="Century Gothic" w:hAnsi="Century Gothic"/>
        </w:rPr>
        <w:t xml:space="preserve">La solution </w:t>
      </w:r>
      <w:r>
        <w:rPr>
          <w:rFonts w:ascii="Century Gothic" w:hAnsi="Century Gothic"/>
        </w:rPr>
        <w:t>doit permettre l’enregistre</w:t>
      </w:r>
      <w:ins w:id="47" w:author="Didier GANIN" w:date="2020-09-18T13:57:00Z">
        <w:r w:rsidR="00001D0B">
          <w:rPr>
            <w:rFonts w:ascii="Century Gothic" w:hAnsi="Century Gothic"/>
          </w:rPr>
          <w:t>me</w:t>
        </w:r>
      </w:ins>
      <w:r>
        <w:rPr>
          <w:rFonts w:ascii="Century Gothic" w:hAnsi="Century Gothic"/>
        </w:rPr>
        <w:t xml:space="preserve">nt </w:t>
      </w:r>
      <w:ins w:id="48" w:author="Didier GANIN" w:date="2020-09-18T13:57:00Z">
        <w:r w:rsidR="00001D0B">
          <w:rPr>
            <w:rFonts w:ascii="Century Gothic" w:hAnsi="Century Gothic"/>
          </w:rPr>
          <w:t xml:space="preserve">et le suivi </w:t>
        </w:r>
      </w:ins>
      <w:r>
        <w:rPr>
          <w:rFonts w:ascii="Century Gothic" w:hAnsi="Century Gothic"/>
        </w:rPr>
        <w:t>des demandes d’avis et de consultation reçus par la Direction Juridique </w:t>
      </w:r>
      <w:ins w:id="49" w:author="Didier GANIN" w:date="2020-09-18T13:58:00Z">
        <w:r w:rsidR="00001D0B">
          <w:rPr>
            <w:rFonts w:ascii="Century Gothic" w:hAnsi="Century Gothic"/>
          </w:rPr>
          <w:t>et permettre</w:t>
        </w:r>
      </w:ins>
      <w:del w:id="50" w:author="Didier GANIN" w:date="2020-09-18T13:58:00Z">
        <w:r w:rsidDel="00001D0B">
          <w:rPr>
            <w:rFonts w:ascii="Century Gothic" w:hAnsi="Century Gothic"/>
          </w:rPr>
          <w:delText>afin</w:delText>
        </w:r>
      </w:del>
      <w:r>
        <w:rPr>
          <w:rFonts w:ascii="Century Gothic" w:hAnsi="Century Gothic"/>
        </w:rPr>
        <w:t xml:space="preserve"> </w:t>
      </w:r>
      <w:r w:rsidR="000E3938">
        <w:rPr>
          <w:rFonts w:ascii="Century Gothic" w:hAnsi="Century Gothic"/>
        </w:rPr>
        <w:t>d’établir</w:t>
      </w:r>
      <w:r>
        <w:rPr>
          <w:rFonts w:ascii="Century Gothic" w:hAnsi="Century Gothic"/>
        </w:rPr>
        <w:t xml:space="preserve"> un rapport en fin de </w:t>
      </w:r>
      <w:r w:rsidR="000E3938">
        <w:rPr>
          <w:rFonts w:ascii="Century Gothic" w:hAnsi="Century Gothic"/>
        </w:rPr>
        <w:t>période</w:t>
      </w:r>
      <w:ins w:id="51" w:author="Didier GANIN" w:date="2020-09-18T13:58:00Z">
        <w:r w:rsidR="00001D0B">
          <w:rPr>
            <w:rFonts w:ascii="Century Gothic" w:hAnsi="Century Gothic"/>
          </w:rPr>
          <w:t xml:space="preserve"> définie</w:t>
        </w:r>
      </w:ins>
      <w:del w:id="52" w:author="Didier GANIN" w:date="2020-09-18T13:58:00Z">
        <w:r w:rsidDel="00001D0B">
          <w:rPr>
            <w:rFonts w:ascii="Century Gothic" w:hAnsi="Century Gothic"/>
          </w:rPr>
          <w:delText>.</w:delText>
        </w:r>
      </w:del>
      <w:r w:rsidR="008453AF">
        <w:rPr>
          <w:rFonts w:ascii="Century Gothic" w:hAnsi="Century Gothic"/>
        </w:rPr>
        <w:t xml:space="preserve"> </w:t>
      </w:r>
    </w:p>
    <w:p w14:paraId="2F850988" w14:textId="77777777" w:rsidR="008461CB" w:rsidRDefault="008461CB" w:rsidP="00EE3426">
      <w:pPr>
        <w:rPr>
          <w:rFonts w:ascii="Century Gothic" w:hAnsi="Century Gothic"/>
          <w:b/>
        </w:rPr>
      </w:pPr>
    </w:p>
    <w:p w14:paraId="25A31605" w14:textId="3A798D90" w:rsidR="00DC440F" w:rsidRPr="00EE3426" w:rsidRDefault="00020601" w:rsidP="00E7490C">
      <w:pPr>
        <w:pStyle w:val="Paragraphedeliste"/>
        <w:numPr>
          <w:ilvl w:val="0"/>
          <w:numId w:val="15"/>
        </w:numPr>
        <w:rPr>
          <w:rFonts w:ascii="Century Gothic" w:hAnsi="Century Gothic"/>
          <w:b/>
        </w:rPr>
      </w:pPr>
      <w:r>
        <w:rPr>
          <w:rFonts w:ascii="Century Gothic" w:hAnsi="Century Gothic"/>
          <w:b/>
        </w:rPr>
        <w:t>S 3.2-1.2</w:t>
      </w:r>
      <w:r w:rsidR="00E175B2">
        <w:rPr>
          <w:rFonts w:ascii="Century Gothic" w:hAnsi="Century Gothic"/>
          <w:b/>
        </w:rPr>
        <w:t xml:space="preserve"> </w:t>
      </w:r>
      <w:r w:rsidR="00074EA2">
        <w:rPr>
          <w:rFonts w:ascii="Century Gothic" w:hAnsi="Century Gothic"/>
          <w:b/>
        </w:rPr>
        <w:t xml:space="preserve"> </w:t>
      </w:r>
    </w:p>
    <w:p w14:paraId="151E365A" w14:textId="2366AB20" w:rsidR="009755E7" w:rsidRDefault="00DC440F" w:rsidP="009755E7">
      <w:pPr>
        <w:pStyle w:val="Paragraphedeliste"/>
        <w:ind w:left="1410"/>
        <w:rPr>
          <w:rFonts w:ascii="Century Gothic" w:hAnsi="Century Gothic"/>
        </w:rPr>
      </w:pPr>
      <w:r w:rsidRPr="00937BC6">
        <w:rPr>
          <w:rFonts w:ascii="Century Gothic" w:hAnsi="Century Gothic"/>
        </w:rPr>
        <w:t xml:space="preserve">La solution doit </w:t>
      </w:r>
      <w:r>
        <w:rPr>
          <w:rFonts w:ascii="Century Gothic" w:hAnsi="Century Gothic"/>
        </w:rPr>
        <w:t>intégrer le processus de demande et de validation des demandes de contrat.</w:t>
      </w:r>
      <w:r w:rsidR="00460F57">
        <w:rPr>
          <w:rFonts w:ascii="Century Gothic" w:hAnsi="Century Gothic"/>
        </w:rPr>
        <w:t xml:space="preserve"> (Voir annexe 2</w:t>
      </w:r>
      <w:r w:rsidR="00446E07">
        <w:rPr>
          <w:rFonts w:ascii="Century Gothic" w:hAnsi="Century Gothic"/>
        </w:rPr>
        <w:t>)</w:t>
      </w:r>
      <w:r w:rsidR="000A1C48">
        <w:rPr>
          <w:rFonts w:ascii="Century Gothic" w:hAnsi="Century Gothic"/>
        </w:rPr>
        <w:t> .</w:t>
      </w:r>
    </w:p>
    <w:p w14:paraId="02783192" w14:textId="77777777" w:rsidR="00250A0B" w:rsidRPr="009755E7" w:rsidRDefault="00250A0B" w:rsidP="009755E7">
      <w:pPr>
        <w:pStyle w:val="Paragraphedeliste"/>
        <w:ind w:left="1410"/>
        <w:rPr>
          <w:rFonts w:ascii="Century Gothic" w:hAnsi="Century Gothic"/>
        </w:rPr>
      </w:pPr>
    </w:p>
    <w:p w14:paraId="5109AE0D" w14:textId="77777777" w:rsidR="00283F8D" w:rsidRPr="00283F8D" w:rsidRDefault="009755E7" w:rsidP="009755E7">
      <w:pPr>
        <w:pStyle w:val="Paragraphedeliste"/>
        <w:numPr>
          <w:ilvl w:val="0"/>
          <w:numId w:val="15"/>
        </w:numPr>
        <w:rPr>
          <w:rFonts w:ascii="Century Gothic" w:hAnsi="Century Gothic"/>
        </w:rPr>
      </w:pPr>
      <w:r>
        <w:rPr>
          <w:rFonts w:ascii="Century Gothic" w:hAnsi="Century Gothic"/>
          <w:b/>
        </w:rPr>
        <w:t xml:space="preserve">S 3.2-1.3  </w:t>
      </w:r>
    </w:p>
    <w:p w14:paraId="24F7AE94" w14:textId="7B66FC31" w:rsidR="007F7AF1" w:rsidRDefault="007F7AF1" w:rsidP="00283F8D">
      <w:pPr>
        <w:pStyle w:val="Paragraphedeliste"/>
        <w:ind w:left="1410"/>
        <w:rPr>
          <w:rFonts w:ascii="Century Gothic" w:hAnsi="Century Gothic"/>
        </w:rPr>
      </w:pPr>
      <w:r w:rsidRPr="00C35706">
        <w:rPr>
          <w:rFonts w:ascii="Century Gothic" w:hAnsi="Century Gothic"/>
        </w:rPr>
        <w:t>La demande présentera une ergonomie simplifiée, permettant aux utilisateurs une prise en main immédiate et une manipulation aussi transparente que possible.</w:t>
      </w:r>
      <w:r>
        <w:rPr>
          <w:rFonts w:ascii="Century Gothic" w:hAnsi="Century Gothic"/>
        </w:rPr>
        <w:t xml:space="preserve"> </w:t>
      </w:r>
    </w:p>
    <w:p w14:paraId="58125F57" w14:textId="77777777" w:rsidR="00250A0B" w:rsidRDefault="00250A0B" w:rsidP="00250A0B">
      <w:pPr>
        <w:pStyle w:val="Paragraphedeliste"/>
        <w:ind w:left="1410"/>
        <w:rPr>
          <w:rFonts w:ascii="Century Gothic" w:hAnsi="Century Gothic"/>
        </w:rPr>
      </w:pPr>
    </w:p>
    <w:p w14:paraId="38E5CAFA" w14:textId="77777777" w:rsidR="00283F8D" w:rsidRPr="00283F8D" w:rsidRDefault="009755E7" w:rsidP="009755E7">
      <w:pPr>
        <w:pStyle w:val="Paragraphedeliste"/>
        <w:numPr>
          <w:ilvl w:val="0"/>
          <w:numId w:val="15"/>
        </w:numPr>
        <w:rPr>
          <w:rFonts w:ascii="Century Gothic" w:hAnsi="Century Gothic"/>
        </w:rPr>
      </w:pPr>
      <w:r>
        <w:rPr>
          <w:rFonts w:ascii="Century Gothic" w:hAnsi="Century Gothic"/>
          <w:b/>
        </w:rPr>
        <w:t xml:space="preserve">S 3.2-1.4  </w:t>
      </w:r>
    </w:p>
    <w:p w14:paraId="3B73FEFE" w14:textId="62A8B74E" w:rsidR="00D17DE9" w:rsidRDefault="006C6178" w:rsidP="00283F8D">
      <w:pPr>
        <w:pStyle w:val="Paragraphedeliste"/>
        <w:ind w:left="1410"/>
        <w:rPr>
          <w:rFonts w:ascii="Century Gothic" w:hAnsi="Century Gothic"/>
        </w:rPr>
      </w:pPr>
      <w:r>
        <w:rPr>
          <w:rFonts w:ascii="Century Gothic" w:hAnsi="Century Gothic"/>
        </w:rPr>
        <w:t xml:space="preserve">la solution </w:t>
      </w:r>
      <w:r w:rsidR="007F7AF1">
        <w:rPr>
          <w:rFonts w:ascii="Century Gothic" w:hAnsi="Century Gothic"/>
        </w:rPr>
        <w:t xml:space="preserve">devra </w:t>
      </w:r>
      <w:r w:rsidR="007F7AF1" w:rsidRPr="00564C0E">
        <w:rPr>
          <w:rFonts w:ascii="Century Gothic" w:hAnsi="Century Gothic"/>
        </w:rPr>
        <w:t xml:space="preserve">permettre l'exportation des documents pour accompagner la demande </w:t>
      </w:r>
      <w:r>
        <w:rPr>
          <w:rFonts w:ascii="Century Gothic" w:hAnsi="Century Gothic"/>
        </w:rPr>
        <w:t>sous divers</w:t>
      </w:r>
      <w:r w:rsidRPr="00564C0E">
        <w:rPr>
          <w:rFonts w:ascii="Century Gothic" w:hAnsi="Century Gothic"/>
        </w:rPr>
        <w:t xml:space="preserve"> </w:t>
      </w:r>
      <w:r w:rsidR="007F7AF1" w:rsidRPr="00564C0E">
        <w:rPr>
          <w:rFonts w:ascii="Century Gothic" w:hAnsi="Century Gothic"/>
        </w:rPr>
        <w:t>format</w:t>
      </w:r>
      <w:r>
        <w:rPr>
          <w:rFonts w:ascii="Century Gothic" w:hAnsi="Century Gothic"/>
        </w:rPr>
        <w:t>s</w:t>
      </w:r>
      <w:r w:rsidR="007F7AF1" w:rsidRPr="00564C0E">
        <w:rPr>
          <w:rFonts w:ascii="Century Gothic" w:hAnsi="Century Gothic"/>
        </w:rPr>
        <w:t xml:space="preserve"> </w:t>
      </w:r>
      <w:r>
        <w:rPr>
          <w:rFonts w:ascii="Century Gothic" w:hAnsi="Century Gothic"/>
        </w:rPr>
        <w:t xml:space="preserve">(Excel, </w:t>
      </w:r>
      <w:r w:rsidR="00BF208A">
        <w:rPr>
          <w:rFonts w:ascii="Century Gothic" w:hAnsi="Century Gothic"/>
        </w:rPr>
        <w:t>Word</w:t>
      </w:r>
      <w:r>
        <w:rPr>
          <w:rFonts w:ascii="Century Gothic" w:hAnsi="Century Gothic"/>
        </w:rPr>
        <w:t xml:space="preserve">, </w:t>
      </w:r>
      <w:r w:rsidR="00BF208A">
        <w:rPr>
          <w:rFonts w:ascii="Century Gothic" w:hAnsi="Century Gothic"/>
        </w:rPr>
        <w:t>PDF</w:t>
      </w:r>
      <w:r>
        <w:rPr>
          <w:rFonts w:ascii="Century Gothic" w:hAnsi="Century Gothic"/>
        </w:rPr>
        <w:t>)</w:t>
      </w:r>
      <w:r w:rsidR="007F7AF1">
        <w:rPr>
          <w:rFonts w:ascii="Century Gothic" w:hAnsi="Century Gothic"/>
        </w:rPr>
        <w:t>.</w:t>
      </w:r>
    </w:p>
    <w:p w14:paraId="53E07A60" w14:textId="77777777" w:rsidR="00250A0B" w:rsidRPr="00250A0B" w:rsidRDefault="00250A0B" w:rsidP="00250A0B">
      <w:pPr>
        <w:rPr>
          <w:rFonts w:ascii="Century Gothic" w:hAnsi="Century Gothic"/>
        </w:rPr>
      </w:pPr>
    </w:p>
    <w:p w14:paraId="7D8D070B" w14:textId="77777777" w:rsidR="00283F8D" w:rsidRPr="00283F8D" w:rsidRDefault="009755E7" w:rsidP="009755E7">
      <w:pPr>
        <w:pStyle w:val="Paragraphedeliste"/>
        <w:numPr>
          <w:ilvl w:val="0"/>
          <w:numId w:val="15"/>
        </w:numPr>
        <w:rPr>
          <w:rFonts w:ascii="Century Gothic" w:hAnsi="Century Gothic"/>
        </w:rPr>
      </w:pPr>
      <w:r>
        <w:rPr>
          <w:rFonts w:ascii="Century Gothic" w:hAnsi="Century Gothic"/>
          <w:b/>
        </w:rPr>
        <w:t xml:space="preserve">S 3.2-1.5  </w:t>
      </w:r>
    </w:p>
    <w:p w14:paraId="6C0A2851" w14:textId="7BE52ED2" w:rsidR="00D17DE9" w:rsidRDefault="00D17DE9" w:rsidP="00283F8D">
      <w:pPr>
        <w:pStyle w:val="Paragraphedeliste"/>
        <w:ind w:left="1410"/>
        <w:rPr>
          <w:rFonts w:ascii="Century Gothic" w:hAnsi="Century Gothic"/>
        </w:rPr>
      </w:pPr>
      <w:r>
        <w:rPr>
          <w:rFonts w:ascii="Century Gothic" w:hAnsi="Century Gothic"/>
        </w:rPr>
        <w:t>La solution doit donner la possibilité d’importer les demande, d’une base de données externe</w:t>
      </w:r>
    </w:p>
    <w:p w14:paraId="3CBED16F" w14:textId="77777777" w:rsidR="00C65F67" w:rsidRDefault="00C65F67" w:rsidP="00EE3426">
      <w:pPr>
        <w:pStyle w:val="Paragraphedeliste"/>
        <w:ind w:left="1410"/>
        <w:rPr>
          <w:rFonts w:ascii="Century Gothic" w:hAnsi="Century Gothic"/>
        </w:rPr>
      </w:pPr>
    </w:p>
    <w:p w14:paraId="64C27129" w14:textId="62C0B100" w:rsidR="00C65F67" w:rsidRPr="00283F8D" w:rsidRDefault="00283F8D" w:rsidP="00E7490C">
      <w:pPr>
        <w:pStyle w:val="Paragraphedeliste"/>
        <w:numPr>
          <w:ilvl w:val="0"/>
          <w:numId w:val="15"/>
        </w:numPr>
        <w:rPr>
          <w:rFonts w:ascii="Century Gothic" w:hAnsi="Century Gothic"/>
        </w:rPr>
      </w:pPr>
      <w:r>
        <w:rPr>
          <w:rFonts w:ascii="Century Gothic" w:hAnsi="Century Gothic"/>
          <w:b/>
        </w:rPr>
        <w:t>S 3.2-1.6</w:t>
      </w:r>
      <w:r w:rsidR="007A5F85">
        <w:rPr>
          <w:rFonts w:ascii="Century Gothic" w:hAnsi="Century Gothic"/>
          <w:b/>
        </w:rPr>
        <w:t xml:space="preserve"> </w:t>
      </w:r>
    </w:p>
    <w:p w14:paraId="11E7F438" w14:textId="6A31BB35" w:rsidR="00C65F67" w:rsidRDefault="00C65F67" w:rsidP="00EE3426">
      <w:pPr>
        <w:pStyle w:val="Paragraphedeliste"/>
        <w:ind w:left="1410"/>
        <w:rPr>
          <w:rFonts w:ascii="Century Gothic" w:hAnsi="Century Gothic"/>
        </w:rPr>
      </w:pPr>
      <w:r w:rsidRPr="00EE3426">
        <w:rPr>
          <w:rFonts w:ascii="Century Gothic" w:hAnsi="Century Gothic"/>
        </w:rPr>
        <w:t xml:space="preserve">La solution doit </w:t>
      </w:r>
      <w:r>
        <w:rPr>
          <w:rFonts w:ascii="Century Gothic" w:hAnsi="Century Gothic"/>
        </w:rPr>
        <w:t>Intégrer des formats des types de contrats afin d’automatiser la génération du contrats enregistrés.</w:t>
      </w:r>
    </w:p>
    <w:p w14:paraId="04F2AA8B" w14:textId="77777777" w:rsidR="00C65F67" w:rsidRPr="00EE3426" w:rsidRDefault="00C65F67" w:rsidP="00EE3426">
      <w:pPr>
        <w:rPr>
          <w:rFonts w:ascii="Century Gothic" w:hAnsi="Century Gothic"/>
        </w:rPr>
      </w:pPr>
    </w:p>
    <w:p w14:paraId="01B070AA" w14:textId="368F2388" w:rsidR="00AA3D07" w:rsidRDefault="008475CB" w:rsidP="00E7490C">
      <w:pPr>
        <w:pStyle w:val="Paragraphedeliste"/>
        <w:numPr>
          <w:ilvl w:val="0"/>
          <w:numId w:val="15"/>
        </w:numPr>
        <w:rPr>
          <w:rFonts w:ascii="Century Gothic" w:hAnsi="Century Gothic"/>
          <w:b/>
        </w:rPr>
      </w:pPr>
      <w:r w:rsidRPr="00EE3426">
        <w:rPr>
          <w:rFonts w:ascii="Century Gothic" w:hAnsi="Century Gothic"/>
          <w:b/>
        </w:rPr>
        <w:t xml:space="preserve"> </w:t>
      </w:r>
      <w:r w:rsidR="00687FBE">
        <w:rPr>
          <w:rFonts w:ascii="Century Gothic" w:hAnsi="Century Gothic"/>
          <w:b/>
        </w:rPr>
        <w:t>S 3.2-</w:t>
      </w:r>
      <w:r w:rsidR="00283F8D">
        <w:rPr>
          <w:rFonts w:ascii="Century Gothic" w:hAnsi="Century Gothic"/>
          <w:b/>
        </w:rPr>
        <w:t>1.7</w:t>
      </w:r>
    </w:p>
    <w:p w14:paraId="031C81D5" w14:textId="0888D042" w:rsidR="003B5487" w:rsidRDefault="003B5487" w:rsidP="00192884">
      <w:pPr>
        <w:pStyle w:val="Paragraphedeliste"/>
        <w:ind w:left="1410"/>
        <w:rPr>
          <w:rFonts w:ascii="Century Gothic" w:hAnsi="Century Gothic"/>
        </w:rPr>
      </w:pPr>
      <w:r w:rsidRPr="00EE3426">
        <w:rPr>
          <w:rFonts w:ascii="Century Gothic" w:hAnsi="Century Gothic"/>
        </w:rPr>
        <w:t>La solution doit permettre l’enregistrement</w:t>
      </w:r>
      <w:r w:rsidR="00A046DF">
        <w:rPr>
          <w:rFonts w:ascii="Century Gothic" w:hAnsi="Century Gothic"/>
        </w:rPr>
        <w:t xml:space="preserve"> et le stockage</w:t>
      </w:r>
      <w:r w:rsidR="00192884">
        <w:rPr>
          <w:rFonts w:ascii="Century Gothic" w:hAnsi="Century Gothic"/>
        </w:rPr>
        <w:t xml:space="preserve"> des contrats validés et signé.</w:t>
      </w:r>
      <w:r w:rsidRPr="00EE3426">
        <w:rPr>
          <w:rFonts w:ascii="Century Gothic" w:hAnsi="Century Gothic"/>
        </w:rPr>
        <w:t xml:space="preserve"> intégrer des notifications liés aux opérations (modification, approche de la date de fin)</w:t>
      </w:r>
      <w:r>
        <w:rPr>
          <w:rFonts w:ascii="Century Gothic" w:hAnsi="Century Gothic"/>
        </w:rPr>
        <w:t xml:space="preserve">. </w:t>
      </w:r>
    </w:p>
    <w:p w14:paraId="22423875" w14:textId="77777777" w:rsidR="00283F8D" w:rsidRDefault="00283F8D" w:rsidP="00192884">
      <w:pPr>
        <w:pStyle w:val="Paragraphedeliste"/>
        <w:ind w:left="1410"/>
        <w:rPr>
          <w:rFonts w:ascii="Century Gothic" w:hAnsi="Century Gothic"/>
        </w:rPr>
      </w:pPr>
    </w:p>
    <w:p w14:paraId="167D5AF2" w14:textId="2C52E283" w:rsidR="00283F8D" w:rsidRDefault="00283F8D" w:rsidP="00283F8D">
      <w:pPr>
        <w:pStyle w:val="Paragraphedeliste"/>
        <w:numPr>
          <w:ilvl w:val="0"/>
          <w:numId w:val="15"/>
        </w:numPr>
        <w:rPr>
          <w:rFonts w:ascii="Century Gothic" w:hAnsi="Century Gothic"/>
        </w:rPr>
      </w:pPr>
      <w:r>
        <w:rPr>
          <w:rFonts w:ascii="Century Gothic" w:hAnsi="Century Gothic"/>
          <w:b/>
        </w:rPr>
        <w:t>S 3.2-1.8</w:t>
      </w:r>
    </w:p>
    <w:p w14:paraId="6B8C17E6" w14:textId="11834492" w:rsidR="003B5487" w:rsidRDefault="003B5487" w:rsidP="00283F8D">
      <w:pPr>
        <w:pStyle w:val="Paragraphedeliste"/>
        <w:ind w:left="1410"/>
        <w:rPr>
          <w:rFonts w:ascii="Century Gothic" w:hAnsi="Century Gothic"/>
        </w:rPr>
      </w:pPr>
      <w:r>
        <w:rPr>
          <w:rFonts w:ascii="Century Gothic" w:hAnsi="Century Gothic"/>
        </w:rPr>
        <w:t>Le contrat stocker devra référencer l’identifiant relatif à la demande.</w:t>
      </w:r>
    </w:p>
    <w:p w14:paraId="01DBB685" w14:textId="77777777" w:rsidR="00283F8D" w:rsidRPr="00283F8D" w:rsidRDefault="00283F8D" w:rsidP="00283F8D">
      <w:pPr>
        <w:rPr>
          <w:rFonts w:ascii="Century Gothic" w:hAnsi="Century Gothic"/>
        </w:rPr>
      </w:pPr>
    </w:p>
    <w:p w14:paraId="37AEC34C" w14:textId="77777777" w:rsidR="00C20A22" w:rsidRDefault="00C20A22" w:rsidP="00C20A22">
      <w:pPr>
        <w:pStyle w:val="Paragraphedeliste"/>
        <w:ind w:left="1410"/>
        <w:rPr>
          <w:rFonts w:ascii="Century Gothic" w:hAnsi="Century Gothic"/>
        </w:rPr>
      </w:pPr>
    </w:p>
    <w:p w14:paraId="3B28368C" w14:textId="678B1802" w:rsidR="00C20A22" w:rsidRDefault="00C20A22" w:rsidP="00C20A22">
      <w:pPr>
        <w:pStyle w:val="Paragraphedeliste"/>
        <w:numPr>
          <w:ilvl w:val="0"/>
          <w:numId w:val="15"/>
        </w:numPr>
        <w:rPr>
          <w:rFonts w:ascii="Century Gothic" w:hAnsi="Century Gothic"/>
        </w:rPr>
      </w:pPr>
      <w:r>
        <w:rPr>
          <w:rFonts w:ascii="Century Gothic" w:hAnsi="Century Gothic"/>
          <w:b/>
        </w:rPr>
        <w:t>S 3.2-1.9</w:t>
      </w:r>
    </w:p>
    <w:p w14:paraId="7E2CC81D" w14:textId="24FA7702" w:rsidR="00AA3D07" w:rsidRDefault="00AA3D07" w:rsidP="00C20A22">
      <w:pPr>
        <w:pStyle w:val="Paragraphedeliste"/>
        <w:ind w:left="1410"/>
        <w:rPr>
          <w:rFonts w:ascii="Century Gothic" w:hAnsi="Century Gothic"/>
        </w:rPr>
      </w:pPr>
      <w:r>
        <w:rPr>
          <w:rFonts w:ascii="Century Gothic" w:hAnsi="Century Gothic"/>
        </w:rPr>
        <w:lastRenderedPageBreak/>
        <w:t xml:space="preserve">le formulaire d’enregistrement de contrat doit être basé sur </w:t>
      </w:r>
      <w:r w:rsidR="00C65F67">
        <w:rPr>
          <w:rFonts w:ascii="Century Gothic" w:hAnsi="Century Gothic"/>
        </w:rPr>
        <w:t xml:space="preserve">les </w:t>
      </w:r>
      <w:r>
        <w:rPr>
          <w:rFonts w:ascii="Century Gothic" w:hAnsi="Century Gothic"/>
        </w:rPr>
        <w:t xml:space="preserve">caractéristiques </w:t>
      </w:r>
      <w:r w:rsidR="00C65F67">
        <w:rPr>
          <w:rFonts w:ascii="Century Gothic" w:hAnsi="Century Gothic"/>
        </w:rPr>
        <w:t>du Template choisi</w:t>
      </w:r>
    </w:p>
    <w:p w14:paraId="7EA1A168" w14:textId="77777777" w:rsidR="007359C7" w:rsidRPr="00EE3426" w:rsidRDefault="007359C7" w:rsidP="00EE3426">
      <w:pPr>
        <w:pStyle w:val="Paragraphedeliste"/>
        <w:ind w:left="1410"/>
        <w:rPr>
          <w:rFonts w:ascii="Century Gothic" w:hAnsi="Century Gothic"/>
        </w:rPr>
      </w:pPr>
    </w:p>
    <w:p w14:paraId="483514C5" w14:textId="0B9E6C1F" w:rsidR="008475CB" w:rsidRDefault="00687FBE" w:rsidP="00E7490C">
      <w:pPr>
        <w:pStyle w:val="Paragraphedeliste"/>
        <w:numPr>
          <w:ilvl w:val="0"/>
          <w:numId w:val="15"/>
        </w:numPr>
        <w:rPr>
          <w:rFonts w:ascii="Century Gothic" w:hAnsi="Century Gothic"/>
          <w:b/>
        </w:rPr>
      </w:pPr>
      <w:r>
        <w:rPr>
          <w:rFonts w:ascii="Century Gothic" w:hAnsi="Century Gothic"/>
          <w:b/>
        </w:rPr>
        <w:t>S 3.2-</w:t>
      </w:r>
      <w:r w:rsidR="006F6750">
        <w:rPr>
          <w:rFonts w:ascii="Century Gothic" w:hAnsi="Century Gothic"/>
          <w:b/>
        </w:rPr>
        <w:t>1.10</w:t>
      </w:r>
    </w:p>
    <w:p w14:paraId="6E6C1A24" w14:textId="31566B5B" w:rsidR="007B13FE" w:rsidRDefault="007B13FE" w:rsidP="00EE3426">
      <w:pPr>
        <w:pStyle w:val="Paragraphedeliste"/>
        <w:ind w:left="1410"/>
        <w:rPr>
          <w:rFonts w:ascii="Century Gothic" w:hAnsi="Century Gothic"/>
        </w:rPr>
      </w:pPr>
      <w:r w:rsidRPr="00EE3426">
        <w:rPr>
          <w:rFonts w:ascii="Century Gothic" w:hAnsi="Century Gothic"/>
        </w:rPr>
        <w:t>La solution doit intégrer une base de connaissance, un moteur de recherche</w:t>
      </w:r>
      <w:r w:rsidR="006A3A93">
        <w:rPr>
          <w:rFonts w:ascii="Century Gothic" w:hAnsi="Century Gothic"/>
        </w:rPr>
        <w:t xml:space="preserve"> sur plusieurs critères</w:t>
      </w:r>
      <w:r w:rsidRPr="00EE3426">
        <w:rPr>
          <w:rFonts w:ascii="Century Gothic" w:hAnsi="Century Gothic"/>
        </w:rPr>
        <w:t>.</w:t>
      </w:r>
    </w:p>
    <w:p w14:paraId="7173B95A" w14:textId="77777777" w:rsidR="003A3776" w:rsidRPr="00EE3426" w:rsidRDefault="003A3776" w:rsidP="00EE3426">
      <w:pPr>
        <w:pStyle w:val="Paragraphedeliste"/>
        <w:ind w:left="1410"/>
        <w:rPr>
          <w:rFonts w:ascii="Century Gothic" w:hAnsi="Century Gothic"/>
        </w:rPr>
      </w:pPr>
    </w:p>
    <w:p w14:paraId="75874F87" w14:textId="77777777" w:rsidR="003A3776" w:rsidRDefault="003A3776" w:rsidP="003A3776">
      <w:pPr>
        <w:pStyle w:val="Paragraphedeliste"/>
        <w:numPr>
          <w:ilvl w:val="0"/>
          <w:numId w:val="15"/>
        </w:numPr>
        <w:rPr>
          <w:rFonts w:ascii="Century Gothic" w:hAnsi="Century Gothic"/>
          <w:b/>
        </w:rPr>
      </w:pPr>
      <w:r>
        <w:rPr>
          <w:rFonts w:ascii="Century Gothic" w:hAnsi="Century Gothic"/>
          <w:b/>
        </w:rPr>
        <w:t>S 3.2-1.10</w:t>
      </w:r>
    </w:p>
    <w:p w14:paraId="701326DE" w14:textId="6A9C6DD6" w:rsidR="007B13FE" w:rsidRDefault="003A3776" w:rsidP="003A3776">
      <w:pPr>
        <w:pStyle w:val="Paragraphedeliste"/>
        <w:ind w:left="1410"/>
        <w:rPr>
          <w:rFonts w:ascii="Century Gothic" w:hAnsi="Century Gothic"/>
        </w:rPr>
      </w:pPr>
      <w:r>
        <w:rPr>
          <w:rFonts w:ascii="Century Gothic" w:hAnsi="Century Gothic"/>
        </w:rPr>
        <w:t>La solution</w:t>
      </w:r>
      <w:r w:rsidR="007B13FE" w:rsidRPr="00EE3426">
        <w:rPr>
          <w:rFonts w:ascii="Century Gothic" w:hAnsi="Century Gothic"/>
        </w:rPr>
        <w:t xml:space="preserve"> doit également </w:t>
      </w:r>
      <w:r w:rsidR="00DD668B">
        <w:rPr>
          <w:rFonts w:ascii="Century Gothic" w:hAnsi="Century Gothic"/>
        </w:rPr>
        <w:t>i</w:t>
      </w:r>
      <w:r w:rsidR="007B13FE">
        <w:rPr>
          <w:rFonts w:ascii="Century Gothic" w:hAnsi="Century Gothic"/>
        </w:rPr>
        <w:t>ntégrer un journal d’évènements pour chaque action/évènements lié à un contrat</w:t>
      </w:r>
    </w:p>
    <w:p w14:paraId="1A003EF3" w14:textId="7865AFB8" w:rsidR="007B13FE" w:rsidRDefault="007B13FE" w:rsidP="00A84C7B">
      <w:pPr>
        <w:pStyle w:val="Paragraphedeliste"/>
        <w:ind w:left="1410"/>
        <w:rPr>
          <w:rFonts w:ascii="Century Gothic" w:hAnsi="Century Gothic"/>
          <w:b/>
        </w:rPr>
      </w:pPr>
    </w:p>
    <w:p w14:paraId="71F8D317" w14:textId="451FC241" w:rsidR="007359C7" w:rsidRDefault="007B13FE" w:rsidP="002E3D15">
      <w:pPr>
        <w:rPr>
          <w:rFonts w:ascii="Century Gothic" w:hAnsi="Century Gothic"/>
          <w:b/>
        </w:rPr>
      </w:pPr>
      <w:r>
        <w:rPr>
          <w:rFonts w:ascii="Century Gothic" w:hAnsi="Century Gothic"/>
          <w:b/>
        </w:rPr>
        <w:t xml:space="preserve"> </w:t>
      </w:r>
    </w:p>
    <w:p w14:paraId="2AF64138" w14:textId="08614A50" w:rsidR="00FE0583" w:rsidRPr="00A41AE6" w:rsidRDefault="00A41AE6" w:rsidP="00A41AE6">
      <w:pPr>
        <w:rPr>
          <w:rFonts w:ascii="Century Gothic" w:hAnsi="Century Gothic"/>
        </w:rPr>
      </w:pPr>
      <w:r>
        <w:rPr>
          <w:rFonts w:ascii="Century Gothic" w:hAnsi="Century Gothic"/>
        </w:rPr>
        <w:t xml:space="preserve">           </w:t>
      </w:r>
    </w:p>
    <w:p w14:paraId="17116419" w14:textId="59D2C74B" w:rsidR="009F0A69" w:rsidRPr="003712A9" w:rsidRDefault="00233531" w:rsidP="00E7490C">
      <w:pPr>
        <w:pStyle w:val="Paragraphedeliste"/>
        <w:numPr>
          <w:ilvl w:val="0"/>
          <w:numId w:val="12"/>
        </w:numPr>
        <w:rPr>
          <w:smallCaps/>
          <w:color w:val="800080"/>
          <w:sz w:val="28"/>
        </w:rPr>
      </w:pPr>
      <w:r w:rsidRPr="003712A9">
        <w:rPr>
          <w:smallCaps/>
          <w:color w:val="800080"/>
          <w:sz w:val="28"/>
        </w:rPr>
        <w:t xml:space="preserve">   </w:t>
      </w:r>
      <w:r w:rsidR="009E2E56" w:rsidRPr="003712A9">
        <w:rPr>
          <w:smallCaps/>
          <w:color w:val="800080"/>
          <w:sz w:val="28"/>
        </w:rPr>
        <w:t>Le SYSTEME</w:t>
      </w:r>
      <w:r w:rsidR="007B111F" w:rsidRPr="003712A9">
        <w:rPr>
          <w:smallCaps/>
          <w:color w:val="800080"/>
          <w:sz w:val="28"/>
        </w:rPr>
        <w:t xml:space="preserve"> </w:t>
      </w:r>
      <w:r w:rsidR="003975A0" w:rsidRPr="003712A9">
        <w:rPr>
          <w:smallCaps/>
          <w:color w:val="800080"/>
          <w:sz w:val="28"/>
        </w:rPr>
        <w:t>de gestion des affaires contentieuses</w:t>
      </w:r>
      <w:r w:rsidR="00D24D44" w:rsidRPr="003712A9">
        <w:rPr>
          <w:smallCaps/>
          <w:color w:val="800080"/>
          <w:sz w:val="28"/>
        </w:rPr>
        <w:t xml:space="preserve"> et litiges</w:t>
      </w:r>
    </w:p>
    <w:p w14:paraId="5F3C48D2" w14:textId="77777777" w:rsidR="006A25CC" w:rsidRDefault="006A25CC" w:rsidP="006A25CC">
      <w:pPr>
        <w:pStyle w:val="Paragraphedeliste"/>
        <w:rPr>
          <w:rFonts w:ascii="Century Gothic" w:hAnsi="Century Gothic"/>
          <w:b/>
        </w:rPr>
      </w:pPr>
    </w:p>
    <w:p w14:paraId="06B873D5" w14:textId="77777777" w:rsidR="00353721" w:rsidRDefault="006A25CC" w:rsidP="006A25CC">
      <w:pPr>
        <w:spacing w:after="160" w:line="259" w:lineRule="auto"/>
        <w:ind w:left="1080"/>
        <w:contextualSpacing/>
        <w:rPr>
          <w:rFonts w:ascii="Century Gothic" w:hAnsi="Century Gothic"/>
        </w:rPr>
      </w:pPr>
      <w:r w:rsidRPr="006A25CC">
        <w:rPr>
          <w:rFonts w:ascii="Century Gothic" w:hAnsi="Century Gothic"/>
        </w:rPr>
        <w:t xml:space="preserve">L’outil devra servir de base de stockage pour  l’ensemble des affaires contentieuses et ressortir des statistiques comme la nature de l’affaire, le nombre de contentieux, le montant des risques de condamnation. Les dossiers contentieux seront inscrits de façon manuelle dans l’outil. </w:t>
      </w:r>
    </w:p>
    <w:p w14:paraId="591AA50B" w14:textId="77777777" w:rsidR="00353721" w:rsidRDefault="00353721" w:rsidP="006A25CC">
      <w:pPr>
        <w:spacing w:after="160" w:line="259" w:lineRule="auto"/>
        <w:ind w:left="1080"/>
        <w:contextualSpacing/>
        <w:rPr>
          <w:rFonts w:ascii="Century Gothic" w:hAnsi="Century Gothic"/>
        </w:rPr>
      </w:pPr>
    </w:p>
    <w:p w14:paraId="2D4F0180" w14:textId="6D405C1D" w:rsidR="006A25CC" w:rsidRPr="006A25CC" w:rsidRDefault="006A25CC" w:rsidP="006A25CC">
      <w:pPr>
        <w:spacing w:after="160" w:line="259" w:lineRule="auto"/>
        <w:ind w:left="1080"/>
        <w:contextualSpacing/>
        <w:rPr>
          <w:rFonts w:ascii="Century Gothic" w:hAnsi="Century Gothic"/>
        </w:rPr>
      </w:pPr>
      <w:r w:rsidRPr="006A25CC">
        <w:rPr>
          <w:rFonts w:ascii="Century Gothic" w:hAnsi="Century Gothic"/>
        </w:rPr>
        <w:t>L’outil devra :</w:t>
      </w:r>
    </w:p>
    <w:p w14:paraId="1D86A7BF" w14:textId="08FEFF4E" w:rsidR="00CD6968" w:rsidRPr="001B4A20" w:rsidRDefault="00A87848" w:rsidP="00E7490C">
      <w:pPr>
        <w:pStyle w:val="Paragraphedeliste"/>
        <w:numPr>
          <w:ilvl w:val="0"/>
          <w:numId w:val="15"/>
        </w:numPr>
        <w:rPr>
          <w:rFonts w:ascii="Century Gothic" w:hAnsi="Century Gothic"/>
          <w:b/>
        </w:rPr>
      </w:pPr>
      <w:r>
        <w:rPr>
          <w:rFonts w:ascii="Century Gothic" w:hAnsi="Century Gothic"/>
          <w:b/>
        </w:rPr>
        <w:t xml:space="preserve"> S </w:t>
      </w:r>
      <w:r w:rsidR="00CD6968">
        <w:rPr>
          <w:rFonts w:ascii="Century Gothic" w:hAnsi="Century Gothic"/>
          <w:b/>
        </w:rPr>
        <w:t>3.2.2</w:t>
      </w:r>
      <w:r w:rsidR="00CD6968" w:rsidRPr="001B4A20">
        <w:rPr>
          <w:rFonts w:ascii="Century Gothic" w:hAnsi="Century Gothic"/>
          <w:b/>
        </w:rPr>
        <w:t>.1</w:t>
      </w:r>
    </w:p>
    <w:p w14:paraId="71A613A4" w14:textId="3668F9E3" w:rsidR="00D24D44" w:rsidRDefault="008747AE" w:rsidP="008747AE">
      <w:pPr>
        <w:spacing w:after="160" w:line="259" w:lineRule="auto"/>
        <w:ind w:left="1080"/>
        <w:contextualSpacing/>
        <w:rPr>
          <w:rFonts w:ascii="Century Gothic" w:hAnsi="Century Gothic"/>
        </w:rPr>
      </w:pPr>
      <w:r>
        <w:rPr>
          <w:rFonts w:ascii="Century Gothic" w:hAnsi="Century Gothic"/>
        </w:rPr>
        <w:t xml:space="preserve"> </w:t>
      </w:r>
      <w:r w:rsidR="00D24D44" w:rsidRPr="00DD0D84">
        <w:rPr>
          <w:rFonts w:ascii="Century Gothic" w:hAnsi="Century Gothic"/>
        </w:rPr>
        <w:t>Intégrer un formulaire d’enregistrement des litiges basé sur des caractéristiques simples</w:t>
      </w:r>
      <w:r w:rsidR="000A1C48">
        <w:rPr>
          <w:rFonts w:ascii="Century Gothic" w:hAnsi="Century Gothic"/>
        </w:rPr>
        <w:t>. (Voir annexe</w:t>
      </w:r>
      <w:r w:rsidR="00460F57">
        <w:rPr>
          <w:rFonts w:ascii="Century Gothic" w:hAnsi="Century Gothic"/>
        </w:rPr>
        <w:t xml:space="preserve"> 3</w:t>
      </w:r>
      <w:r w:rsidR="000A1C48">
        <w:rPr>
          <w:rFonts w:ascii="Century Gothic" w:hAnsi="Century Gothic"/>
        </w:rPr>
        <w:t>) .</w:t>
      </w:r>
    </w:p>
    <w:p w14:paraId="5D5C7765" w14:textId="77777777" w:rsidR="00CD6968" w:rsidRDefault="00CD6968" w:rsidP="00DD0D84">
      <w:pPr>
        <w:rPr>
          <w:rFonts w:ascii="Century Gothic" w:hAnsi="Century Gothic"/>
        </w:rPr>
      </w:pPr>
    </w:p>
    <w:p w14:paraId="7E7FD8D1" w14:textId="31008532" w:rsidR="00CD6968" w:rsidRPr="00DD0D84" w:rsidRDefault="00C34D21" w:rsidP="00E7490C">
      <w:pPr>
        <w:pStyle w:val="Paragraphedeliste"/>
        <w:numPr>
          <w:ilvl w:val="0"/>
          <w:numId w:val="15"/>
        </w:numPr>
        <w:rPr>
          <w:rFonts w:ascii="Century Gothic" w:hAnsi="Century Gothic"/>
          <w:b/>
        </w:rPr>
      </w:pPr>
      <w:r>
        <w:rPr>
          <w:rFonts w:ascii="Century Gothic" w:hAnsi="Century Gothic"/>
          <w:b/>
        </w:rPr>
        <w:t xml:space="preserve"> </w:t>
      </w:r>
      <w:r w:rsidR="00A87848">
        <w:rPr>
          <w:rFonts w:ascii="Century Gothic" w:hAnsi="Century Gothic"/>
          <w:b/>
        </w:rPr>
        <w:t xml:space="preserve">S </w:t>
      </w:r>
      <w:r w:rsidR="00CD6968">
        <w:rPr>
          <w:rFonts w:ascii="Century Gothic" w:hAnsi="Century Gothic"/>
          <w:b/>
        </w:rPr>
        <w:t>3.2.2</w:t>
      </w:r>
      <w:r w:rsidR="00CD6968" w:rsidRPr="001B4A20">
        <w:rPr>
          <w:rFonts w:ascii="Century Gothic" w:hAnsi="Century Gothic"/>
          <w:b/>
        </w:rPr>
        <w:t>.</w:t>
      </w:r>
      <w:r w:rsidR="00CD6968">
        <w:rPr>
          <w:rFonts w:ascii="Century Gothic" w:hAnsi="Century Gothic"/>
          <w:b/>
        </w:rPr>
        <w:t>2</w:t>
      </w:r>
    </w:p>
    <w:p w14:paraId="5AB174F4" w14:textId="083B4F83" w:rsidR="007B111F" w:rsidRDefault="007F03FB" w:rsidP="00DD0D84">
      <w:pPr>
        <w:pStyle w:val="Paragraphedeliste"/>
        <w:ind w:left="1418"/>
        <w:rPr>
          <w:rFonts w:ascii="Century Gothic" w:hAnsi="Century Gothic"/>
        </w:rPr>
      </w:pPr>
      <w:r>
        <w:rPr>
          <w:rFonts w:ascii="Century Gothic" w:hAnsi="Century Gothic"/>
        </w:rPr>
        <w:t>Prise en compte des fichie</w:t>
      </w:r>
      <w:r w:rsidR="00D24D44">
        <w:rPr>
          <w:rFonts w:ascii="Century Gothic" w:hAnsi="Century Gothic"/>
        </w:rPr>
        <w:t>rs externes pour un litige</w:t>
      </w:r>
    </w:p>
    <w:p w14:paraId="5F31C49A" w14:textId="77777777" w:rsidR="00CD6968" w:rsidRDefault="00CD6968" w:rsidP="00DD0D84">
      <w:pPr>
        <w:pStyle w:val="Paragraphedeliste"/>
        <w:ind w:left="1418"/>
        <w:rPr>
          <w:rFonts w:ascii="Century Gothic" w:hAnsi="Century Gothic"/>
        </w:rPr>
      </w:pPr>
    </w:p>
    <w:p w14:paraId="130A3B9D" w14:textId="46AB3441" w:rsidR="00CD6968" w:rsidRPr="00DD0D84" w:rsidRDefault="00A87848" w:rsidP="00E7490C">
      <w:pPr>
        <w:pStyle w:val="Paragraphedeliste"/>
        <w:numPr>
          <w:ilvl w:val="0"/>
          <w:numId w:val="15"/>
        </w:numPr>
        <w:rPr>
          <w:rFonts w:ascii="Century Gothic" w:hAnsi="Century Gothic"/>
          <w:b/>
        </w:rPr>
      </w:pPr>
      <w:r>
        <w:rPr>
          <w:rFonts w:ascii="Century Gothic" w:hAnsi="Century Gothic"/>
          <w:b/>
        </w:rPr>
        <w:t xml:space="preserve">S </w:t>
      </w:r>
      <w:r w:rsidR="00CD6968">
        <w:rPr>
          <w:rFonts w:ascii="Century Gothic" w:hAnsi="Century Gothic"/>
          <w:b/>
        </w:rPr>
        <w:t>3.2.2</w:t>
      </w:r>
      <w:r w:rsidR="00CD6968" w:rsidRPr="001B4A20">
        <w:rPr>
          <w:rFonts w:ascii="Century Gothic" w:hAnsi="Century Gothic"/>
          <w:b/>
        </w:rPr>
        <w:t>.</w:t>
      </w:r>
      <w:r w:rsidR="00CD6968">
        <w:rPr>
          <w:rFonts w:ascii="Century Gothic" w:hAnsi="Century Gothic"/>
          <w:b/>
        </w:rPr>
        <w:t>3</w:t>
      </w:r>
    </w:p>
    <w:p w14:paraId="06EE0445" w14:textId="77777777" w:rsidR="007F03FB" w:rsidRDefault="007F03FB" w:rsidP="00DD0D84">
      <w:pPr>
        <w:pStyle w:val="Paragraphedeliste"/>
        <w:ind w:left="1418"/>
        <w:rPr>
          <w:rFonts w:ascii="Century Gothic" w:hAnsi="Century Gothic"/>
        </w:rPr>
      </w:pPr>
      <w:r>
        <w:rPr>
          <w:rFonts w:ascii="Century Gothic" w:hAnsi="Century Gothic"/>
        </w:rPr>
        <w:t>Intégrer une base de recherche sur plusieurs critères</w:t>
      </w:r>
    </w:p>
    <w:p w14:paraId="13503B1D" w14:textId="77777777" w:rsidR="00CD6968" w:rsidRDefault="00CD6968" w:rsidP="00DD0D84">
      <w:pPr>
        <w:pStyle w:val="Paragraphedeliste"/>
        <w:ind w:left="1418"/>
        <w:rPr>
          <w:rFonts w:ascii="Century Gothic" w:hAnsi="Century Gothic"/>
        </w:rPr>
      </w:pPr>
    </w:p>
    <w:p w14:paraId="07F881FC" w14:textId="1BEBF88F" w:rsidR="00CD6968" w:rsidRPr="00DD0D84" w:rsidRDefault="00A87848" w:rsidP="00E7490C">
      <w:pPr>
        <w:pStyle w:val="Paragraphedeliste"/>
        <w:numPr>
          <w:ilvl w:val="0"/>
          <w:numId w:val="15"/>
        </w:numPr>
        <w:rPr>
          <w:rFonts w:ascii="Century Gothic" w:hAnsi="Century Gothic"/>
          <w:b/>
        </w:rPr>
      </w:pPr>
      <w:r>
        <w:rPr>
          <w:rFonts w:ascii="Century Gothic" w:hAnsi="Century Gothic"/>
          <w:b/>
        </w:rPr>
        <w:t xml:space="preserve">S </w:t>
      </w:r>
      <w:r w:rsidR="00CD6968">
        <w:rPr>
          <w:rFonts w:ascii="Century Gothic" w:hAnsi="Century Gothic"/>
          <w:b/>
        </w:rPr>
        <w:t>3.2.2</w:t>
      </w:r>
      <w:r w:rsidR="00CD6968" w:rsidRPr="001B4A20">
        <w:rPr>
          <w:rFonts w:ascii="Century Gothic" w:hAnsi="Century Gothic"/>
          <w:b/>
        </w:rPr>
        <w:t>.</w:t>
      </w:r>
      <w:r w:rsidR="00CD6968">
        <w:rPr>
          <w:rFonts w:ascii="Century Gothic" w:hAnsi="Century Gothic"/>
          <w:b/>
        </w:rPr>
        <w:t>4</w:t>
      </w:r>
    </w:p>
    <w:p w14:paraId="726504CA" w14:textId="758C4C1C" w:rsidR="007F03FB" w:rsidRDefault="007F03FB" w:rsidP="00DD0D84">
      <w:pPr>
        <w:pStyle w:val="Paragraphedeliste"/>
        <w:ind w:left="1418"/>
        <w:rPr>
          <w:rFonts w:ascii="Century Gothic" w:hAnsi="Century Gothic"/>
        </w:rPr>
      </w:pPr>
      <w:r>
        <w:rPr>
          <w:rFonts w:ascii="Century Gothic" w:hAnsi="Century Gothic"/>
        </w:rPr>
        <w:t xml:space="preserve">Intégrer un journal d’évènements pour chaque action/évènements lié à un </w:t>
      </w:r>
      <w:r w:rsidR="00D24D44">
        <w:rPr>
          <w:rFonts w:ascii="Century Gothic" w:hAnsi="Century Gothic"/>
        </w:rPr>
        <w:t>litige</w:t>
      </w:r>
    </w:p>
    <w:p w14:paraId="4868B3CB" w14:textId="77777777" w:rsidR="00CD6968" w:rsidRDefault="00CD6968" w:rsidP="00DD0D84">
      <w:pPr>
        <w:pStyle w:val="Paragraphedeliste"/>
        <w:ind w:left="1418"/>
        <w:rPr>
          <w:rFonts w:ascii="Century Gothic" w:hAnsi="Century Gothic"/>
        </w:rPr>
      </w:pPr>
    </w:p>
    <w:p w14:paraId="73C653B3" w14:textId="4571057A" w:rsidR="00CD6968" w:rsidRPr="00DD0D84" w:rsidRDefault="00A87848" w:rsidP="00E7490C">
      <w:pPr>
        <w:pStyle w:val="Paragraphedeliste"/>
        <w:numPr>
          <w:ilvl w:val="0"/>
          <w:numId w:val="15"/>
        </w:numPr>
        <w:rPr>
          <w:rFonts w:ascii="Century Gothic" w:hAnsi="Century Gothic"/>
          <w:b/>
        </w:rPr>
      </w:pPr>
      <w:r>
        <w:rPr>
          <w:rFonts w:ascii="Century Gothic" w:hAnsi="Century Gothic"/>
          <w:b/>
        </w:rPr>
        <w:t xml:space="preserve">S </w:t>
      </w:r>
      <w:r w:rsidR="00CD6968">
        <w:rPr>
          <w:rFonts w:ascii="Century Gothic" w:hAnsi="Century Gothic"/>
          <w:b/>
        </w:rPr>
        <w:t>3.2.2</w:t>
      </w:r>
      <w:r w:rsidR="00CD6968" w:rsidRPr="001B4A20">
        <w:rPr>
          <w:rFonts w:ascii="Century Gothic" w:hAnsi="Century Gothic"/>
          <w:b/>
        </w:rPr>
        <w:t>.</w:t>
      </w:r>
      <w:r w:rsidR="00CD6968">
        <w:rPr>
          <w:rFonts w:ascii="Century Gothic" w:hAnsi="Century Gothic"/>
          <w:b/>
        </w:rPr>
        <w:t>5</w:t>
      </w:r>
    </w:p>
    <w:p w14:paraId="27DA92BD" w14:textId="06346A08" w:rsidR="00C34D21" w:rsidRPr="007B111F" w:rsidRDefault="007F03FB" w:rsidP="00DD0D84">
      <w:pPr>
        <w:pStyle w:val="Paragraphedeliste"/>
        <w:ind w:left="1418"/>
        <w:rPr>
          <w:rFonts w:ascii="Century Gothic" w:hAnsi="Century Gothic"/>
        </w:rPr>
      </w:pPr>
      <w:r w:rsidRPr="007B111F">
        <w:rPr>
          <w:rFonts w:ascii="Century Gothic" w:hAnsi="Century Gothic"/>
        </w:rPr>
        <w:t xml:space="preserve">Base de connaissance avec un moteur de recherche pertinent </w:t>
      </w:r>
    </w:p>
    <w:p w14:paraId="33912525" w14:textId="77777777" w:rsidR="00D73E07" w:rsidRPr="00EE3426" w:rsidRDefault="00D73E07" w:rsidP="00DD0D84">
      <w:pPr>
        <w:pStyle w:val="Paragraphedeliste"/>
        <w:ind w:left="1418"/>
      </w:pPr>
    </w:p>
    <w:p w14:paraId="624ADD9F" w14:textId="77777777" w:rsidR="00D73E07" w:rsidRPr="00A73A6C" w:rsidRDefault="00D73E07" w:rsidP="006E58AC">
      <w:pPr>
        <w:pStyle w:val="Paragraphedeliste"/>
        <w:spacing w:after="200" w:line="276" w:lineRule="auto"/>
        <w:ind w:left="1275"/>
        <w:rPr>
          <w:rFonts w:ascii="Book Antiqua" w:hAnsi="Book Antiqua"/>
          <w:color w:val="000000" w:themeColor="text1"/>
          <w:sz w:val="20"/>
        </w:rPr>
      </w:pPr>
    </w:p>
    <w:p w14:paraId="79BC20E5" w14:textId="1F8F8B86" w:rsidR="007211F6" w:rsidRPr="003712A9" w:rsidRDefault="007211F6" w:rsidP="00E7490C">
      <w:pPr>
        <w:pStyle w:val="Paragraphedeliste"/>
        <w:numPr>
          <w:ilvl w:val="0"/>
          <w:numId w:val="12"/>
        </w:numPr>
        <w:rPr>
          <w:smallCaps/>
          <w:color w:val="800080"/>
          <w:sz w:val="28"/>
        </w:rPr>
      </w:pPr>
      <w:r w:rsidRPr="003712A9">
        <w:rPr>
          <w:smallCaps/>
          <w:color w:val="800080"/>
          <w:sz w:val="28"/>
        </w:rPr>
        <w:t xml:space="preserve">Le SYSTEME de gestion </w:t>
      </w:r>
      <w:r w:rsidR="00636FDF" w:rsidRPr="003712A9">
        <w:rPr>
          <w:smallCaps/>
          <w:color w:val="800080"/>
          <w:sz w:val="28"/>
        </w:rPr>
        <w:t>de la matrice des obligations</w:t>
      </w:r>
    </w:p>
    <w:p w14:paraId="3E1439D6" w14:textId="77777777" w:rsidR="00A73A6C" w:rsidRDefault="00A73A6C" w:rsidP="00A73A6C">
      <w:pPr>
        <w:pStyle w:val="Retraitnormal"/>
        <w:ind w:left="720"/>
        <w:rPr>
          <w:rFonts w:ascii="Century Gothic" w:hAnsi="Century Gothic"/>
          <w:b/>
          <w:sz w:val="22"/>
        </w:rPr>
      </w:pPr>
    </w:p>
    <w:p w14:paraId="0C189CDF" w14:textId="0262B541" w:rsidR="007B111F" w:rsidRDefault="00B26D9D" w:rsidP="00B26D9D">
      <w:pPr>
        <w:rPr>
          <w:rFonts w:ascii="Century Gothic" w:hAnsi="Century Gothic"/>
        </w:rPr>
      </w:pPr>
      <w:r>
        <w:rPr>
          <w:rFonts w:ascii="Century Gothic" w:hAnsi="Century Gothic"/>
        </w:rPr>
        <w:t xml:space="preserve">                   </w:t>
      </w:r>
      <w:r w:rsidR="00A73A6C" w:rsidRPr="00A73A6C">
        <w:rPr>
          <w:rFonts w:ascii="Century Gothic" w:hAnsi="Century Gothic"/>
        </w:rPr>
        <w:t>L’application permettra d’exécuter principalement les tâches suivantes</w:t>
      </w:r>
      <w:r>
        <w:rPr>
          <w:rFonts w:ascii="Century Gothic" w:hAnsi="Century Gothic"/>
        </w:rPr>
        <w:t> :</w:t>
      </w:r>
    </w:p>
    <w:p w14:paraId="60620F8B" w14:textId="77777777" w:rsidR="00EE4A76" w:rsidRDefault="00EE4A76" w:rsidP="00B26D9D">
      <w:pPr>
        <w:rPr>
          <w:rFonts w:ascii="Century Gothic" w:hAnsi="Century Gothic"/>
        </w:rPr>
      </w:pPr>
    </w:p>
    <w:p w14:paraId="69BE0470" w14:textId="2F8ED56E" w:rsidR="00556E15" w:rsidRDefault="00DB38F4" w:rsidP="00E7490C">
      <w:pPr>
        <w:pStyle w:val="Paragraphedeliste"/>
        <w:numPr>
          <w:ilvl w:val="0"/>
          <w:numId w:val="15"/>
        </w:numPr>
        <w:rPr>
          <w:rFonts w:ascii="Century Gothic" w:hAnsi="Century Gothic"/>
        </w:rPr>
      </w:pPr>
      <w:r>
        <w:rPr>
          <w:rFonts w:ascii="Century Gothic" w:hAnsi="Century Gothic"/>
          <w:b/>
        </w:rPr>
        <w:t xml:space="preserve">S </w:t>
      </w:r>
      <w:r w:rsidR="009323CD">
        <w:rPr>
          <w:rFonts w:ascii="Century Gothic" w:hAnsi="Century Gothic"/>
          <w:b/>
        </w:rPr>
        <w:t>3.2.3.1</w:t>
      </w:r>
    </w:p>
    <w:p w14:paraId="2B591243" w14:textId="6B51772D" w:rsidR="008747AE" w:rsidRPr="008747AE" w:rsidRDefault="000C733B" w:rsidP="008747AE">
      <w:pPr>
        <w:ind w:left="1050"/>
        <w:rPr>
          <w:rFonts w:ascii="Century Gothic" w:hAnsi="Century Gothic"/>
        </w:rPr>
      </w:pPr>
      <w:r w:rsidRPr="008747AE">
        <w:rPr>
          <w:rFonts w:ascii="Century Gothic" w:hAnsi="Century Gothic"/>
        </w:rPr>
        <w:t xml:space="preserve">Renseigner </w:t>
      </w:r>
      <w:r w:rsidR="00E212D7" w:rsidRPr="008747AE">
        <w:rPr>
          <w:rFonts w:ascii="Century Gothic" w:hAnsi="Century Gothic"/>
        </w:rPr>
        <w:t>le formulaire de</w:t>
      </w:r>
      <w:r w:rsidRPr="008747AE">
        <w:rPr>
          <w:rFonts w:ascii="Century Gothic" w:hAnsi="Century Gothic"/>
        </w:rPr>
        <w:t xml:space="preserve"> la matrice des obligations légales et réglementaires </w:t>
      </w:r>
      <w:r w:rsidR="008747AE" w:rsidRPr="008747AE">
        <w:rPr>
          <w:rFonts w:ascii="Century Gothic" w:hAnsi="Century Gothic"/>
        </w:rPr>
        <w:t>. (Voir annexe</w:t>
      </w:r>
      <w:r w:rsidR="00460F57">
        <w:rPr>
          <w:rFonts w:ascii="Century Gothic" w:hAnsi="Century Gothic"/>
        </w:rPr>
        <w:t xml:space="preserve"> 4</w:t>
      </w:r>
      <w:r w:rsidR="008747AE" w:rsidRPr="008747AE">
        <w:rPr>
          <w:rFonts w:ascii="Century Gothic" w:hAnsi="Century Gothic"/>
        </w:rPr>
        <w:t>) .</w:t>
      </w:r>
    </w:p>
    <w:p w14:paraId="0B48DACB" w14:textId="092A0045" w:rsidR="000C733B" w:rsidRDefault="000C733B" w:rsidP="00DD0D84">
      <w:pPr>
        <w:rPr>
          <w:rFonts w:ascii="Century Gothic" w:hAnsi="Century Gothic"/>
        </w:rPr>
      </w:pPr>
    </w:p>
    <w:p w14:paraId="453E1D84" w14:textId="77777777" w:rsidR="00556E15" w:rsidRDefault="00556E15" w:rsidP="00DD0D84">
      <w:pPr>
        <w:rPr>
          <w:rFonts w:ascii="Century Gothic" w:hAnsi="Century Gothic"/>
        </w:rPr>
      </w:pPr>
    </w:p>
    <w:p w14:paraId="48700EAB" w14:textId="159E98FB" w:rsidR="00556E15" w:rsidRPr="00DD0D84" w:rsidRDefault="00DB38F4" w:rsidP="00E7490C">
      <w:pPr>
        <w:pStyle w:val="Paragraphedeliste"/>
        <w:numPr>
          <w:ilvl w:val="0"/>
          <w:numId w:val="15"/>
        </w:numPr>
        <w:rPr>
          <w:rFonts w:ascii="Century Gothic" w:hAnsi="Century Gothic"/>
          <w:b/>
        </w:rPr>
      </w:pPr>
      <w:r>
        <w:rPr>
          <w:rFonts w:ascii="Century Gothic" w:hAnsi="Century Gothic"/>
          <w:b/>
        </w:rPr>
        <w:t xml:space="preserve">S </w:t>
      </w:r>
      <w:r w:rsidR="009323CD">
        <w:rPr>
          <w:rFonts w:ascii="Century Gothic" w:hAnsi="Century Gothic"/>
          <w:b/>
        </w:rPr>
        <w:t>3.2.3.2</w:t>
      </w:r>
    </w:p>
    <w:p w14:paraId="3183F209" w14:textId="0C87D3AF" w:rsidR="00BF3B6B" w:rsidRPr="00BF3B6B" w:rsidRDefault="00E212D7" w:rsidP="00BF3B6B">
      <w:pPr>
        <w:ind w:left="1050"/>
        <w:rPr>
          <w:rFonts w:ascii="Century Gothic" w:hAnsi="Century Gothic"/>
        </w:rPr>
      </w:pPr>
      <w:r w:rsidRPr="00BF3B6B">
        <w:rPr>
          <w:rFonts w:ascii="Century Gothic" w:hAnsi="Century Gothic"/>
        </w:rPr>
        <w:t>renseigner le formulaire des preuves et des plans d’actions.</w:t>
      </w:r>
      <w:r w:rsidR="00BF3B6B" w:rsidRPr="00BF3B6B">
        <w:rPr>
          <w:rFonts w:ascii="Century Gothic" w:hAnsi="Century Gothic"/>
        </w:rPr>
        <w:t xml:space="preserve"> (Voir annexe</w:t>
      </w:r>
      <w:r w:rsidR="00460F57">
        <w:rPr>
          <w:rFonts w:ascii="Century Gothic" w:hAnsi="Century Gothic"/>
        </w:rPr>
        <w:t xml:space="preserve"> 5</w:t>
      </w:r>
      <w:r w:rsidR="00BF3B6B" w:rsidRPr="00BF3B6B">
        <w:rPr>
          <w:rFonts w:ascii="Century Gothic" w:hAnsi="Century Gothic"/>
        </w:rPr>
        <w:t>) .</w:t>
      </w:r>
    </w:p>
    <w:p w14:paraId="53A30B6F" w14:textId="37757E88" w:rsidR="00B828A7" w:rsidRPr="00DD0D84" w:rsidRDefault="00B828A7" w:rsidP="00DD0D84">
      <w:pPr>
        <w:rPr>
          <w:rFonts w:ascii="Century Gothic" w:hAnsi="Century Gothic"/>
        </w:rPr>
      </w:pPr>
    </w:p>
    <w:p w14:paraId="14E4A5F9" w14:textId="77777777" w:rsidR="00556E15" w:rsidRDefault="00556E15" w:rsidP="00DD0D84">
      <w:pPr>
        <w:pStyle w:val="Paragraphedeliste"/>
        <w:ind w:left="1418"/>
        <w:rPr>
          <w:rFonts w:ascii="Century Gothic" w:hAnsi="Century Gothic"/>
        </w:rPr>
      </w:pPr>
    </w:p>
    <w:p w14:paraId="18CD3E88" w14:textId="005F9B9F" w:rsidR="00556E15" w:rsidRDefault="00DB38F4" w:rsidP="00E7490C">
      <w:pPr>
        <w:pStyle w:val="Paragraphedeliste"/>
        <w:numPr>
          <w:ilvl w:val="0"/>
          <w:numId w:val="15"/>
        </w:numPr>
        <w:rPr>
          <w:rFonts w:ascii="Century Gothic" w:hAnsi="Century Gothic"/>
        </w:rPr>
      </w:pPr>
      <w:r>
        <w:rPr>
          <w:rFonts w:ascii="Century Gothic" w:hAnsi="Century Gothic"/>
          <w:b/>
        </w:rPr>
        <w:t xml:space="preserve">S </w:t>
      </w:r>
      <w:r w:rsidR="009323CD">
        <w:rPr>
          <w:rFonts w:ascii="Century Gothic" w:hAnsi="Century Gothic"/>
          <w:b/>
        </w:rPr>
        <w:t>3.2.3.3</w:t>
      </w:r>
    </w:p>
    <w:p w14:paraId="68C374AD" w14:textId="61DC2AD4" w:rsidR="007B6CFE" w:rsidRDefault="00BF39A0" w:rsidP="00DD0D84">
      <w:r>
        <w:rPr>
          <w:rFonts w:ascii="Century Gothic" w:hAnsi="Century Gothic"/>
        </w:rPr>
        <w:t xml:space="preserve">                   </w:t>
      </w:r>
      <w:r w:rsidR="00556E15">
        <w:t>chargement</w:t>
      </w:r>
      <w:r w:rsidR="00556E15" w:rsidRPr="00556E15">
        <w:t xml:space="preserve"> </w:t>
      </w:r>
      <w:r w:rsidR="00E212D7" w:rsidRPr="00556E15">
        <w:t>des fichiers lors de l’enregistrement du formulaire des obligations</w:t>
      </w:r>
    </w:p>
    <w:p w14:paraId="46FEF762" w14:textId="77777777" w:rsidR="00BF39A0" w:rsidRPr="00556E15" w:rsidRDefault="00BF39A0" w:rsidP="00DD0D84"/>
    <w:p w14:paraId="3CFE3A23" w14:textId="6EE1CC58" w:rsidR="00556E15" w:rsidRPr="00DD0D84" w:rsidRDefault="00DB38F4" w:rsidP="00E7490C">
      <w:pPr>
        <w:pStyle w:val="Paragraphedeliste"/>
        <w:numPr>
          <w:ilvl w:val="0"/>
          <w:numId w:val="15"/>
        </w:numPr>
        <w:rPr>
          <w:rFonts w:ascii="Century Gothic" w:hAnsi="Century Gothic"/>
          <w:b/>
        </w:rPr>
      </w:pPr>
      <w:r>
        <w:rPr>
          <w:rFonts w:ascii="Century Gothic" w:hAnsi="Century Gothic"/>
          <w:b/>
        </w:rPr>
        <w:t xml:space="preserve">S </w:t>
      </w:r>
      <w:r w:rsidR="009323CD">
        <w:rPr>
          <w:rFonts w:ascii="Century Gothic" w:hAnsi="Century Gothic"/>
          <w:b/>
        </w:rPr>
        <w:t>3.2.3.4</w:t>
      </w:r>
    </w:p>
    <w:p w14:paraId="2D6007D6" w14:textId="628C1528" w:rsidR="007B6CFE" w:rsidRDefault="00BF39A0" w:rsidP="00DD0D84">
      <w:pPr>
        <w:rPr>
          <w:rFonts w:ascii="Century Gothic" w:hAnsi="Century Gothic"/>
        </w:rPr>
      </w:pPr>
      <w:r>
        <w:rPr>
          <w:rFonts w:ascii="Century Gothic" w:hAnsi="Century Gothic"/>
        </w:rPr>
        <w:t xml:space="preserve">                    </w:t>
      </w:r>
      <w:r w:rsidR="007B6CFE" w:rsidRPr="00DD0D84">
        <w:rPr>
          <w:rFonts w:ascii="Century Gothic" w:hAnsi="Century Gothic"/>
        </w:rPr>
        <w:t>Intégrer une base de recherche sur plusieurs critères</w:t>
      </w:r>
    </w:p>
    <w:p w14:paraId="33147B9F" w14:textId="77777777" w:rsidR="00BF39A0" w:rsidRDefault="00BF39A0" w:rsidP="00DD0D84">
      <w:pPr>
        <w:rPr>
          <w:rFonts w:ascii="Century Gothic" w:hAnsi="Century Gothic"/>
        </w:rPr>
      </w:pPr>
    </w:p>
    <w:p w14:paraId="63A4642F" w14:textId="676944E7" w:rsidR="00BF39A0" w:rsidRPr="00DD0D84" w:rsidRDefault="00DB38F4" w:rsidP="00E7490C">
      <w:pPr>
        <w:pStyle w:val="Paragraphedeliste"/>
        <w:numPr>
          <w:ilvl w:val="0"/>
          <w:numId w:val="15"/>
        </w:numPr>
        <w:rPr>
          <w:rFonts w:ascii="Century Gothic" w:hAnsi="Century Gothic"/>
        </w:rPr>
      </w:pPr>
      <w:r>
        <w:rPr>
          <w:rFonts w:ascii="Century Gothic" w:hAnsi="Century Gothic"/>
          <w:b/>
        </w:rPr>
        <w:t xml:space="preserve">S </w:t>
      </w:r>
      <w:r w:rsidR="009323CD">
        <w:rPr>
          <w:rFonts w:ascii="Century Gothic" w:hAnsi="Century Gothic"/>
          <w:b/>
        </w:rPr>
        <w:t>3.2.3.5</w:t>
      </w:r>
    </w:p>
    <w:p w14:paraId="60B6A887" w14:textId="5663F3CF" w:rsidR="007B6CFE" w:rsidRDefault="00BF39A0" w:rsidP="00DD0D84">
      <w:pPr>
        <w:rPr>
          <w:rFonts w:ascii="Century Gothic" w:hAnsi="Century Gothic"/>
        </w:rPr>
      </w:pPr>
      <w:r>
        <w:rPr>
          <w:rFonts w:ascii="Century Gothic" w:hAnsi="Century Gothic"/>
        </w:rPr>
        <w:t xml:space="preserve">                    </w:t>
      </w:r>
      <w:r w:rsidR="007B6CFE" w:rsidRPr="00DD0D84">
        <w:rPr>
          <w:rFonts w:ascii="Century Gothic" w:hAnsi="Century Gothic"/>
        </w:rPr>
        <w:t xml:space="preserve">Intégrer un journal d’évènements pour chaque action/évènements </w:t>
      </w:r>
      <w:r w:rsidR="00D16388" w:rsidRPr="00DD0D84">
        <w:rPr>
          <w:rFonts w:ascii="Century Gothic" w:hAnsi="Century Gothic"/>
        </w:rPr>
        <w:t>lié à une obligation</w:t>
      </w:r>
    </w:p>
    <w:p w14:paraId="41760542" w14:textId="77777777" w:rsidR="00BF39A0" w:rsidRDefault="00BF39A0" w:rsidP="00DD0D84">
      <w:pPr>
        <w:rPr>
          <w:rFonts w:ascii="Century Gothic" w:hAnsi="Century Gothic"/>
        </w:rPr>
      </w:pPr>
    </w:p>
    <w:p w14:paraId="12035A31" w14:textId="4C854096" w:rsidR="00BF39A0" w:rsidRPr="00DD0D84" w:rsidRDefault="00DB38F4" w:rsidP="00E7490C">
      <w:pPr>
        <w:pStyle w:val="Paragraphedeliste"/>
        <w:numPr>
          <w:ilvl w:val="0"/>
          <w:numId w:val="15"/>
        </w:numPr>
        <w:rPr>
          <w:rFonts w:ascii="Century Gothic" w:hAnsi="Century Gothic"/>
        </w:rPr>
      </w:pPr>
      <w:r>
        <w:rPr>
          <w:rFonts w:ascii="Century Gothic" w:hAnsi="Century Gothic"/>
          <w:b/>
        </w:rPr>
        <w:t xml:space="preserve">S </w:t>
      </w:r>
      <w:r w:rsidR="009323CD">
        <w:rPr>
          <w:rFonts w:ascii="Century Gothic" w:hAnsi="Century Gothic"/>
          <w:b/>
        </w:rPr>
        <w:t>3.2.3.6</w:t>
      </w:r>
    </w:p>
    <w:p w14:paraId="0376FAEE" w14:textId="1FD0C355" w:rsidR="007B6CFE" w:rsidRDefault="00BF39A0">
      <w:pPr>
        <w:tabs>
          <w:tab w:val="left" w:pos="8535"/>
        </w:tabs>
        <w:rPr>
          <w:ins w:id="53" w:author="Kader ZAGBA" w:date="2020-09-22T10:07:00Z"/>
          <w:rFonts w:ascii="Century Gothic" w:hAnsi="Century Gothic"/>
        </w:rPr>
        <w:pPrChange w:id="54" w:author="Kader ZAGBA" w:date="2020-09-22T10:07:00Z">
          <w:pPr/>
        </w:pPrChange>
      </w:pPr>
      <w:r>
        <w:rPr>
          <w:rFonts w:ascii="Century Gothic" w:hAnsi="Century Gothic"/>
        </w:rPr>
        <w:t xml:space="preserve">                    </w:t>
      </w:r>
      <w:r w:rsidR="007B6CFE" w:rsidRPr="00DD0D84">
        <w:rPr>
          <w:rFonts w:ascii="Century Gothic" w:hAnsi="Century Gothic"/>
        </w:rPr>
        <w:t xml:space="preserve">Base de connaissance avec un moteur de recherche pertinent </w:t>
      </w:r>
      <w:ins w:id="55" w:author="Kader ZAGBA" w:date="2020-09-22T10:07:00Z">
        <w:r w:rsidR="00B923A4">
          <w:rPr>
            <w:rFonts w:ascii="Century Gothic" w:hAnsi="Century Gothic"/>
          </w:rPr>
          <w:tab/>
        </w:r>
      </w:ins>
    </w:p>
    <w:p w14:paraId="06BC8A05" w14:textId="64F6D393" w:rsidR="00B923A4" w:rsidRPr="00EE3426" w:rsidRDefault="008223A8" w:rsidP="00B923A4">
      <w:pPr>
        <w:pStyle w:val="Paragraphedeliste"/>
        <w:numPr>
          <w:ilvl w:val="0"/>
          <w:numId w:val="15"/>
        </w:numPr>
        <w:rPr>
          <w:ins w:id="56" w:author="Kader ZAGBA" w:date="2020-09-22T10:07:00Z"/>
          <w:rFonts w:ascii="Century Gothic" w:hAnsi="Century Gothic"/>
          <w:b/>
        </w:rPr>
      </w:pPr>
      <w:ins w:id="57" w:author="Kader ZAGBA" w:date="2020-09-22T10:07:00Z">
        <w:r>
          <w:rPr>
            <w:rFonts w:ascii="Century Gothic" w:hAnsi="Century Gothic"/>
            <w:b/>
          </w:rPr>
          <w:t>S 3.2-2.7</w:t>
        </w:r>
        <w:r w:rsidR="00B923A4">
          <w:rPr>
            <w:rFonts w:ascii="Century Gothic" w:hAnsi="Century Gothic"/>
            <w:b/>
          </w:rPr>
          <w:t xml:space="preserve">  </w:t>
        </w:r>
      </w:ins>
    </w:p>
    <w:p w14:paraId="0A079D63" w14:textId="174A84C5" w:rsidR="00B923A4" w:rsidRDefault="00B923A4" w:rsidP="00B923A4">
      <w:pPr>
        <w:pStyle w:val="Paragraphedeliste"/>
        <w:ind w:left="1410"/>
        <w:rPr>
          <w:ins w:id="58" w:author="Kader ZAGBA" w:date="2020-09-22T10:07:00Z"/>
          <w:rFonts w:ascii="Century Gothic" w:hAnsi="Century Gothic"/>
        </w:rPr>
      </w:pPr>
      <w:commentRangeStart w:id="59"/>
      <w:ins w:id="60" w:author="Kader ZAGBA" w:date="2020-09-22T10:07:00Z">
        <w:r w:rsidRPr="00937BC6">
          <w:rPr>
            <w:rFonts w:ascii="Century Gothic" w:hAnsi="Century Gothic"/>
          </w:rPr>
          <w:t xml:space="preserve">La solution doit </w:t>
        </w:r>
        <w:r w:rsidR="00EF650F">
          <w:rPr>
            <w:rFonts w:ascii="Century Gothic" w:hAnsi="Century Gothic"/>
          </w:rPr>
          <w:t xml:space="preserve">intégrer le processus </w:t>
        </w:r>
        <w:r>
          <w:rPr>
            <w:rFonts w:ascii="Century Gothic" w:hAnsi="Century Gothic"/>
          </w:rPr>
          <w:t xml:space="preserve">de validation </w:t>
        </w:r>
      </w:ins>
      <w:ins w:id="61" w:author="Kader ZAGBA" w:date="2020-09-22T10:23:00Z">
        <w:r w:rsidR="00B358F0">
          <w:rPr>
            <w:rFonts w:ascii="Century Gothic" w:hAnsi="Century Gothic"/>
          </w:rPr>
          <w:t>des données</w:t>
        </w:r>
        <w:commentRangeEnd w:id="59"/>
        <w:r w:rsidR="00B358F0">
          <w:rPr>
            <w:rStyle w:val="Marquedecommentaire"/>
          </w:rPr>
          <w:commentReference w:id="59"/>
        </w:r>
      </w:ins>
    </w:p>
    <w:p w14:paraId="26E24CE7" w14:textId="51BF0A07" w:rsidR="00B923A4" w:rsidRDefault="00B923A4">
      <w:pPr>
        <w:tabs>
          <w:tab w:val="left" w:pos="8535"/>
        </w:tabs>
        <w:rPr>
          <w:ins w:id="62" w:author="Kader ZAGBA" w:date="2020-09-22T10:22:00Z"/>
          <w:rFonts w:ascii="Century Gothic" w:hAnsi="Century Gothic"/>
        </w:rPr>
        <w:pPrChange w:id="63" w:author="Kader ZAGBA" w:date="2020-09-22T10:07:00Z">
          <w:pPr/>
        </w:pPrChange>
      </w:pPr>
    </w:p>
    <w:p w14:paraId="3E315D4B" w14:textId="795BD446" w:rsidR="00B358F0" w:rsidRDefault="00915FDE">
      <w:pPr>
        <w:tabs>
          <w:tab w:val="left" w:pos="8535"/>
        </w:tabs>
        <w:rPr>
          <w:ins w:id="64" w:author="Kader ZAGBA" w:date="2020-09-22T10:22:00Z"/>
          <w:rFonts w:ascii="Century Gothic" w:hAnsi="Century Gothic"/>
        </w:rPr>
        <w:pPrChange w:id="65" w:author="Kader ZAGBA" w:date="2020-09-22T10:07:00Z">
          <w:pPr/>
        </w:pPrChange>
      </w:pPr>
      <w:ins w:id="66" w:author="Kader ZAGBA" w:date="2020-09-22T10:25:00Z">
        <w:r>
          <w:rPr>
            <w:noProof/>
          </w:rPr>
          <w:pict w14:anchorId="4B16C6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86.45pt;margin-top:11.55pt;width:251.25pt;height:226.3pt;z-index:251669504;mso-position-horizontal-relative:text;mso-position-vertical-relative:text;mso-width-relative:page;mso-height-relative:page">
              <v:imagedata r:id="rId12" o:title="Validation Matrice"/>
            </v:shape>
          </w:pict>
        </w:r>
      </w:ins>
    </w:p>
    <w:p w14:paraId="06D4DF0A" w14:textId="77777777" w:rsidR="00B358F0" w:rsidRDefault="00B358F0">
      <w:pPr>
        <w:tabs>
          <w:tab w:val="left" w:pos="8535"/>
        </w:tabs>
        <w:rPr>
          <w:ins w:id="67" w:author="Kader ZAGBA" w:date="2020-09-22T10:22:00Z"/>
          <w:rFonts w:ascii="Century Gothic" w:hAnsi="Century Gothic"/>
        </w:rPr>
        <w:pPrChange w:id="68" w:author="Kader ZAGBA" w:date="2020-09-22T10:07:00Z">
          <w:pPr/>
        </w:pPrChange>
      </w:pPr>
    </w:p>
    <w:p w14:paraId="2F7D3F7A" w14:textId="77777777" w:rsidR="00B358F0" w:rsidRDefault="00B358F0">
      <w:pPr>
        <w:tabs>
          <w:tab w:val="left" w:pos="8535"/>
        </w:tabs>
        <w:rPr>
          <w:ins w:id="69" w:author="Kader ZAGBA" w:date="2020-09-22T10:25:00Z"/>
          <w:rFonts w:ascii="Century Gothic" w:hAnsi="Century Gothic"/>
        </w:rPr>
        <w:pPrChange w:id="70" w:author="Kader ZAGBA" w:date="2020-09-22T10:07:00Z">
          <w:pPr/>
        </w:pPrChange>
      </w:pPr>
    </w:p>
    <w:p w14:paraId="5B82377F" w14:textId="77777777" w:rsidR="00CD3504" w:rsidRDefault="00CD3504">
      <w:pPr>
        <w:tabs>
          <w:tab w:val="left" w:pos="8535"/>
        </w:tabs>
        <w:rPr>
          <w:ins w:id="71" w:author="Kader ZAGBA" w:date="2020-09-22T10:25:00Z"/>
          <w:rFonts w:ascii="Century Gothic" w:hAnsi="Century Gothic"/>
        </w:rPr>
        <w:pPrChange w:id="72" w:author="Kader ZAGBA" w:date="2020-09-22T10:07:00Z">
          <w:pPr/>
        </w:pPrChange>
      </w:pPr>
    </w:p>
    <w:p w14:paraId="3C222CB0" w14:textId="77777777" w:rsidR="00CD3504" w:rsidRDefault="00CD3504">
      <w:pPr>
        <w:tabs>
          <w:tab w:val="left" w:pos="8535"/>
        </w:tabs>
        <w:rPr>
          <w:ins w:id="73" w:author="Kader ZAGBA" w:date="2020-09-22T10:25:00Z"/>
          <w:rFonts w:ascii="Century Gothic" w:hAnsi="Century Gothic"/>
        </w:rPr>
        <w:pPrChange w:id="74" w:author="Kader ZAGBA" w:date="2020-09-22T10:07:00Z">
          <w:pPr/>
        </w:pPrChange>
      </w:pPr>
    </w:p>
    <w:p w14:paraId="0619243F" w14:textId="77777777" w:rsidR="00CD3504" w:rsidRDefault="00CD3504">
      <w:pPr>
        <w:tabs>
          <w:tab w:val="left" w:pos="8535"/>
        </w:tabs>
        <w:rPr>
          <w:ins w:id="75" w:author="Kader ZAGBA" w:date="2020-09-22T10:25:00Z"/>
          <w:rFonts w:ascii="Century Gothic" w:hAnsi="Century Gothic"/>
        </w:rPr>
        <w:pPrChange w:id="76" w:author="Kader ZAGBA" w:date="2020-09-22T10:07:00Z">
          <w:pPr/>
        </w:pPrChange>
      </w:pPr>
    </w:p>
    <w:p w14:paraId="0D90433B" w14:textId="77777777" w:rsidR="00CD3504" w:rsidRDefault="00CD3504">
      <w:pPr>
        <w:tabs>
          <w:tab w:val="left" w:pos="8535"/>
        </w:tabs>
        <w:rPr>
          <w:ins w:id="77" w:author="Kader ZAGBA" w:date="2020-09-22T10:25:00Z"/>
          <w:rFonts w:ascii="Century Gothic" w:hAnsi="Century Gothic"/>
        </w:rPr>
        <w:pPrChange w:id="78" w:author="Kader ZAGBA" w:date="2020-09-22T10:07:00Z">
          <w:pPr/>
        </w:pPrChange>
      </w:pPr>
    </w:p>
    <w:p w14:paraId="726FE6B4" w14:textId="77777777" w:rsidR="00CD3504" w:rsidRDefault="00CD3504">
      <w:pPr>
        <w:tabs>
          <w:tab w:val="left" w:pos="8535"/>
        </w:tabs>
        <w:rPr>
          <w:ins w:id="79" w:author="Kader ZAGBA" w:date="2020-09-22T10:25:00Z"/>
          <w:rFonts w:ascii="Century Gothic" w:hAnsi="Century Gothic"/>
        </w:rPr>
        <w:pPrChange w:id="80" w:author="Kader ZAGBA" w:date="2020-09-22T10:07:00Z">
          <w:pPr/>
        </w:pPrChange>
      </w:pPr>
    </w:p>
    <w:p w14:paraId="52EB67B5" w14:textId="77777777" w:rsidR="00CD3504" w:rsidRDefault="00CD3504">
      <w:pPr>
        <w:tabs>
          <w:tab w:val="left" w:pos="8535"/>
        </w:tabs>
        <w:rPr>
          <w:ins w:id="81" w:author="Kader ZAGBA" w:date="2020-09-22T10:25:00Z"/>
          <w:rFonts w:ascii="Century Gothic" w:hAnsi="Century Gothic"/>
        </w:rPr>
        <w:pPrChange w:id="82" w:author="Kader ZAGBA" w:date="2020-09-22T10:07:00Z">
          <w:pPr/>
        </w:pPrChange>
      </w:pPr>
    </w:p>
    <w:p w14:paraId="2BF66259" w14:textId="77777777" w:rsidR="00CD3504" w:rsidRDefault="00CD3504">
      <w:pPr>
        <w:tabs>
          <w:tab w:val="left" w:pos="8535"/>
        </w:tabs>
        <w:rPr>
          <w:ins w:id="83" w:author="Kader ZAGBA" w:date="2020-09-22T10:25:00Z"/>
          <w:rFonts w:ascii="Century Gothic" w:hAnsi="Century Gothic"/>
        </w:rPr>
        <w:pPrChange w:id="84" w:author="Kader ZAGBA" w:date="2020-09-22T10:07:00Z">
          <w:pPr/>
        </w:pPrChange>
      </w:pPr>
    </w:p>
    <w:p w14:paraId="2627B0C6" w14:textId="77777777" w:rsidR="00CD3504" w:rsidRDefault="00CD3504">
      <w:pPr>
        <w:tabs>
          <w:tab w:val="left" w:pos="8535"/>
        </w:tabs>
        <w:rPr>
          <w:ins w:id="85" w:author="Kader ZAGBA" w:date="2020-09-22T10:25:00Z"/>
          <w:rFonts w:ascii="Century Gothic" w:hAnsi="Century Gothic"/>
        </w:rPr>
        <w:pPrChange w:id="86" w:author="Kader ZAGBA" w:date="2020-09-22T10:07:00Z">
          <w:pPr/>
        </w:pPrChange>
      </w:pPr>
    </w:p>
    <w:p w14:paraId="5BB5577F" w14:textId="77777777" w:rsidR="00CD3504" w:rsidRDefault="00CD3504">
      <w:pPr>
        <w:tabs>
          <w:tab w:val="left" w:pos="8535"/>
        </w:tabs>
        <w:rPr>
          <w:ins w:id="87" w:author="Kader ZAGBA" w:date="2020-09-22T10:25:00Z"/>
          <w:rFonts w:ascii="Century Gothic" w:hAnsi="Century Gothic"/>
        </w:rPr>
        <w:pPrChange w:id="88" w:author="Kader ZAGBA" w:date="2020-09-22T10:07:00Z">
          <w:pPr/>
        </w:pPrChange>
      </w:pPr>
    </w:p>
    <w:p w14:paraId="56EA8C7C" w14:textId="77777777" w:rsidR="00CD3504" w:rsidRDefault="00CD3504">
      <w:pPr>
        <w:tabs>
          <w:tab w:val="left" w:pos="8535"/>
        </w:tabs>
        <w:rPr>
          <w:ins w:id="89" w:author="Kader ZAGBA" w:date="2020-09-22T10:25:00Z"/>
          <w:rFonts w:ascii="Century Gothic" w:hAnsi="Century Gothic"/>
        </w:rPr>
        <w:pPrChange w:id="90" w:author="Kader ZAGBA" w:date="2020-09-22T10:07:00Z">
          <w:pPr/>
        </w:pPrChange>
      </w:pPr>
    </w:p>
    <w:p w14:paraId="49F2710A" w14:textId="77777777" w:rsidR="00CD3504" w:rsidRDefault="00CD3504">
      <w:pPr>
        <w:tabs>
          <w:tab w:val="left" w:pos="8535"/>
        </w:tabs>
        <w:rPr>
          <w:ins w:id="91" w:author="Kader ZAGBA" w:date="2020-09-22T10:25:00Z"/>
          <w:rFonts w:ascii="Century Gothic" w:hAnsi="Century Gothic"/>
        </w:rPr>
        <w:pPrChange w:id="92" w:author="Kader ZAGBA" w:date="2020-09-22T10:07:00Z">
          <w:pPr/>
        </w:pPrChange>
      </w:pPr>
    </w:p>
    <w:p w14:paraId="74E76AF7" w14:textId="77777777" w:rsidR="00CD3504" w:rsidRDefault="00CD3504">
      <w:pPr>
        <w:tabs>
          <w:tab w:val="left" w:pos="8535"/>
        </w:tabs>
        <w:rPr>
          <w:ins w:id="93" w:author="Kader ZAGBA" w:date="2020-09-22T10:25:00Z"/>
          <w:rFonts w:ascii="Century Gothic" w:hAnsi="Century Gothic"/>
        </w:rPr>
        <w:pPrChange w:id="94" w:author="Kader ZAGBA" w:date="2020-09-22T10:07:00Z">
          <w:pPr/>
        </w:pPrChange>
      </w:pPr>
    </w:p>
    <w:p w14:paraId="6CFF79DE" w14:textId="77777777" w:rsidR="00CD3504" w:rsidRDefault="00CD3504">
      <w:pPr>
        <w:tabs>
          <w:tab w:val="left" w:pos="8535"/>
        </w:tabs>
        <w:rPr>
          <w:rFonts w:ascii="Century Gothic" w:hAnsi="Century Gothic"/>
        </w:rPr>
        <w:pPrChange w:id="95" w:author="Kader ZAGBA" w:date="2020-09-22T10:07:00Z">
          <w:pPr/>
        </w:pPrChange>
      </w:pPr>
    </w:p>
    <w:p w14:paraId="5495A7DE" w14:textId="4E644FF2" w:rsidR="00BF6155" w:rsidRPr="00DD0D84" w:rsidRDefault="00BF6155" w:rsidP="00DD0D84">
      <w:pPr>
        <w:rPr>
          <w:rFonts w:ascii="Century Gothic" w:hAnsi="Century Gothic"/>
        </w:rPr>
      </w:pPr>
    </w:p>
    <w:p w14:paraId="3360FA85" w14:textId="73AD7EDE" w:rsidR="000247D8" w:rsidRDefault="00B277D3" w:rsidP="00DD0D84">
      <w:pPr>
        <w:rPr>
          <w:rFonts w:ascii="Century Gothic" w:hAnsi="Century Gothic"/>
        </w:rPr>
      </w:pPr>
      <w:r>
        <w:rPr>
          <w:rFonts w:ascii="Century Gothic" w:hAnsi="Century Gothic"/>
        </w:rPr>
        <w:t xml:space="preserve">      </w:t>
      </w:r>
    </w:p>
    <w:p w14:paraId="1C35D051" w14:textId="61E8FC3D" w:rsidR="00AA2107" w:rsidRPr="003712A9" w:rsidRDefault="00602F40" w:rsidP="00E7490C">
      <w:pPr>
        <w:pStyle w:val="Paragraphedeliste"/>
        <w:numPr>
          <w:ilvl w:val="0"/>
          <w:numId w:val="12"/>
        </w:numPr>
        <w:rPr>
          <w:smallCaps/>
          <w:color w:val="800080"/>
          <w:sz w:val="28"/>
        </w:rPr>
      </w:pPr>
      <w:bookmarkStart w:id="96" w:name="_Toc68321329"/>
      <w:r w:rsidRPr="003712A9">
        <w:rPr>
          <w:smallCaps/>
          <w:color w:val="800080"/>
          <w:sz w:val="28"/>
        </w:rPr>
        <w:t xml:space="preserve">Système de </w:t>
      </w:r>
      <w:proofErr w:type="spellStart"/>
      <w:r w:rsidRPr="003712A9">
        <w:rPr>
          <w:smallCaps/>
          <w:color w:val="800080"/>
          <w:sz w:val="28"/>
        </w:rPr>
        <w:t>R</w:t>
      </w:r>
      <w:r w:rsidR="00AA2107" w:rsidRPr="003712A9">
        <w:rPr>
          <w:smallCaps/>
          <w:color w:val="800080"/>
          <w:sz w:val="28"/>
        </w:rPr>
        <w:t>eporting</w:t>
      </w:r>
      <w:proofErr w:type="spellEnd"/>
      <w:r w:rsidR="00AA2107" w:rsidRPr="003712A9">
        <w:rPr>
          <w:smallCaps/>
          <w:color w:val="800080"/>
          <w:sz w:val="28"/>
        </w:rPr>
        <w:t xml:space="preserve"> : </w:t>
      </w:r>
    </w:p>
    <w:p w14:paraId="3C2CAA29" w14:textId="77777777" w:rsidR="00BF23C0" w:rsidRDefault="00BF23C0" w:rsidP="00BF23C0">
      <w:pPr>
        <w:pStyle w:val="Paragraphedeliste"/>
        <w:tabs>
          <w:tab w:val="left" w:pos="2445"/>
        </w:tabs>
        <w:rPr>
          <w:rFonts w:ascii="Book Antiqua" w:hAnsi="Book Antiqua" w:cs="Tahoma"/>
          <w:bCs/>
          <w:szCs w:val="22"/>
        </w:rPr>
      </w:pPr>
    </w:p>
    <w:p w14:paraId="365088F5" w14:textId="592BB25C" w:rsidR="00BF23C0" w:rsidRPr="00BF23C0" w:rsidRDefault="009F5B62" w:rsidP="00DD0D84">
      <w:pPr>
        <w:ind w:left="720"/>
        <w:rPr>
          <w:rFonts w:ascii="Century Gothic" w:hAnsi="Century Gothic"/>
        </w:rPr>
      </w:pPr>
      <w:r>
        <w:rPr>
          <w:rFonts w:ascii="Century Gothic" w:hAnsi="Century Gothic"/>
        </w:rPr>
        <w:t>la solution</w:t>
      </w:r>
      <w:r w:rsidRPr="00BF23C0">
        <w:rPr>
          <w:rFonts w:ascii="Century Gothic" w:hAnsi="Century Gothic"/>
        </w:rPr>
        <w:t xml:space="preserve"> </w:t>
      </w:r>
      <w:r w:rsidR="00BF23C0" w:rsidRPr="00BF23C0">
        <w:rPr>
          <w:rFonts w:ascii="Century Gothic" w:hAnsi="Century Gothic"/>
        </w:rPr>
        <w:t>doit intégrer un ‘’</w:t>
      </w:r>
      <w:proofErr w:type="spellStart"/>
      <w:r w:rsidR="00BF23C0" w:rsidRPr="00BF23C0">
        <w:rPr>
          <w:rFonts w:ascii="Century Gothic" w:hAnsi="Century Gothic"/>
        </w:rPr>
        <w:t>Reporting</w:t>
      </w:r>
      <w:proofErr w:type="spellEnd"/>
      <w:r w:rsidR="00BF23C0" w:rsidRPr="00BF23C0">
        <w:rPr>
          <w:rFonts w:ascii="Century Gothic" w:hAnsi="Century Gothic"/>
        </w:rPr>
        <w:t xml:space="preserve">’’ qui permet de faire l’état de toutes les informations renseignées dans </w:t>
      </w:r>
      <w:r w:rsidR="00BF23C0">
        <w:rPr>
          <w:rFonts w:ascii="Century Gothic" w:hAnsi="Century Gothic"/>
        </w:rPr>
        <w:t>le système</w:t>
      </w:r>
      <w:r w:rsidR="00BF23C0" w:rsidRPr="00BF23C0">
        <w:rPr>
          <w:rFonts w:ascii="Century Gothic" w:hAnsi="Century Gothic"/>
        </w:rPr>
        <w:t xml:space="preserve"> sur une période</w:t>
      </w:r>
      <w:r>
        <w:rPr>
          <w:rFonts w:ascii="Century Gothic" w:hAnsi="Century Gothic"/>
        </w:rPr>
        <w:t xml:space="preserve"> donnée.</w:t>
      </w:r>
      <w:r w:rsidR="00BF23C0" w:rsidRPr="00BF23C0">
        <w:rPr>
          <w:rFonts w:ascii="Century Gothic" w:hAnsi="Century Gothic"/>
        </w:rPr>
        <w:t xml:space="preserve"> </w:t>
      </w:r>
    </w:p>
    <w:p w14:paraId="6D5D8708" w14:textId="7C664A56" w:rsidR="00BF23C0" w:rsidRPr="00BF23C0" w:rsidRDefault="00BF23C0" w:rsidP="00DD0D84">
      <w:pPr>
        <w:ind w:left="720"/>
        <w:rPr>
          <w:rFonts w:ascii="Century Gothic" w:hAnsi="Century Gothic"/>
        </w:rPr>
      </w:pPr>
      <w:r w:rsidRPr="00BF23C0">
        <w:rPr>
          <w:rFonts w:ascii="Century Gothic" w:hAnsi="Century Gothic"/>
        </w:rPr>
        <w:t xml:space="preserve">Cet </w:t>
      </w:r>
      <w:r w:rsidR="009F5B62">
        <w:rPr>
          <w:rFonts w:ascii="Century Gothic" w:hAnsi="Century Gothic"/>
        </w:rPr>
        <w:t>rapport</w:t>
      </w:r>
      <w:r w:rsidR="009F5B62" w:rsidRPr="00BF23C0">
        <w:rPr>
          <w:rFonts w:ascii="Century Gothic" w:hAnsi="Century Gothic"/>
        </w:rPr>
        <w:t xml:space="preserve"> </w:t>
      </w:r>
      <w:r w:rsidRPr="00BF23C0">
        <w:rPr>
          <w:rFonts w:ascii="Century Gothic" w:hAnsi="Century Gothic"/>
        </w:rPr>
        <w:t>doit permettre d’eff</w:t>
      </w:r>
      <w:r w:rsidR="004F261F">
        <w:rPr>
          <w:rFonts w:ascii="Century Gothic" w:hAnsi="Century Gothic"/>
        </w:rPr>
        <w:t>ectuer un filtre sur les recherches à effectuer</w:t>
      </w:r>
      <w:r w:rsidRPr="00BF23C0">
        <w:rPr>
          <w:rFonts w:ascii="Century Gothic" w:hAnsi="Century Gothic"/>
        </w:rPr>
        <w:t>.</w:t>
      </w:r>
    </w:p>
    <w:p w14:paraId="2DF3D647" w14:textId="5FC26B79" w:rsidR="00BF23C0" w:rsidRDefault="00BF23C0" w:rsidP="00DD0D84">
      <w:pPr>
        <w:ind w:left="720"/>
        <w:rPr>
          <w:rFonts w:ascii="Century Gothic" w:hAnsi="Century Gothic"/>
        </w:rPr>
      </w:pPr>
      <w:r w:rsidRPr="00BF23C0">
        <w:rPr>
          <w:rFonts w:ascii="Century Gothic" w:hAnsi="Century Gothic"/>
        </w:rPr>
        <w:t>L’ensemble des informations doit pouvoir être imprimé ou exporté</w:t>
      </w:r>
      <w:r w:rsidR="009F5B62">
        <w:rPr>
          <w:rFonts w:ascii="Century Gothic" w:hAnsi="Century Gothic"/>
        </w:rPr>
        <w:t xml:space="preserve"> au format </w:t>
      </w:r>
      <w:r w:rsidR="005E0138">
        <w:rPr>
          <w:rFonts w:ascii="Century Gothic" w:hAnsi="Century Gothic"/>
        </w:rPr>
        <w:t>PDF</w:t>
      </w:r>
      <w:r w:rsidR="009F5B62">
        <w:rPr>
          <w:rFonts w:ascii="Century Gothic" w:hAnsi="Century Gothic"/>
        </w:rPr>
        <w:t xml:space="preserve"> ou </w:t>
      </w:r>
      <w:r w:rsidR="005E0138">
        <w:rPr>
          <w:rFonts w:ascii="Century Gothic" w:hAnsi="Century Gothic"/>
        </w:rPr>
        <w:t>Excel</w:t>
      </w:r>
      <w:r w:rsidRPr="00BF23C0">
        <w:rPr>
          <w:rFonts w:ascii="Century Gothic" w:hAnsi="Century Gothic"/>
        </w:rPr>
        <w:t>.</w:t>
      </w:r>
    </w:p>
    <w:p w14:paraId="5DE3F865" w14:textId="77777777" w:rsidR="004F261F" w:rsidRDefault="004F261F" w:rsidP="00BF23C0">
      <w:pPr>
        <w:rPr>
          <w:rFonts w:ascii="Century Gothic" w:hAnsi="Century Gothic"/>
        </w:rPr>
      </w:pPr>
    </w:p>
    <w:p w14:paraId="0DBD2A30" w14:textId="541F2EC4" w:rsidR="004F261F" w:rsidRDefault="003150FB" w:rsidP="00BF23C0">
      <w:pPr>
        <w:rPr>
          <w:rFonts w:ascii="Century Gothic" w:hAnsi="Century Gothic"/>
        </w:rPr>
      </w:pPr>
      <w:r>
        <w:rPr>
          <w:rFonts w:ascii="Century Gothic" w:hAnsi="Century Gothic"/>
        </w:rPr>
        <w:t xml:space="preserve">            </w:t>
      </w:r>
      <w:r w:rsidR="004F261F">
        <w:rPr>
          <w:rFonts w:ascii="Century Gothic" w:hAnsi="Century Gothic"/>
        </w:rPr>
        <w:t>Le rapport doit contenir l’ensemble des informations sur les rubriques suivants :</w:t>
      </w:r>
    </w:p>
    <w:p w14:paraId="2EF17628" w14:textId="12306D34" w:rsidR="003150FB" w:rsidRDefault="003150FB" w:rsidP="00DD0D84">
      <w:pPr>
        <w:rPr>
          <w:rFonts w:ascii="Century Gothic" w:hAnsi="Century Gothic"/>
        </w:rPr>
      </w:pPr>
    </w:p>
    <w:p w14:paraId="21AA9025" w14:textId="383336E5" w:rsidR="003150FB" w:rsidRPr="00CC4681" w:rsidRDefault="003C6044" w:rsidP="00E7490C">
      <w:pPr>
        <w:pStyle w:val="Paragraphedeliste"/>
        <w:numPr>
          <w:ilvl w:val="0"/>
          <w:numId w:val="15"/>
        </w:numPr>
        <w:rPr>
          <w:rFonts w:ascii="Century Gothic" w:hAnsi="Century Gothic"/>
          <w:b/>
        </w:rPr>
      </w:pPr>
      <w:r w:rsidRPr="00CC4681">
        <w:rPr>
          <w:rFonts w:ascii="Century Gothic" w:hAnsi="Century Gothic"/>
          <w:b/>
        </w:rPr>
        <w:t xml:space="preserve"> </w:t>
      </w:r>
      <w:r w:rsidR="00CC4681" w:rsidRPr="00CC4681">
        <w:rPr>
          <w:rFonts w:ascii="Century Gothic" w:hAnsi="Century Gothic"/>
          <w:b/>
        </w:rPr>
        <w:t xml:space="preserve">S </w:t>
      </w:r>
      <w:r w:rsidR="00515BA8">
        <w:rPr>
          <w:rFonts w:ascii="Century Gothic" w:hAnsi="Century Gothic"/>
          <w:b/>
        </w:rPr>
        <w:t>3.2.4</w:t>
      </w:r>
      <w:r w:rsidR="003150FB" w:rsidRPr="00DD0D84">
        <w:rPr>
          <w:rFonts w:ascii="Century Gothic" w:hAnsi="Century Gothic"/>
          <w:b/>
        </w:rPr>
        <w:t>.</w:t>
      </w:r>
      <w:r w:rsidR="00515BA8">
        <w:rPr>
          <w:rFonts w:ascii="Century Gothic" w:hAnsi="Century Gothic"/>
          <w:b/>
        </w:rPr>
        <w:t>1</w:t>
      </w:r>
    </w:p>
    <w:p w14:paraId="2A0620C3" w14:textId="42219816" w:rsidR="004F261F" w:rsidRDefault="003150FB" w:rsidP="00DD0D84">
      <w:pPr>
        <w:rPr>
          <w:rFonts w:ascii="Century Gothic" w:hAnsi="Century Gothic"/>
        </w:rPr>
      </w:pPr>
      <w:r>
        <w:rPr>
          <w:rFonts w:ascii="Century Gothic" w:hAnsi="Century Gothic"/>
        </w:rPr>
        <w:t xml:space="preserve">                     </w:t>
      </w:r>
      <w:r w:rsidR="004F261F" w:rsidRPr="00DD0D84">
        <w:rPr>
          <w:rFonts w:ascii="Century Gothic" w:hAnsi="Century Gothic"/>
        </w:rPr>
        <w:t>Base des demandes de contrat</w:t>
      </w:r>
      <w:r w:rsidR="009F5B62" w:rsidRPr="00DD0D84">
        <w:rPr>
          <w:rFonts w:ascii="Century Gothic" w:hAnsi="Century Gothic"/>
        </w:rPr>
        <w:t>s</w:t>
      </w:r>
      <w:r w:rsidR="004F261F" w:rsidRPr="00DD0D84">
        <w:rPr>
          <w:rFonts w:ascii="Century Gothic" w:hAnsi="Century Gothic"/>
        </w:rPr>
        <w:t xml:space="preserve"> et de  consultation</w:t>
      </w:r>
      <w:r w:rsidR="009F5B62" w:rsidRPr="00DD0D84">
        <w:rPr>
          <w:rFonts w:ascii="Century Gothic" w:hAnsi="Century Gothic"/>
        </w:rPr>
        <w:t>s</w:t>
      </w:r>
    </w:p>
    <w:p w14:paraId="5726DF6A" w14:textId="77777777" w:rsidR="003150FB" w:rsidRDefault="003150FB" w:rsidP="00DD0D84">
      <w:pPr>
        <w:rPr>
          <w:rFonts w:ascii="Century Gothic" w:hAnsi="Century Gothic"/>
        </w:rPr>
      </w:pPr>
    </w:p>
    <w:p w14:paraId="3A977FA0" w14:textId="771A74A1" w:rsidR="003150FB" w:rsidRPr="00DD0D84" w:rsidRDefault="00CC4681" w:rsidP="00E7490C">
      <w:pPr>
        <w:pStyle w:val="Paragraphedeliste"/>
        <w:numPr>
          <w:ilvl w:val="0"/>
          <w:numId w:val="15"/>
        </w:numPr>
        <w:rPr>
          <w:rFonts w:ascii="Century Gothic" w:hAnsi="Century Gothic"/>
          <w:b/>
        </w:rPr>
      </w:pPr>
      <w:r>
        <w:rPr>
          <w:rFonts w:ascii="Century Gothic" w:hAnsi="Century Gothic"/>
          <w:b/>
        </w:rPr>
        <w:t xml:space="preserve">S </w:t>
      </w:r>
      <w:r w:rsidR="00515BA8">
        <w:rPr>
          <w:rFonts w:ascii="Century Gothic" w:hAnsi="Century Gothic"/>
          <w:b/>
        </w:rPr>
        <w:t>3.2.4</w:t>
      </w:r>
      <w:r w:rsidR="003150FB" w:rsidRPr="00DD0D84">
        <w:rPr>
          <w:rFonts w:ascii="Century Gothic" w:hAnsi="Century Gothic"/>
          <w:b/>
        </w:rPr>
        <w:t>.</w:t>
      </w:r>
      <w:r w:rsidR="00515BA8">
        <w:rPr>
          <w:rFonts w:ascii="Century Gothic" w:hAnsi="Century Gothic"/>
          <w:b/>
        </w:rPr>
        <w:t>2</w:t>
      </w:r>
    </w:p>
    <w:p w14:paraId="49EB16C1" w14:textId="1DD45B5C" w:rsidR="004F261F" w:rsidRDefault="003150FB" w:rsidP="00DD0D84">
      <w:pPr>
        <w:rPr>
          <w:rFonts w:ascii="Century Gothic" w:hAnsi="Century Gothic"/>
        </w:rPr>
      </w:pPr>
      <w:r>
        <w:rPr>
          <w:rFonts w:ascii="Century Gothic" w:hAnsi="Century Gothic"/>
        </w:rPr>
        <w:t xml:space="preserve">                      </w:t>
      </w:r>
      <w:r w:rsidR="004F261F" w:rsidRPr="00DD0D84">
        <w:rPr>
          <w:rFonts w:ascii="Century Gothic" w:hAnsi="Century Gothic"/>
        </w:rPr>
        <w:t>Base des contrats enregistrés (appliquer des filtre de recherche)</w:t>
      </w:r>
    </w:p>
    <w:p w14:paraId="0D4146F5" w14:textId="77777777" w:rsidR="002D13B7" w:rsidRDefault="002D13B7" w:rsidP="00DD0D84">
      <w:pPr>
        <w:rPr>
          <w:rFonts w:ascii="Century Gothic" w:hAnsi="Century Gothic"/>
        </w:rPr>
      </w:pPr>
    </w:p>
    <w:p w14:paraId="2806F277" w14:textId="4CF939C0" w:rsidR="002D13B7" w:rsidRPr="00DD0D84" w:rsidRDefault="00CC4681" w:rsidP="00E7490C">
      <w:pPr>
        <w:pStyle w:val="Paragraphedeliste"/>
        <w:numPr>
          <w:ilvl w:val="0"/>
          <w:numId w:val="15"/>
        </w:numPr>
        <w:rPr>
          <w:rFonts w:ascii="Century Gothic" w:hAnsi="Century Gothic"/>
          <w:b/>
        </w:rPr>
      </w:pPr>
      <w:r>
        <w:rPr>
          <w:rFonts w:ascii="Century Gothic" w:hAnsi="Century Gothic"/>
          <w:b/>
        </w:rPr>
        <w:t xml:space="preserve">S </w:t>
      </w:r>
      <w:r w:rsidR="00515BA8">
        <w:rPr>
          <w:rFonts w:ascii="Century Gothic" w:hAnsi="Century Gothic"/>
          <w:b/>
        </w:rPr>
        <w:t>3.2.4</w:t>
      </w:r>
      <w:r w:rsidR="002D13B7" w:rsidRPr="00DD0D84">
        <w:rPr>
          <w:rFonts w:ascii="Century Gothic" w:hAnsi="Century Gothic"/>
          <w:b/>
        </w:rPr>
        <w:t>.</w:t>
      </w:r>
      <w:r w:rsidR="00515BA8">
        <w:rPr>
          <w:rFonts w:ascii="Century Gothic" w:hAnsi="Century Gothic"/>
          <w:b/>
        </w:rPr>
        <w:t>3</w:t>
      </w:r>
    </w:p>
    <w:p w14:paraId="3087ECA4" w14:textId="76C1AA51" w:rsidR="004F261F" w:rsidRDefault="002D13B7" w:rsidP="00DD0D84">
      <w:pPr>
        <w:rPr>
          <w:rFonts w:ascii="Century Gothic" w:hAnsi="Century Gothic"/>
        </w:rPr>
      </w:pPr>
      <w:r>
        <w:rPr>
          <w:rFonts w:ascii="Century Gothic" w:hAnsi="Century Gothic"/>
        </w:rPr>
        <w:t xml:space="preserve">                       </w:t>
      </w:r>
      <w:r w:rsidR="004F261F" w:rsidRPr="00DD0D84">
        <w:rPr>
          <w:rFonts w:ascii="Century Gothic" w:hAnsi="Century Gothic"/>
        </w:rPr>
        <w:t>Base des affaires contentieuses et litiges</w:t>
      </w:r>
    </w:p>
    <w:p w14:paraId="3C3A7394" w14:textId="77777777" w:rsidR="002D13B7" w:rsidRDefault="002D13B7" w:rsidP="00DD0D84">
      <w:pPr>
        <w:rPr>
          <w:rFonts w:ascii="Century Gothic" w:hAnsi="Century Gothic"/>
        </w:rPr>
      </w:pPr>
    </w:p>
    <w:p w14:paraId="5CAFF621" w14:textId="0B598759" w:rsidR="002D13B7" w:rsidRPr="00DD0D84" w:rsidRDefault="00CC4681" w:rsidP="00E7490C">
      <w:pPr>
        <w:pStyle w:val="Paragraphedeliste"/>
        <w:numPr>
          <w:ilvl w:val="0"/>
          <w:numId w:val="15"/>
        </w:numPr>
        <w:rPr>
          <w:rFonts w:ascii="Century Gothic" w:hAnsi="Century Gothic"/>
          <w:b/>
        </w:rPr>
      </w:pPr>
      <w:r>
        <w:rPr>
          <w:rFonts w:ascii="Century Gothic" w:hAnsi="Century Gothic"/>
          <w:b/>
        </w:rPr>
        <w:t xml:space="preserve">S </w:t>
      </w:r>
      <w:r w:rsidR="00515BA8">
        <w:rPr>
          <w:rFonts w:ascii="Century Gothic" w:hAnsi="Century Gothic"/>
          <w:b/>
        </w:rPr>
        <w:t>3.2.4</w:t>
      </w:r>
      <w:r w:rsidR="002D13B7" w:rsidRPr="00DD0D84">
        <w:rPr>
          <w:rFonts w:ascii="Century Gothic" w:hAnsi="Century Gothic"/>
          <w:b/>
        </w:rPr>
        <w:t>.</w:t>
      </w:r>
      <w:r w:rsidR="00515BA8">
        <w:rPr>
          <w:rFonts w:ascii="Century Gothic" w:hAnsi="Century Gothic"/>
          <w:b/>
        </w:rPr>
        <w:t>4</w:t>
      </w:r>
    </w:p>
    <w:p w14:paraId="4CFB2968" w14:textId="1A14279A" w:rsidR="004F261F" w:rsidRDefault="002D13B7" w:rsidP="00DD0D84">
      <w:pPr>
        <w:pStyle w:val="Paragraphedeliste"/>
        <w:rPr>
          <w:rFonts w:ascii="Century Gothic" w:hAnsi="Century Gothic"/>
        </w:rPr>
      </w:pPr>
      <w:r>
        <w:rPr>
          <w:rFonts w:ascii="Century Gothic" w:hAnsi="Century Gothic"/>
        </w:rPr>
        <w:t xml:space="preserve">           </w:t>
      </w:r>
      <w:r w:rsidR="004F261F" w:rsidRPr="00DD0D84">
        <w:rPr>
          <w:rFonts w:ascii="Century Gothic" w:hAnsi="Century Gothic"/>
        </w:rPr>
        <w:t xml:space="preserve">Base </w:t>
      </w:r>
      <w:r w:rsidR="00E90645" w:rsidRPr="00DD0D84">
        <w:rPr>
          <w:rFonts w:ascii="Century Gothic" w:hAnsi="Century Gothic"/>
        </w:rPr>
        <w:t>des obligations, preuves et plan d’actions</w:t>
      </w:r>
    </w:p>
    <w:p w14:paraId="6FB08C13" w14:textId="77777777" w:rsidR="003137D4" w:rsidRPr="00DD0D84" w:rsidRDefault="003137D4" w:rsidP="00DD0D84">
      <w:pPr>
        <w:pStyle w:val="Paragraphedeliste"/>
        <w:rPr>
          <w:rFonts w:ascii="Century Gothic" w:hAnsi="Century Gothic"/>
        </w:rPr>
      </w:pPr>
    </w:p>
    <w:p w14:paraId="123FF26D" w14:textId="77777777" w:rsidR="005F7350" w:rsidRDefault="005F7350" w:rsidP="00BF23C0">
      <w:pPr>
        <w:rPr>
          <w:rFonts w:ascii="Century Gothic" w:hAnsi="Century Gothic"/>
        </w:rPr>
      </w:pPr>
    </w:p>
    <w:p w14:paraId="0517654E" w14:textId="3CDC7839" w:rsidR="00E90645" w:rsidRPr="003712A9" w:rsidRDefault="00E90645" w:rsidP="00E7490C">
      <w:pPr>
        <w:pStyle w:val="Paragraphedeliste"/>
        <w:numPr>
          <w:ilvl w:val="0"/>
          <w:numId w:val="12"/>
        </w:numPr>
        <w:rPr>
          <w:smallCaps/>
          <w:color w:val="800080"/>
          <w:sz w:val="28"/>
        </w:rPr>
      </w:pPr>
      <w:r w:rsidRPr="003712A9">
        <w:rPr>
          <w:smallCaps/>
          <w:color w:val="800080"/>
          <w:sz w:val="28"/>
        </w:rPr>
        <w:t>L</w:t>
      </w:r>
      <w:r w:rsidR="00847469" w:rsidRPr="003712A9">
        <w:rPr>
          <w:smallCaps/>
          <w:color w:val="800080"/>
          <w:sz w:val="28"/>
        </w:rPr>
        <w:t>e SYSTEME des statistiques</w:t>
      </w:r>
      <w:r w:rsidRPr="003712A9">
        <w:rPr>
          <w:smallCaps/>
          <w:color w:val="800080"/>
          <w:sz w:val="28"/>
        </w:rPr>
        <w:t xml:space="preserve">: </w:t>
      </w:r>
    </w:p>
    <w:p w14:paraId="04914AC8" w14:textId="77777777" w:rsidR="003D2AC8" w:rsidRDefault="003D2AC8" w:rsidP="00DD0D84">
      <w:pPr>
        <w:pStyle w:val="Retraitnormal"/>
        <w:ind w:left="720"/>
        <w:rPr>
          <w:rFonts w:ascii="Century Gothic" w:hAnsi="Century Gothic"/>
          <w:b/>
          <w:sz w:val="22"/>
        </w:rPr>
      </w:pPr>
    </w:p>
    <w:p w14:paraId="580A23C2" w14:textId="61187F33" w:rsidR="00847469" w:rsidRDefault="00847469" w:rsidP="00DD0D84">
      <w:pPr>
        <w:ind w:left="720"/>
        <w:rPr>
          <w:rFonts w:ascii="Century Gothic" w:hAnsi="Century Gothic"/>
        </w:rPr>
      </w:pPr>
      <w:r w:rsidRPr="00847469">
        <w:rPr>
          <w:rFonts w:ascii="Century Gothic" w:hAnsi="Century Gothic"/>
        </w:rPr>
        <w:t>Les statistiques attendues sont les suivantes :</w:t>
      </w:r>
    </w:p>
    <w:p w14:paraId="30CF7CD4" w14:textId="77777777" w:rsidR="0034137A" w:rsidRDefault="0034137A" w:rsidP="00847469">
      <w:pPr>
        <w:rPr>
          <w:rFonts w:ascii="Century Gothic" w:hAnsi="Century Gothic"/>
        </w:rPr>
      </w:pPr>
    </w:p>
    <w:p w14:paraId="1FB8A051" w14:textId="28278062" w:rsidR="0034137A" w:rsidRDefault="00020601" w:rsidP="00E7490C">
      <w:pPr>
        <w:pStyle w:val="Paragraphedeliste"/>
        <w:numPr>
          <w:ilvl w:val="0"/>
          <w:numId w:val="15"/>
        </w:numPr>
        <w:rPr>
          <w:rFonts w:ascii="Century Gothic" w:hAnsi="Century Gothic"/>
          <w:b/>
        </w:rPr>
      </w:pPr>
      <w:r>
        <w:rPr>
          <w:rFonts w:ascii="Century Gothic" w:hAnsi="Century Gothic"/>
          <w:b/>
        </w:rPr>
        <w:t>S 3.2-5 .1</w:t>
      </w:r>
    </w:p>
    <w:p w14:paraId="24695CAC" w14:textId="118D78B3" w:rsidR="00D5472F" w:rsidRPr="00A751D6" w:rsidRDefault="00D5472F" w:rsidP="00A751D6">
      <w:pPr>
        <w:pStyle w:val="Paragraphedeliste"/>
        <w:ind w:left="1410"/>
        <w:rPr>
          <w:rFonts w:ascii="Century Gothic" w:hAnsi="Century Gothic"/>
        </w:rPr>
      </w:pPr>
      <w:r w:rsidRPr="00A751D6">
        <w:rPr>
          <w:rFonts w:ascii="Century Gothic" w:hAnsi="Century Gothic"/>
        </w:rPr>
        <w:t>Nombre total d’obligations : Il s’agit du total des obligations inscrites durant les différents mois. le calcul du nombre doit se faire automatiquement dès l’ajout d’une nouvelle obligation dans l’onglet ‘’Enregistrement’’.</w:t>
      </w:r>
    </w:p>
    <w:p w14:paraId="625EE432" w14:textId="77777777" w:rsidR="0034137A" w:rsidRPr="00190EC3" w:rsidRDefault="0034137A" w:rsidP="00DD0D84">
      <w:pPr>
        <w:rPr>
          <w:rFonts w:ascii="Book Antiqua" w:hAnsi="Book Antiqua" w:cs="Tahoma"/>
          <w:bCs/>
          <w:szCs w:val="22"/>
        </w:rPr>
      </w:pPr>
    </w:p>
    <w:p w14:paraId="7A6CF9DB" w14:textId="1F7EF7F1" w:rsidR="00A751D6" w:rsidRDefault="00A751D6" w:rsidP="00A751D6">
      <w:pPr>
        <w:pStyle w:val="Paragraphedeliste"/>
        <w:numPr>
          <w:ilvl w:val="0"/>
          <w:numId w:val="15"/>
        </w:numPr>
        <w:rPr>
          <w:rFonts w:ascii="Century Gothic" w:hAnsi="Century Gothic"/>
          <w:b/>
        </w:rPr>
      </w:pPr>
      <w:r>
        <w:rPr>
          <w:rFonts w:ascii="Century Gothic" w:hAnsi="Century Gothic"/>
          <w:b/>
        </w:rPr>
        <w:t>S 3.2-5 .2</w:t>
      </w:r>
    </w:p>
    <w:p w14:paraId="5D8F7172" w14:textId="1119AEB9" w:rsidR="0034137A" w:rsidRPr="002F353D" w:rsidRDefault="0034137A" w:rsidP="002F353D">
      <w:pPr>
        <w:pStyle w:val="Paragraphedeliste"/>
        <w:ind w:left="1410"/>
        <w:rPr>
          <w:rFonts w:ascii="Century Gothic" w:hAnsi="Century Gothic"/>
        </w:rPr>
      </w:pPr>
      <w:r w:rsidRPr="00A751D6">
        <w:rPr>
          <w:rFonts w:ascii="Century Gothic" w:hAnsi="Century Gothic"/>
        </w:rPr>
        <w:t>Nombre total d’obligations liées au cahier de charges (Nombre Total d’obligations, Nombre d’obligations NOK, Nombre d’obligations OK, Nombre d’obligation NA).</w:t>
      </w:r>
    </w:p>
    <w:p w14:paraId="55CE97D1" w14:textId="77777777" w:rsidR="00207E5D" w:rsidRDefault="00207E5D" w:rsidP="00207E5D">
      <w:pPr>
        <w:pStyle w:val="Paragraphedeliste"/>
        <w:numPr>
          <w:ilvl w:val="0"/>
          <w:numId w:val="15"/>
        </w:numPr>
        <w:rPr>
          <w:rFonts w:ascii="Century Gothic" w:hAnsi="Century Gothic"/>
          <w:b/>
        </w:rPr>
      </w:pPr>
      <w:r>
        <w:rPr>
          <w:rFonts w:ascii="Century Gothic" w:hAnsi="Century Gothic"/>
          <w:b/>
        </w:rPr>
        <w:t>S 3.2-5 .2</w:t>
      </w:r>
    </w:p>
    <w:p w14:paraId="1656E36B" w14:textId="1155AFC7" w:rsidR="0034137A" w:rsidRPr="00563978" w:rsidRDefault="0034137A" w:rsidP="00563978">
      <w:pPr>
        <w:pStyle w:val="Paragraphedeliste"/>
        <w:ind w:left="1410"/>
        <w:rPr>
          <w:rFonts w:ascii="Century Gothic" w:hAnsi="Century Gothic"/>
        </w:rPr>
      </w:pPr>
      <w:r w:rsidRPr="00207E5D">
        <w:rPr>
          <w:rFonts w:ascii="Century Gothic" w:hAnsi="Century Gothic"/>
        </w:rPr>
        <w:t>Nombre total des obligations des Autres textes légaux (Nombre Total d’obligations, Nombre d’obligations NOK, Nombre d’obligations OK, Nombre d’obligation NA.</w:t>
      </w:r>
    </w:p>
    <w:p w14:paraId="048710AC" w14:textId="77777777" w:rsidR="00067F67" w:rsidRDefault="00067F67" w:rsidP="0034137A">
      <w:pPr>
        <w:rPr>
          <w:rFonts w:ascii="Book Antiqua" w:hAnsi="Book Antiqua" w:cs="Tahoma"/>
          <w:bCs/>
          <w:szCs w:val="22"/>
        </w:rPr>
      </w:pPr>
    </w:p>
    <w:p w14:paraId="09549709" w14:textId="7594AB73" w:rsidR="00C82DCC" w:rsidRPr="006A1B91" w:rsidRDefault="006A1B91" w:rsidP="006A1B91">
      <w:pPr>
        <w:pStyle w:val="Paragraphedeliste"/>
        <w:numPr>
          <w:ilvl w:val="0"/>
          <w:numId w:val="15"/>
        </w:numPr>
        <w:rPr>
          <w:rFonts w:ascii="Book Antiqua" w:hAnsi="Book Antiqua" w:cs="Tahoma"/>
          <w:b/>
          <w:bCs/>
          <w:szCs w:val="22"/>
          <w:u w:val="single"/>
        </w:rPr>
      </w:pPr>
      <w:r>
        <w:rPr>
          <w:rFonts w:ascii="Century Gothic" w:hAnsi="Century Gothic"/>
          <w:b/>
        </w:rPr>
        <w:t>S 3.2-5 .3</w:t>
      </w:r>
    </w:p>
    <w:p w14:paraId="0D32E86C" w14:textId="77777777" w:rsidR="00C82DCC" w:rsidRPr="003454DD" w:rsidRDefault="00C82DCC" w:rsidP="00DD0D84">
      <w:pPr>
        <w:pStyle w:val="Paragraphedeliste"/>
        <w:ind w:left="1410"/>
        <w:rPr>
          <w:rFonts w:ascii="Century Gothic" w:hAnsi="Century Gothic"/>
        </w:rPr>
      </w:pPr>
      <w:r w:rsidRPr="003454DD">
        <w:rPr>
          <w:rFonts w:ascii="Century Gothic" w:hAnsi="Century Gothic"/>
        </w:rPr>
        <w:t>Le calcul du taux de conformité est le suivant :</w:t>
      </w:r>
    </w:p>
    <w:p w14:paraId="750B3AE4" w14:textId="77777777" w:rsidR="00C82DCC" w:rsidRPr="00190EC3" w:rsidRDefault="00C82DCC" w:rsidP="00C82DCC">
      <w:pPr>
        <w:pStyle w:val="Paragraphedeliste"/>
        <w:rPr>
          <w:rFonts w:ascii="Book Antiqua" w:hAnsi="Book Antiqua" w:cs="Tahoma"/>
          <w:bCs/>
          <w:szCs w:val="22"/>
        </w:rPr>
      </w:pPr>
    </w:p>
    <w:p w14:paraId="4ADF3DDB" w14:textId="77777777" w:rsidR="00C82DCC" w:rsidRPr="00190EC3" w:rsidRDefault="00C82DCC" w:rsidP="00C82DCC">
      <w:pPr>
        <w:pStyle w:val="Paragraphedeliste"/>
        <w:rPr>
          <w:rFonts w:ascii="Book Antiqua" w:hAnsi="Book Antiqua" w:cs="Tahoma"/>
          <w:bCs/>
          <w:szCs w:val="22"/>
        </w:rPr>
      </w:pPr>
      <w:r w:rsidRPr="00190EC3">
        <w:rPr>
          <w:rFonts w:ascii="Book Antiqua" w:hAnsi="Book Antiqua" w:cs="Tahoma"/>
          <w:bCs/>
          <w:noProof/>
          <w:szCs w:val="22"/>
        </w:rPr>
        <mc:AlternateContent>
          <mc:Choice Requires="wps">
            <w:drawing>
              <wp:anchor distT="0" distB="0" distL="114300" distR="114300" simplePos="0" relativeHeight="251667456" behindDoc="0" locked="0" layoutInCell="1" allowOverlap="1" wp14:anchorId="6CA82B99" wp14:editId="0A9D89DE">
                <wp:simplePos x="0" y="0"/>
                <wp:positionH relativeFrom="column">
                  <wp:posOffset>404495</wp:posOffset>
                </wp:positionH>
                <wp:positionV relativeFrom="paragraph">
                  <wp:posOffset>120015</wp:posOffset>
                </wp:positionV>
                <wp:extent cx="5734050" cy="845820"/>
                <wp:effectExtent l="9525" t="16510" r="9525" b="139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8458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5897BD" id="Rectangle 9" o:spid="_x0000_s1026" style="position:absolute;margin-left:31.85pt;margin-top:9.45pt;width:451.5pt;height:6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" filled="f" strokeweight="1.5pt"/>
            </w:pict>
          </mc:Fallback>
        </mc:AlternateContent>
      </w:r>
    </w:p>
    <w:p w14:paraId="7154CC4D" w14:textId="77777777" w:rsidR="00C82DCC" w:rsidRPr="00190EC3" w:rsidRDefault="00C82DCC" w:rsidP="00C82DCC">
      <w:pPr>
        <w:pStyle w:val="Paragraphedeliste"/>
        <w:rPr>
          <w:rFonts w:ascii="Book Antiqua" w:hAnsi="Book Antiqua" w:cs="Tahoma"/>
          <w:b/>
          <w:bCs/>
          <w:szCs w:val="22"/>
        </w:rPr>
      </w:pPr>
      <w:r w:rsidRPr="00190EC3">
        <w:rPr>
          <w:rFonts w:ascii="Book Antiqua" w:hAnsi="Book Antiqua" w:cs="Tahoma"/>
          <w:b/>
          <w:bCs/>
          <w:noProof/>
          <w:szCs w:val="22"/>
        </w:rPr>
        <mc:AlternateContent>
          <mc:Choice Requires="wps">
            <w:drawing>
              <wp:anchor distT="0" distB="0" distL="114300" distR="114300" simplePos="0" relativeHeight="251666432" behindDoc="0" locked="0" layoutInCell="1" allowOverlap="1" wp14:anchorId="58BEB1BC" wp14:editId="26B559F5">
                <wp:simplePos x="0" y="0"/>
                <wp:positionH relativeFrom="column">
                  <wp:posOffset>1309370</wp:posOffset>
                </wp:positionH>
                <wp:positionV relativeFrom="paragraph">
                  <wp:posOffset>326390</wp:posOffset>
                </wp:positionV>
                <wp:extent cx="4505325" cy="635"/>
                <wp:effectExtent l="9525" t="12700" r="9525" b="15240"/>
                <wp:wrapNone/>
                <wp:docPr id="10" name="Connecteur droit avec flèch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532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96A55" id="Connecteur droit avec flèche 10" o:spid="_x0000_s1026" type="#_x0000_t32" style="position:absolute;margin-left:103.1pt;margin-top:25.7pt;width:354.7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" strokeweight="1.5pt"/>
            </w:pict>
          </mc:Fallback>
        </mc:AlternateContent>
      </w:r>
      <w:r w:rsidRPr="00190EC3">
        <w:rPr>
          <w:rFonts w:ascii="Book Antiqua" w:hAnsi="Book Antiqua" w:cs="Tahoma"/>
          <w:bCs/>
          <w:szCs w:val="22"/>
        </w:rPr>
        <w:t xml:space="preserve">Formule :     </w:t>
      </w:r>
      <w:r w:rsidRPr="00190EC3">
        <w:rPr>
          <w:rFonts w:ascii="Book Antiqua" w:hAnsi="Book Antiqua" w:cs="Tahoma"/>
          <w:b/>
          <w:bCs/>
          <w:szCs w:val="22"/>
        </w:rPr>
        <w:t>Total des ‘’OK’’ cahier de charge+ Total des ‘’OK’’ Autres textes légaux</w:t>
      </w:r>
    </w:p>
    <w:p w14:paraId="5D2EACB1" w14:textId="77777777" w:rsidR="00C82DCC" w:rsidRPr="00190EC3" w:rsidRDefault="00C82DCC" w:rsidP="00C82DCC">
      <w:pPr>
        <w:pStyle w:val="Paragraphedeliste"/>
        <w:rPr>
          <w:rFonts w:ascii="Book Antiqua" w:hAnsi="Book Antiqua" w:cs="Tahoma"/>
          <w:b/>
          <w:bCs/>
          <w:szCs w:val="22"/>
        </w:rPr>
      </w:pPr>
    </w:p>
    <w:p w14:paraId="62A3F2EB" w14:textId="0C4C79A4" w:rsidR="007B319B" w:rsidRDefault="00C82DCC" w:rsidP="00C82DCC">
      <w:pPr>
        <w:pStyle w:val="Paragraphedeliste"/>
        <w:ind w:left="0"/>
        <w:rPr>
          <w:rFonts w:ascii="Book Antiqua" w:hAnsi="Book Antiqua" w:cs="Tahoma"/>
          <w:b/>
          <w:bCs/>
          <w:szCs w:val="22"/>
        </w:rPr>
      </w:pPr>
      <w:r w:rsidRPr="00190EC3">
        <w:rPr>
          <w:rFonts w:ascii="Book Antiqua" w:hAnsi="Book Antiqua" w:cs="Tahoma"/>
          <w:b/>
          <w:bCs/>
          <w:szCs w:val="22"/>
        </w:rPr>
        <w:t xml:space="preserve">                                          Total</w:t>
      </w:r>
      <w:r w:rsidRPr="00190EC3">
        <w:rPr>
          <w:b/>
          <w:sz w:val="28"/>
        </w:rPr>
        <w:t xml:space="preserve"> </w:t>
      </w:r>
      <w:r w:rsidRPr="00190EC3">
        <w:rPr>
          <w:rFonts w:ascii="Book Antiqua" w:hAnsi="Book Antiqua" w:cs="Tahoma"/>
          <w:b/>
          <w:bCs/>
          <w:szCs w:val="22"/>
        </w:rPr>
        <w:t>cahier de charge+ Total des Autres textes légaux</w:t>
      </w:r>
    </w:p>
    <w:p w14:paraId="6CE33442" w14:textId="6358C435" w:rsidR="007B319B" w:rsidRDefault="007B319B" w:rsidP="007B319B"/>
    <w:p w14:paraId="5F6C0563" w14:textId="77777777" w:rsidR="00C82DCC" w:rsidRPr="00DD0D84" w:rsidRDefault="00C82DCC" w:rsidP="00DD0D84">
      <w:pPr>
        <w:jc w:val="right"/>
      </w:pPr>
    </w:p>
    <w:p w14:paraId="1963DE27" w14:textId="64B66C30" w:rsidR="00681A62" w:rsidRDefault="00681A62" w:rsidP="003454DD">
      <w:pPr>
        <w:keepLines w:val="0"/>
        <w:rPr>
          <w:rFonts w:ascii="Century Gothic" w:hAnsi="Century Gothic"/>
        </w:rPr>
      </w:pPr>
    </w:p>
    <w:p w14:paraId="38BEA969" w14:textId="77777777" w:rsidR="00681A62" w:rsidRDefault="00681A62" w:rsidP="00681A62">
      <w:pPr>
        <w:rPr>
          <w:rFonts w:ascii="Century Gothic" w:hAnsi="Century Gothic"/>
        </w:rPr>
      </w:pPr>
    </w:p>
    <w:p w14:paraId="18C03784" w14:textId="10F0E61D" w:rsidR="00681A62" w:rsidRPr="003712A9" w:rsidRDefault="00681A62" w:rsidP="00E7490C">
      <w:pPr>
        <w:pStyle w:val="Paragraphedeliste"/>
        <w:numPr>
          <w:ilvl w:val="0"/>
          <w:numId w:val="12"/>
        </w:numPr>
        <w:rPr>
          <w:smallCaps/>
          <w:color w:val="800080"/>
          <w:sz w:val="28"/>
        </w:rPr>
      </w:pPr>
      <w:r w:rsidRPr="003712A9">
        <w:rPr>
          <w:smallCaps/>
          <w:color w:val="800080"/>
          <w:sz w:val="28"/>
        </w:rPr>
        <w:t>SYSTEME d’alerte et de notification</w:t>
      </w:r>
    </w:p>
    <w:p w14:paraId="0575F18C" w14:textId="77777777" w:rsidR="00681A62" w:rsidRDefault="00681A62" w:rsidP="00681A62">
      <w:pPr>
        <w:rPr>
          <w:rFonts w:ascii="Century Gothic" w:hAnsi="Century Gothic"/>
        </w:rPr>
      </w:pPr>
    </w:p>
    <w:p w14:paraId="004D83C2" w14:textId="1DFBFB81" w:rsidR="00E80CC9" w:rsidRPr="00E80CC9" w:rsidRDefault="00E80CC9" w:rsidP="00DD0D84">
      <w:pPr>
        <w:ind w:left="720"/>
        <w:rPr>
          <w:rFonts w:ascii="Century Gothic" w:hAnsi="Century Gothic"/>
        </w:rPr>
      </w:pPr>
      <w:r>
        <w:rPr>
          <w:rFonts w:ascii="Century Gothic" w:hAnsi="Century Gothic"/>
        </w:rPr>
        <w:t xml:space="preserve">L’application </w:t>
      </w:r>
      <w:r w:rsidRPr="00E80CC9">
        <w:rPr>
          <w:rFonts w:ascii="Century Gothic" w:hAnsi="Century Gothic"/>
        </w:rPr>
        <w:t>doit intégrer un système automatique d’alertes permettant de notifier certaines taches aux porteurs et responsables des obligations.</w:t>
      </w:r>
    </w:p>
    <w:p w14:paraId="348E1025" w14:textId="04B8ACD2" w:rsidR="00403C66" w:rsidRDefault="00403C66" w:rsidP="00E80CC9">
      <w:pPr>
        <w:rPr>
          <w:rFonts w:ascii="Century Gothic" w:hAnsi="Century Gothic"/>
        </w:rPr>
      </w:pPr>
    </w:p>
    <w:p w14:paraId="611A83B5" w14:textId="053CBAFC" w:rsidR="00E80CC9" w:rsidRPr="00A94AF4" w:rsidRDefault="00403C66" w:rsidP="006E4A47">
      <w:pPr>
        <w:pStyle w:val="Paragraphedeliste"/>
        <w:numPr>
          <w:ilvl w:val="0"/>
          <w:numId w:val="15"/>
        </w:numPr>
        <w:rPr>
          <w:rFonts w:ascii="Century Gothic" w:hAnsi="Century Gothic"/>
        </w:rPr>
      </w:pPr>
      <w:r w:rsidRPr="00A94AF4">
        <w:rPr>
          <w:rFonts w:ascii="Century Gothic" w:hAnsi="Century Gothic"/>
          <w:b/>
        </w:rPr>
        <w:t>3.2.2.6.1</w:t>
      </w:r>
    </w:p>
    <w:p w14:paraId="513BA5DF" w14:textId="0DDFB2EE" w:rsidR="00E80CC9" w:rsidRPr="00A94AF4" w:rsidRDefault="00E80CC9" w:rsidP="00A94AF4">
      <w:pPr>
        <w:ind w:left="1410"/>
        <w:rPr>
          <w:rFonts w:ascii="Century Gothic" w:hAnsi="Century Gothic"/>
        </w:rPr>
      </w:pPr>
      <w:r w:rsidRPr="00A94AF4">
        <w:rPr>
          <w:rFonts w:ascii="Century Gothic" w:hAnsi="Century Gothic"/>
        </w:rPr>
        <w:t xml:space="preserve">Alertes plan d’action : Lorsqu’une </w:t>
      </w:r>
      <w:r w:rsidR="00FD6BC8" w:rsidRPr="00A94AF4">
        <w:rPr>
          <w:rFonts w:ascii="Century Gothic" w:hAnsi="Century Gothic"/>
        </w:rPr>
        <w:t xml:space="preserve">action </w:t>
      </w:r>
      <w:r w:rsidRPr="00A94AF4">
        <w:rPr>
          <w:rFonts w:ascii="Century Gothic" w:hAnsi="Century Gothic"/>
        </w:rPr>
        <w:t>est renseignée dans le calendrier du plan d’action, les porteurs identifiés recevront des mails à la date indiquée afin de justifier l’exécution de leur obligation.</w:t>
      </w:r>
    </w:p>
    <w:p w14:paraId="5A67557E" w14:textId="77777777" w:rsidR="006B1ACF" w:rsidRDefault="006B1ACF" w:rsidP="00DD0D84">
      <w:pPr>
        <w:pStyle w:val="Paragraphedeliste"/>
        <w:ind w:left="2130"/>
        <w:rPr>
          <w:rFonts w:ascii="Century Gothic" w:hAnsi="Century Gothic"/>
        </w:rPr>
      </w:pPr>
    </w:p>
    <w:p w14:paraId="57FE4D08" w14:textId="2246972E" w:rsidR="00A94AF4" w:rsidRPr="00A94AF4" w:rsidRDefault="00A94AF4" w:rsidP="00A94AF4">
      <w:pPr>
        <w:pStyle w:val="Paragraphedeliste"/>
        <w:numPr>
          <w:ilvl w:val="0"/>
          <w:numId w:val="15"/>
        </w:numPr>
        <w:rPr>
          <w:rFonts w:ascii="Century Gothic" w:hAnsi="Century Gothic"/>
        </w:rPr>
      </w:pPr>
      <w:r w:rsidRPr="00A94AF4">
        <w:rPr>
          <w:rFonts w:ascii="Century Gothic" w:hAnsi="Century Gothic"/>
          <w:b/>
        </w:rPr>
        <w:t>3.2.2.6.</w:t>
      </w:r>
      <w:r>
        <w:rPr>
          <w:rFonts w:ascii="Century Gothic" w:hAnsi="Century Gothic"/>
          <w:b/>
        </w:rPr>
        <w:t>2</w:t>
      </w:r>
    </w:p>
    <w:p w14:paraId="6632B2E0" w14:textId="3D800D2A" w:rsidR="006B1ACF" w:rsidRPr="00A94AF4" w:rsidRDefault="006B1ACF" w:rsidP="00A94AF4">
      <w:pPr>
        <w:pStyle w:val="Paragraphedeliste"/>
        <w:ind w:left="1410"/>
        <w:rPr>
          <w:rFonts w:ascii="Century Gothic" w:hAnsi="Century Gothic"/>
        </w:rPr>
      </w:pPr>
      <w:r w:rsidRPr="00A94AF4">
        <w:rPr>
          <w:rFonts w:ascii="Century Gothic" w:hAnsi="Century Gothic"/>
        </w:rPr>
        <w:t>Alerte liée à l’échéance d’un contrat</w:t>
      </w:r>
      <w:r w:rsidR="00C00BE5" w:rsidRPr="00A94AF4">
        <w:rPr>
          <w:rFonts w:ascii="Century Gothic" w:hAnsi="Century Gothic"/>
        </w:rPr>
        <w:t> ;</w:t>
      </w:r>
    </w:p>
    <w:p w14:paraId="7C26B1A1" w14:textId="77777777" w:rsidR="006B1ACF" w:rsidRPr="00DD0D84" w:rsidRDefault="006B1ACF" w:rsidP="00DD0D84">
      <w:pPr>
        <w:pStyle w:val="Paragraphedeliste"/>
        <w:rPr>
          <w:rFonts w:ascii="Century Gothic" w:hAnsi="Century Gothic"/>
        </w:rPr>
      </w:pPr>
    </w:p>
    <w:p w14:paraId="050D3FC8" w14:textId="0A7D1E09" w:rsidR="00A94AF4" w:rsidRPr="00A94AF4" w:rsidRDefault="00A94AF4" w:rsidP="00A94AF4">
      <w:pPr>
        <w:pStyle w:val="Paragraphedeliste"/>
        <w:numPr>
          <w:ilvl w:val="0"/>
          <w:numId w:val="15"/>
        </w:numPr>
        <w:rPr>
          <w:rFonts w:ascii="Century Gothic" w:hAnsi="Century Gothic"/>
        </w:rPr>
      </w:pPr>
      <w:r w:rsidRPr="00A94AF4">
        <w:rPr>
          <w:rFonts w:ascii="Century Gothic" w:hAnsi="Century Gothic"/>
          <w:b/>
        </w:rPr>
        <w:t>3.2.2.6.</w:t>
      </w:r>
      <w:r>
        <w:rPr>
          <w:rFonts w:ascii="Century Gothic" w:hAnsi="Century Gothic"/>
          <w:b/>
        </w:rPr>
        <w:t>3</w:t>
      </w:r>
    </w:p>
    <w:p w14:paraId="3177C276" w14:textId="507DA18B" w:rsidR="006B1ACF" w:rsidRPr="00A94AF4" w:rsidRDefault="006B1ACF" w:rsidP="00A94AF4">
      <w:pPr>
        <w:pStyle w:val="Paragraphedeliste"/>
        <w:ind w:left="1410"/>
        <w:rPr>
          <w:rFonts w:ascii="Century Gothic" w:hAnsi="Century Gothic"/>
        </w:rPr>
      </w:pPr>
      <w:r w:rsidRPr="00A94AF4">
        <w:rPr>
          <w:rFonts w:ascii="Century Gothic" w:hAnsi="Century Gothic"/>
        </w:rPr>
        <w:t>Alerte liée à la demande d’un contrat</w:t>
      </w:r>
      <w:r w:rsidR="00C00BE5" w:rsidRPr="00A94AF4">
        <w:rPr>
          <w:rFonts w:ascii="Century Gothic" w:hAnsi="Century Gothic"/>
        </w:rPr>
        <w:t> ;</w:t>
      </w:r>
    </w:p>
    <w:p w14:paraId="080C82D1" w14:textId="77777777" w:rsidR="006B1ACF" w:rsidRPr="00DD0D84" w:rsidRDefault="006B1ACF" w:rsidP="00DD0D84">
      <w:pPr>
        <w:pStyle w:val="Paragraphedeliste"/>
        <w:rPr>
          <w:rFonts w:ascii="Century Gothic" w:hAnsi="Century Gothic"/>
        </w:rPr>
      </w:pPr>
    </w:p>
    <w:p w14:paraId="61D977C9" w14:textId="342D712F" w:rsidR="00A94AF4" w:rsidRPr="00A94AF4" w:rsidRDefault="00A94AF4" w:rsidP="00A94AF4">
      <w:pPr>
        <w:pStyle w:val="Paragraphedeliste"/>
        <w:numPr>
          <w:ilvl w:val="0"/>
          <w:numId w:val="15"/>
        </w:numPr>
        <w:rPr>
          <w:rFonts w:ascii="Century Gothic" w:hAnsi="Century Gothic"/>
        </w:rPr>
      </w:pPr>
      <w:r w:rsidRPr="00A94AF4">
        <w:rPr>
          <w:rFonts w:ascii="Century Gothic" w:hAnsi="Century Gothic"/>
          <w:b/>
        </w:rPr>
        <w:t>3.2.2.6.</w:t>
      </w:r>
      <w:r>
        <w:rPr>
          <w:rFonts w:ascii="Century Gothic" w:hAnsi="Century Gothic"/>
          <w:b/>
        </w:rPr>
        <w:t>4</w:t>
      </w:r>
    </w:p>
    <w:p w14:paraId="78C451C8" w14:textId="09D23B16" w:rsidR="006B1ACF" w:rsidRPr="00A94AF4" w:rsidRDefault="006B1ACF" w:rsidP="00A94AF4">
      <w:pPr>
        <w:pStyle w:val="Paragraphedeliste"/>
        <w:ind w:left="1410"/>
        <w:rPr>
          <w:rFonts w:ascii="Century Gothic" w:hAnsi="Century Gothic"/>
        </w:rPr>
      </w:pPr>
      <w:r w:rsidRPr="00A94AF4">
        <w:rPr>
          <w:rFonts w:ascii="Century Gothic" w:hAnsi="Century Gothic"/>
        </w:rPr>
        <w:t>Alerte liée validation d’un contrat</w:t>
      </w:r>
      <w:r w:rsidR="00C00BE5" w:rsidRPr="00A94AF4">
        <w:rPr>
          <w:rFonts w:ascii="Century Gothic" w:hAnsi="Century Gothic"/>
        </w:rPr>
        <w:t> ;</w:t>
      </w:r>
    </w:p>
    <w:p w14:paraId="42842AF4" w14:textId="77777777" w:rsidR="00C00BE5" w:rsidRPr="00DD0D84" w:rsidRDefault="00C00BE5" w:rsidP="00DD0D84">
      <w:pPr>
        <w:pStyle w:val="Paragraphedeliste"/>
        <w:rPr>
          <w:rFonts w:ascii="Century Gothic" w:hAnsi="Century Gothic"/>
        </w:rPr>
      </w:pPr>
    </w:p>
    <w:p w14:paraId="49B4731E" w14:textId="34666569" w:rsidR="00A94AF4" w:rsidRPr="00A94AF4" w:rsidRDefault="00A94AF4" w:rsidP="00A94AF4">
      <w:pPr>
        <w:pStyle w:val="Paragraphedeliste"/>
        <w:numPr>
          <w:ilvl w:val="0"/>
          <w:numId w:val="15"/>
        </w:numPr>
        <w:rPr>
          <w:rFonts w:ascii="Century Gothic" w:hAnsi="Century Gothic"/>
        </w:rPr>
      </w:pPr>
      <w:r w:rsidRPr="00A94AF4">
        <w:rPr>
          <w:rFonts w:ascii="Century Gothic" w:hAnsi="Century Gothic"/>
          <w:b/>
        </w:rPr>
        <w:t>3.2.2.6.</w:t>
      </w:r>
      <w:r>
        <w:rPr>
          <w:rFonts w:ascii="Century Gothic" w:hAnsi="Century Gothic"/>
          <w:b/>
        </w:rPr>
        <w:t>5</w:t>
      </w:r>
    </w:p>
    <w:p w14:paraId="61317C8E" w14:textId="0A963145" w:rsidR="00C00BE5" w:rsidRPr="00A94AF4" w:rsidRDefault="00A94AF4" w:rsidP="00A94AF4">
      <w:pPr>
        <w:ind w:left="1050"/>
        <w:rPr>
          <w:rFonts w:ascii="Century Gothic" w:hAnsi="Century Gothic"/>
        </w:rPr>
      </w:pPr>
      <w:r>
        <w:rPr>
          <w:rFonts w:ascii="Century Gothic" w:hAnsi="Century Gothic"/>
        </w:rPr>
        <w:t xml:space="preserve">  </w:t>
      </w:r>
      <w:r w:rsidR="008E5BFC">
        <w:rPr>
          <w:rFonts w:ascii="Century Gothic" w:hAnsi="Century Gothic"/>
        </w:rPr>
        <w:t xml:space="preserve">    </w:t>
      </w:r>
      <w:r w:rsidR="00C00BE5" w:rsidRPr="00A94AF4">
        <w:rPr>
          <w:rFonts w:ascii="Century Gothic" w:hAnsi="Century Gothic"/>
        </w:rPr>
        <w:t>Alerte liée à la modification et au renouvellement d’un contrat.</w:t>
      </w:r>
    </w:p>
    <w:p w14:paraId="13F92B96" w14:textId="77777777" w:rsidR="003712A9" w:rsidRPr="003712A9" w:rsidRDefault="003712A9" w:rsidP="003712A9">
      <w:pPr>
        <w:pStyle w:val="Paragraphedeliste"/>
        <w:rPr>
          <w:rFonts w:ascii="Century Gothic" w:hAnsi="Century Gothic"/>
        </w:rPr>
      </w:pPr>
    </w:p>
    <w:p w14:paraId="681F4DD1" w14:textId="77777777" w:rsidR="003712A9" w:rsidRDefault="003712A9" w:rsidP="003712A9">
      <w:pPr>
        <w:pStyle w:val="Paragraphedeliste"/>
        <w:ind w:left="2130"/>
        <w:rPr>
          <w:rFonts w:ascii="Century Gothic" w:hAnsi="Century Gothic"/>
        </w:rPr>
      </w:pPr>
    </w:p>
    <w:p w14:paraId="173B2D72" w14:textId="77777777" w:rsidR="003712A9" w:rsidRDefault="003712A9" w:rsidP="003712A9">
      <w:pPr>
        <w:pStyle w:val="Paragraphedeliste"/>
        <w:ind w:left="2130"/>
        <w:rPr>
          <w:rFonts w:ascii="Century Gothic" w:hAnsi="Century Gothic"/>
        </w:rPr>
      </w:pPr>
    </w:p>
    <w:p w14:paraId="544B257C" w14:textId="77777777" w:rsidR="003712A9" w:rsidRDefault="003712A9" w:rsidP="003712A9">
      <w:pPr>
        <w:pStyle w:val="Paragraphedeliste"/>
        <w:ind w:left="2130"/>
        <w:rPr>
          <w:rFonts w:ascii="Century Gothic" w:hAnsi="Century Gothic"/>
        </w:rPr>
      </w:pPr>
    </w:p>
    <w:p w14:paraId="61E9F34A" w14:textId="77777777" w:rsidR="003712A9" w:rsidRDefault="003712A9" w:rsidP="003712A9">
      <w:pPr>
        <w:pStyle w:val="Paragraphedeliste"/>
        <w:ind w:left="2130"/>
        <w:rPr>
          <w:rFonts w:ascii="Century Gothic" w:hAnsi="Century Gothic"/>
        </w:rPr>
      </w:pPr>
    </w:p>
    <w:p w14:paraId="672757A4" w14:textId="77777777" w:rsidR="003712A9" w:rsidRDefault="003712A9" w:rsidP="003712A9">
      <w:pPr>
        <w:pStyle w:val="Paragraphedeliste"/>
        <w:ind w:left="2130"/>
        <w:rPr>
          <w:rFonts w:ascii="Century Gothic" w:hAnsi="Century Gothic"/>
        </w:rPr>
      </w:pPr>
    </w:p>
    <w:p w14:paraId="6B5A0EC9" w14:textId="77777777" w:rsidR="003712A9" w:rsidRDefault="003712A9" w:rsidP="003712A9">
      <w:pPr>
        <w:pStyle w:val="Paragraphedeliste"/>
        <w:ind w:left="2130"/>
        <w:rPr>
          <w:rFonts w:ascii="Century Gothic" w:hAnsi="Century Gothic"/>
        </w:rPr>
      </w:pPr>
    </w:p>
    <w:p w14:paraId="78F6178C" w14:textId="77777777" w:rsidR="003712A9" w:rsidRDefault="003712A9" w:rsidP="003712A9">
      <w:pPr>
        <w:pStyle w:val="Paragraphedeliste"/>
        <w:ind w:left="2130"/>
        <w:rPr>
          <w:rFonts w:ascii="Century Gothic" w:hAnsi="Century Gothic"/>
        </w:rPr>
      </w:pPr>
    </w:p>
    <w:p w14:paraId="13F250AB" w14:textId="77777777" w:rsidR="003712A9" w:rsidRDefault="003712A9" w:rsidP="003712A9">
      <w:pPr>
        <w:pStyle w:val="Paragraphedeliste"/>
        <w:ind w:left="2130"/>
        <w:rPr>
          <w:rFonts w:ascii="Century Gothic" w:hAnsi="Century Gothic"/>
        </w:rPr>
      </w:pPr>
    </w:p>
    <w:p w14:paraId="520D7EDF" w14:textId="77777777" w:rsidR="003712A9" w:rsidRDefault="003712A9" w:rsidP="003712A9">
      <w:pPr>
        <w:pStyle w:val="Paragraphedeliste"/>
        <w:ind w:left="2130"/>
        <w:rPr>
          <w:rFonts w:ascii="Century Gothic" w:hAnsi="Century Gothic"/>
        </w:rPr>
      </w:pPr>
    </w:p>
    <w:p w14:paraId="6AC9072D" w14:textId="77777777" w:rsidR="003712A9" w:rsidRDefault="003712A9" w:rsidP="003712A9">
      <w:pPr>
        <w:pStyle w:val="Paragraphedeliste"/>
        <w:ind w:left="2130"/>
        <w:rPr>
          <w:rFonts w:ascii="Century Gothic" w:hAnsi="Century Gothic"/>
        </w:rPr>
      </w:pPr>
    </w:p>
    <w:p w14:paraId="3D254534" w14:textId="77777777" w:rsidR="003712A9" w:rsidRDefault="003712A9" w:rsidP="003712A9">
      <w:pPr>
        <w:pStyle w:val="Paragraphedeliste"/>
        <w:ind w:left="2130"/>
        <w:rPr>
          <w:rFonts w:ascii="Century Gothic" w:hAnsi="Century Gothic"/>
        </w:rPr>
      </w:pPr>
    </w:p>
    <w:p w14:paraId="45304756" w14:textId="77777777" w:rsidR="003712A9" w:rsidRPr="00DA090B" w:rsidRDefault="003712A9" w:rsidP="00DA090B">
      <w:pPr>
        <w:rPr>
          <w:rFonts w:ascii="Century Gothic" w:hAnsi="Century Gothic"/>
        </w:rPr>
      </w:pPr>
    </w:p>
    <w:p w14:paraId="3BF0AD4C" w14:textId="77777777" w:rsidR="009E60D1" w:rsidRDefault="009E60D1" w:rsidP="00681A62">
      <w:pPr>
        <w:rPr>
          <w:rFonts w:ascii="Century Gothic" w:hAnsi="Century Gothic"/>
        </w:rPr>
      </w:pPr>
    </w:p>
    <w:p w14:paraId="30142855" w14:textId="18D77A36" w:rsidR="00B02709" w:rsidRPr="003712A9" w:rsidRDefault="0068543B" w:rsidP="00E7490C">
      <w:pPr>
        <w:pStyle w:val="Paragraphedeliste"/>
        <w:numPr>
          <w:ilvl w:val="0"/>
          <w:numId w:val="12"/>
        </w:numPr>
        <w:rPr>
          <w:smallCaps/>
          <w:color w:val="800080"/>
          <w:sz w:val="28"/>
        </w:rPr>
      </w:pPr>
      <w:r w:rsidRPr="003712A9">
        <w:rPr>
          <w:smallCaps/>
          <w:color w:val="800080"/>
          <w:sz w:val="28"/>
        </w:rPr>
        <w:t>SYSTEME de</w:t>
      </w:r>
      <w:r w:rsidR="00B759B6" w:rsidRPr="003712A9">
        <w:rPr>
          <w:smallCaps/>
          <w:color w:val="800080"/>
          <w:sz w:val="28"/>
        </w:rPr>
        <w:t xml:space="preserve"> </w:t>
      </w:r>
      <w:r w:rsidR="002318C0" w:rsidRPr="003712A9">
        <w:rPr>
          <w:smallCaps/>
          <w:color w:val="800080"/>
          <w:sz w:val="28"/>
        </w:rPr>
        <w:t>Demande</w:t>
      </w:r>
      <w:r w:rsidRPr="003712A9">
        <w:rPr>
          <w:smallCaps/>
          <w:color w:val="800080"/>
          <w:sz w:val="28"/>
        </w:rPr>
        <w:t>s</w:t>
      </w:r>
      <w:r w:rsidR="002318C0" w:rsidRPr="003712A9">
        <w:rPr>
          <w:smallCaps/>
          <w:color w:val="800080"/>
          <w:sz w:val="28"/>
        </w:rPr>
        <w:t xml:space="preserve"> d’autorisation pour les offres commerciale</w:t>
      </w:r>
    </w:p>
    <w:p w14:paraId="634143D5" w14:textId="77777777" w:rsidR="00C34D21" w:rsidRDefault="00C34D21" w:rsidP="00EE3426">
      <w:pPr>
        <w:pStyle w:val="Retraitnormal"/>
        <w:ind w:left="720"/>
        <w:rPr>
          <w:rFonts w:ascii="Century Gothic" w:hAnsi="Century Gothic"/>
          <w:b/>
          <w:sz w:val="22"/>
        </w:rPr>
      </w:pPr>
    </w:p>
    <w:p w14:paraId="3D44D571" w14:textId="04FD0DD4" w:rsidR="00E719FA" w:rsidRDefault="00665909" w:rsidP="00E7490C">
      <w:pPr>
        <w:pStyle w:val="Paragraphedeliste"/>
        <w:numPr>
          <w:ilvl w:val="0"/>
          <w:numId w:val="15"/>
        </w:numPr>
        <w:rPr>
          <w:rFonts w:ascii="Century Gothic" w:hAnsi="Century Gothic"/>
          <w:b/>
        </w:rPr>
      </w:pPr>
      <w:r>
        <w:rPr>
          <w:rFonts w:ascii="Century Gothic" w:hAnsi="Century Gothic"/>
          <w:b/>
        </w:rPr>
        <w:t>S 3.2-7 .1</w:t>
      </w:r>
    </w:p>
    <w:p w14:paraId="35F04B19" w14:textId="75D42849" w:rsidR="00C34D21" w:rsidRDefault="00C34D21" w:rsidP="00DD0D84">
      <w:pPr>
        <w:pStyle w:val="Paragraphedeliste"/>
        <w:ind w:left="1410"/>
        <w:rPr>
          <w:rFonts w:ascii="Century Gothic" w:hAnsi="Century Gothic"/>
        </w:rPr>
      </w:pPr>
      <w:r>
        <w:rPr>
          <w:rFonts w:ascii="Century Gothic" w:hAnsi="Century Gothic"/>
        </w:rPr>
        <w:t>La solution doit permettre d’enregistrer les demandes pour les offres commerciale et faire ressortir un rapport.</w:t>
      </w:r>
    </w:p>
    <w:p w14:paraId="7C8ACF82" w14:textId="77777777" w:rsidR="007C0399" w:rsidRPr="00E719FA" w:rsidRDefault="007C0399" w:rsidP="00DD0D84">
      <w:pPr>
        <w:pStyle w:val="Retraitnormal"/>
        <w:ind w:left="360"/>
        <w:rPr>
          <w:rFonts w:ascii="Century Gothic" w:hAnsi="Century Gothic"/>
          <w:b/>
          <w:sz w:val="22"/>
        </w:rPr>
      </w:pPr>
    </w:p>
    <w:p w14:paraId="5A71281B" w14:textId="430E3A39" w:rsidR="0036093A" w:rsidRPr="003712A9" w:rsidRDefault="004B3124" w:rsidP="00E7490C">
      <w:pPr>
        <w:pStyle w:val="Paragraphedeliste"/>
        <w:numPr>
          <w:ilvl w:val="0"/>
          <w:numId w:val="12"/>
        </w:numPr>
        <w:rPr>
          <w:smallCaps/>
          <w:color w:val="800080"/>
          <w:sz w:val="28"/>
        </w:rPr>
      </w:pPr>
      <w:r w:rsidRPr="003712A9">
        <w:rPr>
          <w:smallCaps/>
          <w:color w:val="800080"/>
          <w:sz w:val="28"/>
        </w:rPr>
        <w:t>SYSTEME de p</w:t>
      </w:r>
      <w:r w:rsidR="004277D7" w:rsidRPr="003712A9">
        <w:rPr>
          <w:smallCaps/>
          <w:color w:val="800080"/>
          <w:sz w:val="28"/>
        </w:rPr>
        <w:t>aramétrages</w:t>
      </w:r>
    </w:p>
    <w:p w14:paraId="1744E8A1" w14:textId="77777777" w:rsidR="00A1740B" w:rsidRPr="00DD0D84" w:rsidRDefault="00A1740B" w:rsidP="00DD0D84">
      <w:pPr>
        <w:pStyle w:val="Paragraphedeliste"/>
        <w:rPr>
          <w:rFonts w:ascii="Century Gothic" w:hAnsi="Century Gothic"/>
          <w:b/>
          <w:sz w:val="28"/>
        </w:rPr>
      </w:pPr>
    </w:p>
    <w:p w14:paraId="1B3514F4" w14:textId="77777777" w:rsidR="009E60D1" w:rsidRDefault="009E60D1" w:rsidP="00681A62">
      <w:pPr>
        <w:rPr>
          <w:rFonts w:ascii="Century Gothic" w:hAnsi="Century Gothic"/>
        </w:rPr>
      </w:pPr>
    </w:p>
    <w:p w14:paraId="61F5C184" w14:textId="5C94D497" w:rsidR="002A36A2" w:rsidRDefault="00720859" w:rsidP="00E7490C">
      <w:pPr>
        <w:pStyle w:val="Paragraphedeliste"/>
        <w:numPr>
          <w:ilvl w:val="0"/>
          <w:numId w:val="15"/>
        </w:numPr>
        <w:spacing w:after="160" w:line="259" w:lineRule="auto"/>
        <w:rPr>
          <w:rFonts w:ascii="Century Gothic" w:hAnsi="Century Gothic"/>
        </w:rPr>
      </w:pPr>
      <w:r>
        <w:rPr>
          <w:rFonts w:ascii="Century Gothic" w:hAnsi="Century Gothic"/>
          <w:b/>
        </w:rPr>
        <w:t xml:space="preserve">S 3.2-8.1 </w:t>
      </w:r>
    </w:p>
    <w:p w14:paraId="472D6325" w14:textId="3E7E2008" w:rsidR="007F5666" w:rsidRDefault="007F5666" w:rsidP="00DD0D84">
      <w:pPr>
        <w:pStyle w:val="Paragraphedeliste"/>
        <w:ind w:left="1410"/>
        <w:rPr>
          <w:rFonts w:ascii="Century Gothic" w:hAnsi="Century Gothic"/>
        </w:rPr>
      </w:pPr>
      <w:r w:rsidRPr="002362A7">
        <w:rPr>
          <w:rFonts w:ascii="Century Gothic" w:hAnsi="Century Gothic"/>
        </w:rPr>
        <w:t>Le logiciel doit permettre une large autonomie de paramétrage des différentes fonctionnali</w:t>
      </w:r>
      <w:r w:rsidR="00ED135A">
        <w:rPr>
          <w:rFonts w:ascii="Century Gothic" w:hAnsi="Century Gothic"/>
        </w:rPr>
        <w:t>tés des bases et des interfaces ;</w:t>
      </w:r>
    </w:p>
    <w:p w14:paraId="32043585" w14:textId="77777777" w:rsidR="004E0B7B" w:rsidRDefault="004E0B7B" w:rsidP="00DD0D84">
      <w:pPr>
        <w:pStyle w:val="Paragraphedeliste"/>
        <w:ind w:left="1410"/>
        <w:rPr>
          <w:rFonts w:ascii="Century Gothic" w:hAnsi="Century Gothic"/>
        </w:rPr>
      </w:pPr>
    </w:p>
    <w:p w14:paraId="1B8AA17C" w14:textId="5AED9687" w:rsidR="002A36A2" w:rsidRPr="00DD0D84" w:rsidRDefault="00720859" w:rsidP="00E7490C">
      <w:pPr>
        <w:pStyle w:val="Paragraphedeliste"/>
        <w:numPr>
          <w:ilvl w:val="0"/>
          <w:numId w:val="15"/>
        </w:numPr>
        <w:spacing w:after="160" w:line="259" w:lineRule="auto"/>
        <w:rPr>
          <w:rFonts w:ascii="Century Gothic" w:hAnsi="Century Gothic"/>
        </w:rPr>
      </w:pPr>
      <w:r>
        <w:rPr>
          <w:rFonts w:ascii="Century Gothic" w:hAnsi="Century Gothic"/>
          <w:b/>
        </w:rPr>
        <w:t>S 3.2-8.2</w:t>
      </w:r>
    </w:p>
    <w:p w14:paraId="2FB7CD21" w14:textId="013C9C2E" w:rsidR="002362A7" w:rsidRDefault="002362A7" w:rsidP="00DD0D84">
      <w:pPr>
        <w:pStyle w:val="Paragraphedeliste"/>
        <w:ind w:left="1410"/>
        <w:rPr>
          <w:rFonts w:ascii="Century Gothic" w:hAnsi="Century Gothic"/>
        </w:rPr>
      </w:pPr>
      <w:r>
        <w:rPr>
          <w:rFonts w:ascii="Century Gothic" w:hAnsi="Century Gothic"/>
        </w:rPr>
        <w:t>Une interface de création et d’autorisation d’accès</w:t>
      </w:r>
      <w:r w:rsidR="00ED135A">
        <w:rPr>
          <w:rFonts w:ascii="Century Gothic" w:hAnsi="Century Gothic"/>
        </w:rPr>
        <w:t xml:space="preserve"> aux fonctionnalités</w:t>
      </w:r>
      <w:r>
        <w:rPr>
          <w:rFonts w:ascii="Century Gothic" w:hAnsi="Century Gothic"/>
        </w:rPr>
        <w:t xml:space="preserve"> doit être prise en charge</w:t>
      </w:r>
      <w:r w:rsidR="00ED135A">
        <w:rPr>
          <w:rFonts w:ascii="Century Gothic" w:hAnsi="Century Gothic"/>
        </w:rPr>
        <w:t> ;</w:t>
      </w:r>
    </w:p>
    <w:p w14:paraId="6685EF01" w14:textId="77777777" w:rsidR="004E0B7B" w:rsidRDefault="004E0B7B" w:rsidP="00DD0D84">
      <w:pPr>
        <w:pStyle w:val="Paragraphedeliste"/>
        <w:ind w:left="1410"/>
        <w:rPr>
          <w:rFonts w:ascii="Century Gothic" w:hAnsi="Century Gothic"/>
        </w:rPr>
      </w:pPr>
    </w:p>
    <w:p w14:paraId="2C5D6949" w14:textId="7BBBC63F" w:rsidR="002A36A2" w:rsidRPr="00DD0D84" w:rsidRDefault="00720859" w:rsidP="00E7490C">
      <w:pPr>
        <w:pStyle w:val="Paragraphedeliste"/>
        <w:numPr>
          <w:ilvl w:val="0"/>
          <w:numId w:val="15"/>
        </w:numPr>
        <w:spacing w:after="160" w:line="259" w:lineRule="auto"/>
        <w:rPr>
          <w:rFonts w:ascii="Century Gothic" w:hAnsi="Century Gothic"/>
        </w:rPr>
      </w:pPr>
      <w:r>
        <w:rPr>
          <w:rFonts w:ascii="Century Gothic" w:hAnsi="Century Gothic"/>
          <w:b/>
        </w:rPr>
        <w:t>S 3.2-8.3</w:t>
      </w:r>
    </w:p>
    <w:p w14:paraId="522D65D0" w14:textId="3E956421" w:rsidR="00ED135A" w:rsidRDefault="00ED135A" w:rsidP="00DD0D84">
      <w:pPr>
        <w:pStyle w:val="Paragraphedeliste"/>
        <w:ind w:left="1410"/>
        <w:rPr>
          <w:rFonts w:ascii="Century Gothic" w:hAnsi="Century Gothic"/>
        </w:rPr>
      </w:pPr>
      <w:r>
        <w:rPr>
          <w:rFonts w:ascii="Century Gothic" w:hAnsi="Century Gothic"/>
        </w:rPr>
        <w:t>L’outil doit permettre l’importation/exportation  de données au format csv, Excel</w:t>
      </w:r>
      <w:r w:rsidR="00B759B6">
        <w:rPr>
          <w:rFonts w:ascii="Century Gothic" w:hAnsi="Century Gothic"/>
        </w:rPr>
        <w:t>, PDF</w:t>
      </w:r>
      <w:r>
        <w:rPr>
          <w:rFonts w:ascii="Century Gothic" w:hAnsi="Century Gothic"/>
        </w:rPr>
        <w:t> ;</w:t>
      </w:r>
    </w:p>
    <w:p w14:paraId="3B2EE257" w14:textId="77777777" w:rsidR="004E0B7B" w:rsidRDefault="004E0B7B" w:rsidP="00DD0D84">
      <w:pPr>
        <w:pStyle w:val="Paragraphedeliste"/>
        <w:ind w:left="1410"/>
        <w:rPr>
          <w:rFonts w:ascii="Century Gothic" w:hAnsi="Century Gothic"/>
        </w:rPr>
      </w:pPr>
    </w:p>
    <w:p w14:paraId="56BEF8F7" w14:textId="77777777" w:rsidR="002A36A2" w:rsidRDefault="002A36A2" w:rsidP="00DD0D84">
      <w:pPr>
        <w:pStyle w:val="Paragraphedeliste"/>
        <w:spacing w:after="160" w:line="259" w:lineRule="auto"/>
        <w:rPr>
          <w:rFonts w:ascii="Century Gothic" w:hAnsi="Century Gothic"/>
        </w:rPr>
      </w:pPr>
    </w:p>
    <w:p w14:paraId="7761FC03" w14:textId="78ABA2FE" w:rsidR="002A36A2" w:rsidRPr="00DD0D84" w:rsidRDefault="00720859" w:rsidP="00E7490C">
      <w:pPr>
        <w:pStyle w:val="Paragraphedeliste"/>
        <w:numPr>
          <w:ilvl w:val="0"/>
          <w:numId w:val="15"/>
        </w:numPr>
        <w:spacing w:after="160" w:line="259" w:lineRule="auto"/>
        <w:rPr>
          <w:rFonts w:ascii="Century Gothic" w:hAnsi="Century Gothic"/>
        </w:rPr>
      </w:pPr>
      <w:r>
        <w:rPr>
          <w:rFonts w:ascii="Century Gothic" w:hAnsi="Century Gothic"/>
          <w:b/>
        </w:rPr>
        <w:t>S 3.2-8.3</w:t>
      </w:r>
    </w:p>
    <w:p w14:paraId="25095717" w14:textId="07345EFB" w:rsidR="00ED135A" w:rsidRDefault="00ED135A" w:rsidP="00DD0D84">
      <w:pPr>
        <w:pStyle w:val="Paragraphedeliste"/>
        <w:ind w:left="1410"/>
        <w:rPr>
          <w:rFonts w:ascii="Century Gothic" w:hAnsi="Century Gothic"/>
        </w:rPr>
      </w:pPr>
      <w:r>
        <w:rPr>
          <w:rFonts w:ascii="Century Gothic" w:hAnsi="Century Gothic"/>
        </w:rPr>
        <w:t>Intégrer une fonction de recherche sur tout type de document, le résultat de la recherche doit être un tableau ;</w:t>
      </w:r>
    </w:p>
    <w:p w14:paraId="10ADE971" w14:textId="77777777" w:rsidR="004E0B7B" w:rsidRDefault="004E0B7B" w:rsidP="00DD0D84">
      <w:pPr>
        <w:pStyle w:val="Paragraphedeliste"/>
        <w:ind w:left="1410"/>
        <w:rPr>
          <w:rFonts w:ascii="Century Gothic" w:hAnsi="Century Gothic"/>
        </w:rPr>
      </w:pPr>
    </w:p>
    <w:p w14:paraId="0DEA08E5" w14:textId="77777777" w:rsidR="002A36A2" w:rsidRDefault="002A36A2" w:rsidP="00DD0D84">
      <w:pPr>
        <w:pStyle w:val="Paragraphedeliste"/>
        <w:spacing w:after="160" w:line="259" w:lineRule="auto"/>
        <w:rPr>
          <w:rFonts w:ascii="Century Gothic" w:hAnsi="Century Gothic"/>
        </w:rPr>
      </w:pPr>
    </w:p>
    <w:p w14:paraId="6663E2A0" w14:textId="0EDF95F9" w:rsidR="002A36A2" w:rsidRPr="00DD0D84" w:rsidRDefault="00720859" w:rsidP="00E7490C">
      <w:pPr>
        <w:pStyle w:val="Paragraphedeliste"/>
        <w:numPr>
          <w:ilvl w:val="0"/>
          <w:numId w:val="15"/>
        </w:numPr>
        <w:spacing w:after="160" w:line="259" w:lineRule="auto"/>
        <w:rPr>
          <w:rFonts w:ascii="Century Gothic" w:hAnsi="Century Gothic"/>
        </w:rPr>
      </w:pPr>
      <w:r>
        <w:rPr>
          <w:rFonts w:ascii="Century Gothic" w:hAnsi="Century Gothic"/>
          <w:b/>
        </w:rPr>
        <w:t>S 3.2-8.3</w:t>
      </w:r>
    </w:p>
    <w:p w14:paraId="2AA867BC" w14:textId="1F5BD8E4" w:rsidR="00ED135A" w:rsidRPr="00ED135A" w:rsidRDefault="00ED135A" w:rsidP="00DD0D84">
      <w:pPr>
        <w:pStyle w:val="Paragraphedeliste"/>
        <w:ind w:left="1410"/>
        <w:rPr>
          <w:rFonts w:ascii="Century Gothic" w:hAnsi="Century Gothic"/>
        </w:rPr>
      </w:pPr>
      <w:r w:rsidRPr="00ED135A">
        <w:rPr>
          <w:rFonts w:ascii="Century Gothic" w:hAnsi="Century Gothic"/>
        </w:rPr>
        <w:t>L’administrateur doit pouvoir réaliser des indicateurs statistiques de fonctionneme</w:t>
      </w:r>
      <w:r>
        <w:rPr>
          <w:rFonts w:ascii="Century Gothic" w:hAnsi="Century Gothic"/>
        </w:rPr>
        <w:t>nt et d’utilisation ;</w:t>
      </w:r>
    </w:p>
    <w:p w14:paraId="7AD724B7" w14:textId="77777777" w:rsidR="00ED135A" w:rsidRPr="002362A7" w:rsidRDefault="00ED135A" w:rsidP="00EB0F59">
      <w:pPr>
        <w:pStyle w:val="Paragraphedeliste"/>
        <w:spacing w:after="160" w:line="259" w:lineRule="auto"/>
        <w:rPr>
          <w:rFonts w:ascii="Century Gothic" w:hAnsi="Century Gothic"/>
        </w:rPr>
      </w:pPr>
    </w:p>
    <w:p w14:paraId="3E5DE04D" w14:textId="77777777" w:rsidR="00C11B91" w:rsidRDefault="00C11B91" w:rsidP="00463F1C">
      <w:pPr>
        <w:pStyle w:val="Titre1"/>
      </w:pPr>
      <w:bookmarkStart w:id="97" w:name="_Toc49442054"/>
      <w:bookmarkStart w:id="98" w:name="_Toc49766209"/>
      <w:bookmarkEnd w:id="97"/>
      <w:r>
        <w:lastRenderedPageBreak/>
        <w:t>S</w:t>
      </w:r>
      <w:r w:rsidR="00463F1C">
        <w:t>pécification</w:t>
      </w:r>
      <w:r w:rsidR="00E46C56">
        <w:t>S</w:t>
      </w:r>
      <w:r w:rsidR="00463F1C">
        <w:t xml:space="preserve"> du Système</w:t>
      </w:r>
      <w:bookmarkEnd w:id="98"/>
    </w:p>
    <w:p w14:paraId="3272AD09" w14:textId="77777777" w:rsidR="007B0A13" w:rsidRDefault="007B0A13" w:rsidP="007B0A13">
      <w:pPr>
        <w:pStyle w:val="Titre2"/>
      </w:pPr>
      <w:bookmarkStart w:id="99" w:name="_Toc49766210"/>
      <w:r>
        <w:t>Périmètre de la fourniture</w:t>
      </w:r>
      <w:bookmarkEnd w:id="99"/>
    </w:p>
    <w:p w14:paraId="7464FB8C" w14:textId="697E2BDE" w:rsidR="00105960" w:rsidRPr="00DD0D84" w:rsidRDefault="00950073" w:rsidP="00E7490C">
      <w:pPr>
        <w:pStyle w:val="Paragraphedeliste"/>
        <w:numPr>
          <w:ilvl w:val="0"/>
          <w:numId w:val="15"/>
        </w:numPr>
        <w:spacing w:after="160" w:line="259" w:lineRule="auto"/>
        <w:rPr>
          <w:rFonts w:ascii="Century Gothic" w:hAnsi="Century Gothic"/>
        </w:rPr>
      </w:pPr>
      <w:r>
        <w:rPr>
          <w:rFonts w:ascii="Century Gothic" w:hAnsi="Century Gothic"/>
          <w:b/>
        </w:rPr>
        <w:t>S 4.1-1</w:t>
      </w:r>
    </w:p>
    <w:p w14:paraId="61131C6C" w14:textId="6C7979C0" w:rsidR="00556861" w:rsidRDefault="007B0A13" w:rsidP="008D635C">
      <w:pPr>
        <w:pStyle w:val="Normal-retrait"/>
        <w:spacing w:after="120"/>
        <w:ind w:left="992"/>
        <w:rPr>
          <w:rFonts w:ascii="Century Gothic" w:hAnsi="Century Gothic"/>
        </w:rPr>
      </w:pPr>
      <w:r w:rsidRPr="00100B8B">
        <w:rPr>
          <w:rFonts w:ascii="Century Gothic" w:hAnsi="Century Gothic"/>
        </w:rPr>
        <w:t>Le soumissionnaire proposera un projet clé en main</w:t>
      </w:r>
      <w:r w:rsidR="00D77703">
        <w:rPr>
          <w:rFonts w:ascii="Century Gothic" w:hAnsi="Century Gothic"/>
        </w:rPr>
        <w:t>,</w:t>
      </w:r>
      <w:r w:rsidRPr="00100B8B">
        <w:rPr>
          <w:rFonts w:ascii="Century Gothic" w:hAnsi="Century Gothic"/>
        </w:rPr>
        <w:t xml:space="preserve"> </w:t>
      </w:r>
      <w:r w:rsidR="00D77703">
        <w:rPr>
          <w:rFonts w:ascii="Century Gothic" w:hAnsi="Century Gothic"/>
        </w:rPr>
        <w:t xml:space="preserve">ou une </w:t>
      </w:r>
      <w:r w:rsidR="002958FA">
        <w:rPr>
          <w:rFonts w:ascii="Century Gothic" w:hAnsi="Century Gothic"/>
        </w:rPr>
        <w:t>méthodologie</w:t>
      </w:r>
      <w:r w:rsidR="00D77703">
        <w:rPr>
          <w:rFonts w:ascii="Century Gothic" w:hAnsi="Century Gothic"/>
        </w:rPr>
        <w:t xml:space="preserve"> de </w:t>
      </w:r>
      <w:r w:rsidR="002958FA">
        <w:rPr>
          <w:rFonts w:ascii="Century Gothic" w:hAnsi="Century Gothic"/>
        </w:rPr>
        <w:t>développement</w:t>
      </w:r>
      <w:r w:rsidR="00D77703">
        <w:rPr>
          <w:rFonts w:ascii="Century Gothic" w:hAnsi="Century Gothic"/>
        </w:rPr>
        <w:t xml:space="preserve"> d’une nouvelle application ,</w:t>
      </w:r>
      <w:r w:rsidRPr="00100B8B">
        <w:rPr>
          <w:rFonts w:ascii="Century Gothic" w:hAnsi="Century Gothic"/>
        </w:rPr>
        <w:t xml:space="preserve">comprenant l'ensemble des matériels, logiciels et services permettant de répondre </w:t>
      </w:r>
      <w:r w:rsidR="00B97D03" w:rsidRPr="00100B8B">
        <w:rPr>
          <w:rFonts w:ascii="Century Gothic" w:hAnsi="Century Gothic"/>
        </w:rPr>
        <w:t>à l'ensemble des spécifications décrites dans ce document.</w:t>
      </w:r>
    </w:p>
    <w:p w14:paraId="209931C3" w14:textId="77777777" w:rsidR="0049232D" w:rsidRPr="008D635C" w:rsidRDefault="0049232D" w:rsidP="008D635C">
      <w:pPr>
        <w:pStyle w:val="Normal-retrait"/>
        <w:spacing w:after="120"/>
        <w:ind w:left="992"/>
        <w:rPr>
          <w:rFonts w:ascii="Century Gothic" w:hAnsi="Century Gothic"/>
        </w:rPr>
      </w:pPr>
    </w:p>
    <w:p w14:paraId="35365119" w14:textId="1DDCBD26" w:rsidR="00105960" w:rsidRPr="00DD0D84" w:rsidRDefault="00950073" w:rsidP="00E7490C">
      <w:pPr>
        <w:pStyle w:val="Paragraphedeliste"/>
        <w:numPr>
          <w:ilvl w:val="0"/>
          <w:numId w:val="15"/>
        </w:numPr>
        <w:spacing w:after="160" w:line="259" w:lineRule="auto"/>
        <w:rPr>
          <w:rFonts w:ascii="Century Gothic" w:hAnsi="Century Gothic"/>
        </w:rPr>
      </w:pPr>
      <w:r>
        <w:rPr>
          <w:rFonts w:ascii="Century Gothic" w:hAnsi="Century Gothic"/>
          <w:b/>
        </w:rPr>
        <w:t>S 4.1-2</w:t>
      </w:r>
    </w:p>
    <w:p w14:paraId="7FD1FB34" w14:textId="3545AFC7" w:rsidR="00556861" w:rsidRDefault="00E44CC5" w:rsidP="008D635C">
      <w:pPr>
        <w:pStyle w:val="Normal-retrait"/>
        <w:spacing w:after="120"/>
        <w:ind w:left="992"/>
        <w:rPr>
          <w:rFonts w:ascii="Century Gothic" w:hAnsi="Century Gothic"/>
        </w:rPr>
      </w:pPr>
      <w:r>
        <w:rPr>
          <w:rFonts w:ascii="Century Gothic" w:hAnsi="Century Gothic"/>
        </w:rPr>
        <w:t>Le soumissionnaire fera une é</w:t>
      </w:r>
      <w:r w:rsidR="00556861" w:rsidRPr="00100B8B">
        <w:rPr>
          <w:rFonts w:ascii="Century Gothic" w:hAnsi="Century Gothic"/>
        </w:rPr>
        <w:t xml:space="preserve">tude et </w:t>
      </w:r>
      <w:r w:rsidR="00E70227">
        <w:rPr>
          <w:rFonts w:ascii="Century Gothic" w:hAnsi="Century Gothic"/>
        </w:rPr>
        <w:t xml:space="preserve">une </w:t>
      </w:r>
      <w:r w:rsidR="00556861" w:rsidRPr="00100B8B">
        <w:rPr>
          <w:rFonts w:ascii="Century Gothic" w:hAnsi="Century Gothic"/>
        </w:rPr>
        <w:t>analyse initiale</w:t>
      </w:r>
      <w:r>
        <w:rPr>
          <w:rFonts w:ascii="Century Gothic" w:hAnsi="Century Gothic"/>
        </w:rPr>
        <w:t>s</w:t>
      </w:r>
      <w:r w:rsidR="00556861" w:rsidRPr="00100B8B">
        <w:rPr>
          <w:rFonts w:ascii="Century Gothic" w:hAnsi="Century Gothic"/>
        </w:rPr>
        <w:t xml:space="preserve"> </w:t>
      </w:r>
      <w:r w:rsidRPr="00100B8B">
        <w:rPr>
          <w:rFonts w:ascii="Century Gothic" w:hAnsi="Century Gothic"/>
        </w:rPr>
        <w:t>détaillée</w:t>
      </w:r>
      <w:r>
        <w:rPr>
          <w:rFonts w:ascii="Century Gothic" w:hAnsi="Century Gothic"/>
        </w:rPr>
        <w:t>s</w:t>
      </w:r>
      <w:r w:rsidR="00556861" w:rsidRPr="00100B8B">
        <w:rPr>
          <w:rFonts w:ascii="Century Gothic" w:hAnsi="Century Gothic"/>
        </w:rPr>
        <w:t xml:space="preserve"> pour </w:t>
      </w:r>
      <w:r w:rsidRPr="00100B8B">
        <w:rPr>
          <w:rFonts w:ascii="Century Gothic" w:hAnsi="Century Gothic"/>
        </w:rPr>
        <w:t>répondre</w:t>
      </w:r>
      <w:r w:rsidR="00556861" w:rsidRPr="00100B8B">
        <w:rPr>
          <w:rFonts w:ascii="Century Gothic" w:hAnsi="Century Gothic"/>
        </w:rPr>
        <w:t xml:space="preserve"> aux besoins spécifiques et à l’environnement de </w:t>
      </w:r>
      <w:del w:id="100" w:author="Didier GANIN" w:date="2021-01-18T20:22:00Z">
        <w:r w:rsidR="004E1CAE" w:rsidRPr="00100B8B" w:rsidDel="003A2F30">
          <w:rPr>
            <w:rFonts w:ascii="Century Gothic" w:hAnsi="Century Gothic"/>
          </w:rPr>
          <w:delText>MOOV</w:delText>
        </w:r>
      </w:del>
      <w:ins w:id="101" w:author="Didier GANIN" w:date="2021-01-18T20:22:00Z">
        <w:r w:rsidR="003A2F30">
          <w:rPr>
            <w:rFonts w:ascii="Century Gothic" w:hAnsi="Century Gothic"/>
          </w:rPr>
          <w:t>.....</w:t>
        </w:r>
      </w:ins>
      <w:r w:rsidR="004E1CAE" w:rsidRPr="00100B8B">
        <w:rPr>
          <w:rFonts w:ascii="Century Gothic" w:hAnsi="Century Gothic"/>
        </w:rPr>
        <w:t xml:space="preserve"> CI</w:t>
      </w:r>
      <w:r w:rsidR="00556861" w:rsidRPr="00100B8B">
        <w:rPr>
          <w:rFonts w:ascii="Century Gothic" w:hAnsi="Century Gothic"/>
        </w:rPr>
        <w:t>.</w:t>
      </w:r>
    </w:p>
    <w:p w14:paraId="3016C18F" w14:textId="77777777" w:rsidR="0049232D" w:rsidRPr="008D635C" w:rsidRDefault="0049232D" w:rsidP="008D635C">
      <w:pPr>
        <w:pStyle w:val="Normal-retrait"/>
        <w:spacing w:after="120"/>
        <w:ind w:left="992"/>
        <w:rPr>
          <w:rFonts w:ascii="Century Gothic" w:hAnsi="Century Gothic"/>
        </w:rPr>
      </w:pPr>
    </w:p>
    <w:p w14:paraId="359EF2E7" w14:textId="70798934" w:rsidR="00105960" w:rsidRPr="00DD0D84" w:rsidRDefault="00950073" w:rsidP="00E7490C">
      <w:pPr>
        <w:pStyle w:val="Paragraphedeliste"/>
        <w:numPr>
          <w:ilvl w:val="0"/>
          <w:numId w:val="15"/>
        </w:numPr>
        <w:spacing w:after="160" w:line="259" w:lineRule="auto"/>
        <w:rPr>
          <w:rFonts w:ascii="Century Gothic" w:hAnsi="Century Gothic"/>
        </w:rPr>
      </w:pPr>
      <w:r>
        <w:rPr>
          <w:rFonts w:ascii="Century Gothic" w:hAnsi="Century Gothic"/>
          <w:b/>
        </w:rPr>
        <w:t>S 4.1-3</w:t>
      </w:r>
    </w:p>
    <w:p w14:paraId="2DD948E2" w14:textId="77777777" w:rsidR="00556861" w:rsidRPr="00B9750F" w:rsidRDefault="00556861" w:rsidP="007B0A13">
      <w:pPr>
        <w:pStyle w:val="Normal-retrait"/>
        <w:rPr>
          <w:rFonts w:ascii="Century Gothic" w:hAnsi="Century Gothic"/>
        </w:rPr>
      </w:pPr>
      <w:r w:rsidRPr="00B9750F">
        <w:rPr>
          <w:rFonts w:ascii="Century Gothic" w:hAnsi="Century Gothic"/>
        </w:rPr>
        <w:t xml:space="preserve">Le soumissionnaire fournira un descriptif </w:t>
      </w:r>
      <w:r w:rsidR="009C534D" w:rsidRPr="00B9750F">
        <w:rPr>
          <w:rFonts w:ascii="Century Gothic" w:hAnsi="Century Gothic"/>
        </w:rPr>
        <w:t>détaillé</w:t>
      </w:r>
      <w:r w:rsidRPr="00B9750F">
        <w:rPr>
          <w:rFonts w:ascii="Century Gothic" w:hAnsi="Century Gothic"/>
        </w:rPr>
        <w:t xml:space="preserve"> du </w:t>
      </w:r>
      <w:r w:rsidR="009C534D" w:rsidRPr="00B9750F">
        <w:rPr>
          <w:rFonts w:ascii="Century Gothic" w:hAnsi="Century Gothic"/>
        </w:rPr>
        <w:t>paramétrage</w:t>
      </w:r>
      <w:r w:rsidRPr="00B9750F">
        <w:rPr>
          <w:rFonts w:ascii="Century Gothic" w:hAnsi="Century Gothic"/>
        </w:rPr>
        <w:t xml:space="preserve"> du Système, et celui des </w:t>
      </w:r>
      <w:r w:rsidR="009C534D" w:rsidRPr="00B9750F">
        <w:rPr>
          <w:rFonts w:ascii="Century Gothic" w:hAnsi="Century Gothic"/>
        </w:rPr>
        <w:t>développements</w:t>
      </w:r>
      <w:r w:rsidRPr="00B9750F">
        <w:rPr>
          <w:rFonts w:ascii="Century Gothic" w:hAnsi="Century Gothic"/>
        </w:rPr>
        <w:t xml:space="preserve"> spécifiques (</w:t>
      </w:r>
      <w:r w:rsidR="009C534D">
        <w:rPr>
          <w:rFonts w:ascii="Century Gothic" w:hAnsi="Century Gothic"/>
        </w:rPr>
        <w:t>personnalisation</w:t>
      </w:r>
      <w:r w:rsidRPr="00B9750F">
        <w:rPr>
          <w:rFonts w:ascii="Century Gothic" w:hAnsi="Century Gothic"/>
        </w:rPr>
        <w:t xml:space="preserve">) </w:t>
      </w:r>
      <w:r w:rsidR="00100B8B" w:rsidRPr="00B9750F">
        <w:rPr>
          <w:rFonts w:ascii="Century Gothic" w:hAnsi="Century Gothic"/>
        </w:rPr>
        <w:t>non</w:t>
      </w:r>
      <w:r w:rsidRPr="00B9750F">
        <w:rPr>
          <w:rFonts w:ascii="Century Gothic" w:hAnsi="Century Gothic"/>
        </w:rPr>
        <w:t xml:space="preserve"> inclus dans </w:t>
      </w:r>
      <w:r w:rsidR="00047976">
        <w:rPr>
          <w:rFonts w:ascii="Century Gothic" w:hAnsi="Century Gothic"/>
        </w:rPr>
        <w:t xml:space="preserve">le </w:t>
      </w:r>
      <w:r w:rsidRPr="00B9750F">
        <w:rPr>
          <w:rFonts w:ascii="Century Gothic" w:hAnsi="Century Gothic"/>
        </w:rPr>
        <w:t xml:space="preserve">Système </w:t>
      </w:r>
      <w:r w:rsidR="009C534D">
        <w:rPr>
          <w:rFonts w:ascii="Century Gothic" w:hAnsi="Century Gothic"/>
        </w:rPr>
        <w:t>initial</w:t>
      </w:r>
      <w:r w:rsidRPr="00B9750F">
        <w:rPr>
          <w:rFonts w:ascii="Century Gothic" w:hAnsi="Century Gothic"/>
        </w:rPr>
        <w:t>.</w:t>
      </w:r>
    </w:p>
    <w:p w14:paraId="03CDCC17" w14:textId="77777777" w:rsidR="002E46EE" w:rsidRDefault="002E46EE" w:rsidP="00DC5E34">
      <w:pPr>
        <w:pStyle w:val="Titre2"/>
      </w:pPr>
      <w:bookmarkStart w:id="102" w:name="_Toc49766211"/>
      <w:r>
        <w:t>Architecture matérielle</w:t>
      </w:r>
      <w:bookmarkEnd w:id="102"/>
    </w:p>
    <w:p w14:paraId="091B347F" w14:textId="65173F49" w:rsidR="00105960" w:rsidRPr="00DD0D84" w:rsidRDefault="00AB563A" w:rsidP="00E7490C">
      <w:pPr>
        <w:pStyle w:val="Paragraphedeliste"/>
        <w:numPr>
          <w:ilvl w:val="0"/>
          <w:numId w:val="15"/>
        </w:numPr>
        <w:spacing w:after="160" w:line="259" w:lineRule="auto"/>
        <w:rPr>
          <w:rFonts w:ascii="Century Gothic" w:hAnsi="Century Gothic"/>
        </w:rPr>
      </w:pPr>
      <w:r>
        <w:rPr>
          <w:rFonts w:ascii="Century Gothic" w:hAnsi="Century Gothic"/>
          <w:b/>
        </w:rPr>
        <w:t>S 4.2</w:t>
      </w:r>
      <w:r w:rsidR="00950073">
        <w:rPr>
          <w:rFonts w:ascii="Century Gothic" w:hAnsi="Century Gothic"/>
          <w:b/>
        </w:rPr>
        <w:t>-1</w:t>
      </w:r>
    </w:p>
    <w:p w14:paraId="73B9B111" w14:textId="77777777" w:rsidR="0036043D" w:rsidRDefault="002E46EE" w:rsidP="003E547E">
      <w:pPr>
        <w:pStyle w:val="Normal-retrait"/>
        <w:spacing w:after="120"/>
        <w:ind w:left="992"/>
        <w:rPr>
          <w:rFonts w:ascii="Century Gothic" w:hAnsi="Century Gothic"/>
        </w:rPr>
      </w:pPr>
      <w:r w:rsidRPr="00675915">
        <w:rPr>
          <w:rFonts w:ascii="Century Gothic" w:hAnsi="Century Gothic"/>
        </w:rPr>
        <w:t>Le soumissionnaire</w:t>
      </w:r>
      <w:r w:rsidRPr="0036043D">
        <w:rPr>
          <w:rFonts w:ascii="Century Gothic" w:hAnsi="Century Gothic"/>
        </w:rPr>
        <w:t xml:space="preserve"> fournira un descriptif détaillé de l'architecture matérielle du système</w:t>
      </w:r>
      <w:r w:rsidR="001D1A25">
        <w:rPr>
          <w:rFonts w:ascii="Century Gothic" w:hAnsi="Century Gothic"/>
        </w:rPr>
        <w:t>.</w:t>
      </w:r>
    </w:p>
    <w:p w14:paraId="35CADD93" w14:textId="5EF2DBB2" w:rsidR="0036043D" w:rsidRPr="0036043D" w:rsidRDefault="0036043D" w:rsidP="002E46EE">
      <w:pPr>
        <w:pStyle w:val="Normal-retrait"/>
        <w:rPr>
          <w:rFonts w:ascii="Century Gothic" w:hAnsi="Century Gothic"/>
        </w:rPr>
      </w:pPr>
      <w:r>
        <w:rPr>
          <w:rFonts w:ascii="Century Gothic" w:hAnsi="Century Gothic"/>
        </w:rPr>
        <w:t>L’architecture matérielle doit garantir la haute disponibilité des services</w:t>
      </w:r>
      <w:r w:rsidR="00266AEB">
        <w:rPr>
          <w:rFonts w:ascii="Century Gothic" w:hAnsi="Century Gothic"/>
        </w:rPr>
        <w:t xml:space="preserve">. </w:t>
      </w:r>
      <w:r w:rsidR="00870858">
        <w:rPr>
          <w:rFonts w:ascii="Century Gothic" w:hAnsi="Century Gothic"/>
        </w:rPr>
        <w:t xml:space="preserve">Cette architecture doit être basée sur la redondance locale des équipements et la </w:t>
      </w:r>
      <w:r w:rsidR="005E47CC">
        <w:rPr>
          <w:rFonts w:ascii="Century Gothic" w:hAnsi="Century Gothic"/>
        </w:rPr>
        <w:t>réplication entre le site principal et le site secondaire</w:t>
      </w:r>
      <w:r w:rsidR="00917B33">
        <w:rPr>
          <w:rFonts w:ascii="Century Gothic" w:hAnsi="Century Gothic"/>
        </w:rPr>
        <w:t xml:space="preserve"> (la mise en place du site secondaire est prévue pour un futur proche)</w:t>
      </w:r>
      <w:r w:rsidR="00870858">
        <w:rPr>
          <w:rFonts w:ascii="Century Gothic" w:hAnsi="Century Gothic"/>
        </w:rPr>
        <w:t xml:space="preserve">. </w:t>
      </w:r>
      <w:r w:rsidR="00917B33">
        <w:rPr>
          <w:rFonts w:ascii="Century Gothic" w:hAnsi="Century Gothic"/>
        </w:rPr>
        <w:t xml:space="preserve"> </w:t>
      </w:r>
    </w:p>
    <w:p w14:paraId="42A328BE" w14:textId="77777777" w:rsidR="002E46EE" w:rsidRDefault="002E46EE" w:rsidP="00DC5E34">
      <w:pPr>
        <w:pStyle w:val="Titre2"/>
      </w:pPr>
      <w:bookmarkStart w:id="103" w:name="_Toc49766212"/>
      <w:r>
        <w:t>Architecture logicielle</w:t>
      </w:r>
      <w:bookmarkEnd w:id="103"/>
    </w:p>
    <w:p w14:paraId="0DA7A317" w14:textId="14382ECE" w:rsidR="00C40ABC" w:rsidRPr="00627DEB" w:rsidRDefault="00D97EA0" w:rsidP="00E7490C">
      <w:pPr>
        <w:pStyle w:val="Paragraphedeliste"/>
        <w:numPr>
          <w:ilvl w:val="0"/>
          <w:numId w:val="15"/>
        </w:numPr>
        <w:spacing w:after="160" w:line="259" w:lineRule="auto"/>
        <w:rPr>
          <w:rFonts w:ascii="Century Gothic" w:hAnsi="Century Gothic"/>
        </w:rPr>
      </w:pPr>
      <w:r>
        <w:rPr>
          <w:rFonts w:ascii="Century Gothic" w:hAnsi="Century Gothic"/>
          <w:b/>
        </w:rPr>
        <w:t>S 4.3</w:t>
      </w:r>
      <w:r w:rsidR="00C40ABC">
        <w:rPr>
          <w:rFonts w:ascii="Century Gothic" w:hAnsi="Century Gothic"/>
          <w:b/>
        </w:rPr>
        <w:t>-</w:t>
      </w:r>
      <w:r>
        <w:rPr>
          <w:rFonts w:ascii="Century Gothic" w:hAnsi="Century Gothic"/>
          <w:b/>
        </w:rPr>
        <w:t>1</w:t>
      </w:r>
    </w:p>
    <w:p w14:paraId="3AE237BE" w14:textId="77777777" w:rsidR="000357CA" w:rsidRDefault="002E46EE" w:rsidP="002E46EE">
      <w:pPr>
        <w:pStyle w:val="Normal-retrait"/>
        <w:rPr>
          <w:rFonts w:ascii="Century Gothic" w:hAnsi="Century Gothic"/>
        </w:rPr>
      </w:pPr>
      <w:r w:rsidRPr="00E23E97">
        <w:rPr>
          <w:rFonts w:ascii="Century Gothic" w:hAnsi="Century Gothic"/>
        </w:rPr>
        <w:t>Le soumissionnaire fournira un descriptif détaillé de l'architecture logicielle du système proposé, en précisant</w:t>
      </w:r>
      <w:r w:rsidR="00781B86">
        <w:rPr>
          <w:rFonts w:ascii="Century Gothic" w:hAnsi="Century Gothic"/>
        </w:rPr>
        <w:t> :</w:t>
      </w:r>
    </w:p>
    <w:p w14:paraId="13813AC2" w14:textId="49DF3C83" w:rsidR="001B6608" w:rsidRPr="00782A0F" w:rsidRDefault="001B6608" w:rsidP="000406DA">
      <w:pPr>
        <w:pStyle w:val="PucesNiveau1"/>
        <w:numPr>
          <w:ilvl w:val="0"/>
          <w:numId w:val="22"/>
        </w:numPr>
        <w:tabs>
          <w:tab w:val="clear" w:pos="1418"/>
        </w:tabs>
        <w:rPr>
          <w:rFonts w:ascii="Century Gothic" w:hAnsi="Century Gothic"/>
        </w:rPr>
      </w:pPr>
      <w:r w:rsidRPr="00782A0F">
        <w:rPr>
          <w:rFonts w:ascii="Century Gothic" w:hAnsi="Century Gothic"/>
        </w:rPr>
        <w:t>La v</w:t>
      </w:r>
      <w:r w:rsidR="00782A0F" w:rsidRPr="00782A0F">
        <w:rPr>
          <w:rFonts w:ascii="Century Gothic" w:hAnsi="Century Gothic"/>
        </w:rPr>
        <w:t>ersion</w:t>
      </w:r>
      <w:r w:rsidR="00C00DD8">
        <w:rPr>
          <w:rFonts w:ascii="Century Gothic" w:hAnsi="Century Gothic"/>
        </w:rPr>
        <w:t xml:space="preserve"> qui sera implémentée</w:t>
      </w:r>
      <w:r w:rsidRPr="00782A0F">
        <w:rPr>
          <w:rFonts w:ascii="Century Gothic" w:hAnsi="Century Gothic"/>
        </w:rPr>
        <w:t xml:space="preserve"> du Système</w:t>
      </w:r>
      <w:r w:rsidR="00C00DD8">
        <w:rPr>
          <w:rFonts w:ascii="Century Gothic" w:hAnsi="Century Gothic"/>
        </w:rPr>
        <w:t xml:space="preserve"> en spécifiant sa date de sortie </w:t>
      </w:r>
    </w:p>
    <w:p w14:paraId="5FB7E9EF" w14:textId="54E7C23D" w:rsidR="001B6608" w:rsidRPr="00782A0F" w:rsidRDefault="001B6608" w:rsidP="000406DA">
      <w:pPr>
        <w:pStyle w:val="PucesNiveau1"/>
        <w:numPr>
          <w:ilvl w:val="0"/>
          <w:numId w:val="22"/>
        </w:numPr>
        <w:tabs>
          <w:tab w:val="clear" w:pos="1418"/>
        </w:tabs>
        <w:rPr>
          <w:rFonts w:ascii="Century Gothic" w:hAnsi="Century Gothic"/>
        </w:rPr>
      </w:pPr>
      <w:r w:rsidRPr="00782A0F">
        <w:rPr>
          <w:rFonts w:ascii="Century Gothic" w:hAnsi="Century Gothic"/>
        </w:rPr>
        <w:t>La date prévue pour la nouvelle version du Système</w:t>
      </w:r>
    </w:p>
    <w:p w14:paraId="2D965E47" w14:textId="39652453" w:rsidR="001B6608" w:rsidRPr="00782A0F" w:rsidRDefault="001B6608" w:rsidP="000406DA">
      <w:pPr>
        <w:pStyle w:val="PucesNiveau1"/>
        <w:numPr>
          <w:ilvl w:val="0"/>
          <w:numId w:val="22"/>
        </w:numPr>
        <w:tabs>
          <w:tab w:val="clear" w:pos="1418"/>
        </w:tabs>
        <w:rPr>
          <w:rFonts w:ascii="Century Gothic" w:hAnsi="Century Gothic"/>
        </w:rPr>
      </w:pPr>
      <w:r w:rsidRPr="00782A0F">
        <w:rPr>
          <w:rFonts w:ascii="Century Gothic" w:hAnsi="Century Gothic"/>
        </w:rPr>
        <w:t>La fréquence de changement des versions du Système (majeures et mineures)</w:t>
      </w:r>
    </w:p>
    <w:p w14:paraId="5B224407" w14:textId="4B24973B" w:rsidR="009F6E66" w:rsidRPr="009F6E66" w:rsidRDefault="001B6608" w:rsidP="000406DA">
      <w:pPr>
        <w:pStyle w:val="PucesNiveau1"/>
        <w:numPr>
          <w:ilvl w:val="0"/>
          <w:numId w:val="22"/>
        </w:numPr>
        <w:tabs>
          <w:tab w:val="clear" w:pos="1418"/>
        </w:tabs>
        <w:rPr>
          <w:rFonts w:ascii="Century Gothic" w:hAnsi="Century Gothic"/>
        </w:rPr>
      </w:pPr>
      <w:r w:rsidRPr="009F6E66">
        <w:rPr>
          <w:rFonts w:ascii="Century Gothic" w:hAnsi="Century Gothic"/>
        </w:rPr>
        <w:t>Le type de services nécessaires pour faire un upgrade et leur</w:t>
      </w:r>
      <w:r w:rsidR="00C00DD8" w:rsidRPr="009F6E66">
        <w:rPr>
          <w:rFonts w:ascii="Century Gothic" w:hAnsi="Century Gothic"/>
        </w:rPr>
        <w:t>s</w:t>
      </w:r>
      <w:r w:rsidRPr="009F6E66">
        <w:rPr>
          <w:rFonts w:ascii="Century Gothic" w:hAnsi="Century Gothic"/>
        </w:rPr>
        <w:t xml:space="preserve"> coût</w:t>
      </w:r>
      <w:r w:rsidR="00C00DD8" w:rsidRPr="009F6E66">
        <w:rPr>
          <w:rFonts w:ascii="Century Gothic" w:hAnsi="Century Gothic"/>
        </w:rPr>
        <w:t>s</w:t>
      </w:r>
      <w:r w:rsidRPr="009F6E66">
        <w:rPr>
          <w:rFonts w:ascii="Century Gothic" w:hAnsi="Century Gothic"/>
        </w:rPr>
        <w:t xml:space="preserve"> estimatif</w:t>
      </w:r>
      <w:r w:rsidR="00C00DD8" w:rsidRPr="009F6E66">
        <w:rPr>
          <w:rFonts w:ascii="Century Gothic" w:hAnsi="Century Gothic"/>
        </w:rPr>
        <w:t>s</w:t>
      </w:r>
    </w:p>
    <w:p w14:paraId="4C98B176" w14:textId="57939E2B" w:rsidR="00781B86" w:rsidRDefault="00781B86" w:rsidP="000406DA">
      <w:pPr>
        <w:pStyle w:val="PucesNiveau1"/>
        <w:numPr>
          <w:ilvl w:val="0"/>
          <w:numId w:val="22"/>
        </w:numPr>
        <w:tabs>
          <w:tab w:val="clear" w:pos="1418"/>
        </w:tabs>
        <w:spacing w:after="120"/>
        <w:rPr>
          <w:rFonts w:ascii="Century Gothic" w:hAnsi="Century Gothic"/>
        </w:rPr>
      </w:pPr>
      <w:r w:rsidRPr="009F6E66">
        <w:rPr>
          <w:rFonts w:ascii="Century Gothic" w:hAnsi="Century Gothic"/>
        </w:rPr>
        <w:t>Le système d’exploitation et de base de données proposés</w:t>
      </w:r>
    </w:p>
    <w:p w14:paraId="54861C92" w14:textId="77777777" w:rsidR="00C04B88" w:rsidRDefault="00C04B88" w:rsidP="00DD0D84">
      <w:pPr>
        <w:pStyle w:val="Normal-retrait"/>
      </w:pPr>
    </w:p>
    <w:p w14:paraId="3802EC59" w14:textId="77777777" w:rsidR="00C04B88" w:rsidRDefault="00C04B88" w:rsidP="00DD0D84">
      <w:pPr>
        <w:pStyle w:val="Normal-retrait"/>
      </w:pPr>
    </w:p>
    <w:p w14:paraId="6331EDF8" w14:textId="77777777" w:rsidR="00C04B88" w:rsidRDefault="00C04B88" w:rsidP="00DD0D84">
      <w:pPr>
        <w:pStyle w:val="Normal-retrait"/>
      </w:pPr>
    </w:p>
    <w:p w14:paraId="4E14BD53" w14:textId="77777777" w:rsidR="00C04B88" w:rsidRDefault="00C04B88" w:rsidP="00DD0D84">
      <w:pPr>
        <w:pStyle w:val="Normal-retrait"/>
      </w:pPr>
    </w:p>
    <w:p w14:paraId="30EC855F" w14:textId="77777777" w:rsidR="007B06E0" w:rsidRPr="00DD0D84" w:rsidRDefault="007B06E0" w:rsidP="00AB563A">
      <w:pPr>
        <w:pStyle w:val="Normal-retrait"/>
        <w:ind w:left="0"/>
      </w:pPr>
    </w:p>
    <w:p w14:paraId="18DCCB72" w14:textId="643D6063" w:rsidR="00105960" w:rsidRPr="00DD0D84" w:rsidRDefault="00D97EA0" w:rsidP="00E7490C">
      <w:pPr>
        <w:pStyle w:val="Paragraphedeliste"/>
        <w:numPr>
          <w:ilvl w:val="0"/>
          <w:numId w:val="15"/>
        </w:numPr>
        <w:spacing w:after="160" w:line="259" w:lineRule="auto"/>
        <w:rPr>
          <w:rFonts w:ascii="Century Gothic" w:hAnsi="Century Gothic"/>
          <w:b/>
        </w:rPr>
      </w:pPr>
      <w:r>
        <w:rPr>
          <w:rFonts w:ascii="Century Gothic" w:hAnsi="Century Gothic"/>
          <w:b/>
        </w:rPr>
        <w:t>S 4.3</w:t>
      </w:r>
      <w:r w:rsidR="007B06E0" w:rsidRPr="00DD0D84">
        <w:rPr>
          <w:rFonts w:ascii="Century Gothic" w:hAnsi="Century Gothic"/>
          <w:b/>
        </w:rPr>
        <w:t>-</w:t>
      </w:r>
      <w:r>
        <w:rPr>
          <w:rFonts w:ascii="Century Gothic" w:hAnsi="Century Gothic"/>
          <w:b/>
        </w:rPr>
        <w:t>2</w:t>
      </w:r>
    </w:p>
    <w:p w14:paraId="69758424" w14:textId="5E3A1868" w:rsidR="00574452" w:rsidRDefault="00195B84" w:rsidP="00266AEB">
      <w:pPr>
        <w:pStyle w:val="Normal-retrait"/>
        <w:keepLines w:val="0"/>
        <w:spacing w:after="120"/>
        <w:ind w:firstLine="1"/>
        <w:rPr>
          <w:rFonts w:ascii="Century Gothic" w:hAnsi="Century Gothic"/>
        </w:rPr>
      </w:pPr>
      <w:r w:rsidRPr="00195B84">
        <w:rPr>
          <w:rFonts w:ascii="Century Gothic" w:hAnsi="Century Gothic"/>
        </w:rPr>
        <w:lastRenderedPageBreak/>
        <w:t xml:space="preserve">L'interface utilisateur </w:t>
      </w:r>
      <w:r w:rsidR="003E547E">
        <w:rPr>
          <w:rFonts w:ascii="Century Gothic" w:hAnsi="Century Gothic"/>
        </w:rPr>
        <w:t>doit être</w:t>
      </w:r>
      <w:r w:rsidRPr="00195B84">
        <w:rPr>
          <w:rFonts w:ascii="Century Gothic" w:hAnsi="Century Gothic"/>
        </w:rPr>
        <w:t xml:space="preserve"> full web</w:t>
      </w:r>
      <w:r w:rsidR="001C4B6D">
        <w:rPr>
          <w:rFonts w:ascii="Century Gothic" w:hAnsi="Century Gothic"/>
        </w:rPr>
        <w:t xml:space="preserve"> et sécurisé</w:t>
      </w:r>
      <w:r w:rsidR="00C422CA">
        <w:rPr>
          <w:rFonts w:ascii="Century Gothic" w:hAnsi="Century Gothic"/>
        </w:rPr>
        <w:t xml:space="preserve"> les accès</w:t>
      </w:r>
      <w:r w:rsidR="00266AEB">
        <w:rPr>
          <w:rFonts w:ascii="Century Gothic" w:hAnsi="Century Gothic"/>
        </w:rPr>
        <w:t>. La solution doit être compatible à tous les navigateurs web.</w:t>
      </w:r>
    </w:p>
    <w:p w14:paraId="328C510C" w14:textId="77777777" w:rsidR="007B06E0" w:rsidRDefault="007B06E0" w:rsidP="00266AEB">
      <w:pPr>
        <w:pStyle w:val="Normal-retrait"/>
        <w:keepLines w:val="0"/>
        <w:spacing w:after="120"/>
        <w:ind w:firstLine="1"/>
        <w:rPr>
          <w:rFonts w:ascii="Century Gothic" w:hAnsi="Century Gothic"/>
        </w:rPr>
      </w:pPr>
    </w:p>
    <w:p w14:paraId="21D4D1DD" w14:textId="37949D5C" w:rsidR="00B34A0A" w:rsidRPr="000E67DA" w:rsidRDefault="00D97EA0" w:rsidP="00E7490C">
      <w:pPr>
        <w:pStyle w:val="Paragraphedeliste"/>
        <w:numPr>
          <w:ilvl w:val="0"/>
          <w:numId w:val="19"/>
        </w:numPr>
        <w:spacing w:after="120" w:line="259" w:lineRule="auto"/>
        <w:rPr>
          <w:rFonts w:ascii="Century Gothic" w:hAnsi="Century Gothic"/>
          <w:b/>
        </w:rPr>
      </w:pPr>
      <w:r>
        <w:rPr>
          <w:rFonts w:ascii="Century Gothic" w:hAnsi="Century Gothic"/>
          <w:b/>
        </w:rPr>
        <w:t>S 4.3</w:t>
      </w:r>
      <w:r w:rsidR="00F16278" w:rsidRPr="00EE3426">
        <w:rPr>
          <w:rFonts w:ascii="Century Gothic" w:hAnsi="Century Gothic"/>
          <w:b/>
        </w:rPr>
        <w:t>-3</w:t>
      </w:r>
    </w:p>
    <w:p w14:paraId="7B25EC63" w14:textId="65BAF889" w:rsidR="00211588" w:rsidRDefault="009D5449" w:rsidP="00DD0D84">
      <w:pPr>
        <w:spacing w:after="120" w:line="259" w:lineRule="auto"/>
        <w:ind w:left="632"/>
        <w:rPr>
          <w:rFonts w:ascii="Century Gothic" w:hAnsi="Century Gothic"/>
        </w:rPr>
      </w:pPr>
      <w:r w:rsidRPr="00EE3426">
        <w:rPr>
          <w:rFonts w:ascii="Century Gothic" w:hAnsi="Century Gothic"/>
        </w:rPr>
        <w:t xml:space="preserve">Le système </w:t>
      </w:r>
      <w:r w:rsidR="00AE200A" w:rsidRPr="00EE3426">
        <w:rPr>
          <w:rFonts w:ascii="Century Gothic" w:hAnsi="Century Gothic"/>
        </w:rPr>
        <w:t xml:space="preserve">doit offrir </w:t>
      </w:r>
      <w:r w:rsidRPr="00EE3426">
        <w:rPr>
          <w:rFonts w:ascii="Century Gothic" w:hAnsi="Century Gothic"/>
        </w:rPr>
        <w:t>une interface unique aux utilisateurs pour l'accès à toutes les fonctionnalités (le passage d'un module à un autre ne nécessite pas une nouvelle authentification)</w:t>
      </w:r>
    </w:p>
    <w:p w14:paraId="54543A18" w14:textId="77777777" w:rsidR="0037183A" w:rsidRDefault="0037183A" w:rsidP="00DD0D84">
      <w:pPr>
        <w:spacing w:after="120" w:line="259" w:lineRule="auto"/>
        <w:ind w:left="632"/>
        <w:rPr>
          <w:rFonts w:ascii="Century Gothic" w:hAnsi="Century Gothic"/>
        </w:rPr>
      </w:pPr>
    </w:p>
    <w:p w14:paraId="3E4597D1" w14:textId="62866670" w:rsidR="0037183A" w:rsidRPr="00EE3426" w:rsidRDefault="00D97EA0" w:rsidP="00E7490C">
      <w:pPr>
        <w:pStyle w:val="Paragraphedeliste"/>
        <w:numPr>
          <w:ilvl w:val="0"/>
          <w:numId w:val="19"/>
        </w:numPr>
        <w:spacing w:after="120" w:line="259" w:lineRule="auto"/>
        <w:rPr>
          <w:rFonts w:ascii="Century Gothic" w:hAnsi="Century Gothic"/>
        </w:rPr>
      </w:pPr>
      <w:r>
        <w:rPr>
          <w:rFonts w:ascii="Century Gothic" w:hAnsi="Century Gothic"/>
          <w:b/>
        </w:rPr>
        <w:t>S 4.3</w:t>
      </w:r>
      <w:r w:rsidR="0037183A" w:rsidRPr="00627DEB">
        <w:rPr>
          <w:rFonts w:ascii="Century Gothic" w:hAnsi="Century Gothic"/>
          <w:b/>
        </w:rPr>
        <w:t>-4</w:t>
      </w:r>
    </w:p>
    <w:p w14:paraId="4ED240F9" w14:textId="77777777" w:rsidR="00B34A0A" w:rsidRDefault="00B34A0A" w:rsidP="00DD0D84"/>
    <w:p w14:paraId="7DDB9118" w14:textId="0B245164" w:rsidR="003213A7" w:rsidRDefault="008A00F9" w:rsidP="00DD0D84">
      <w:pPr>
        <w:pStyle w:val="Paragraphedeliste"/>
        <w:rPr>
          <w:rFonts w:ascii="Century Gothic" w:hAnsi="Century Gothic"/>
        </w:rPr>
      </w:pPr>
      <w:r w:rsidRPr="00EE3426">
        <w:rPr>
          <w:rFonts w:ascii="Century Gothic" w:hAnsi="Century Gothic"/>
        </w:rPr>
        <w:t>Le système</w:t>
      </w:r>
      <w:r w:rsidR="00AE200A" w:rsidRPr="00EE3426">
        <w:rPr>
          <w:rFonts w:ascii="Century Gothic" w:hAnsi="Century Gothic"/>
        </w:rPr>
        <w:t xml:space="preserve"> doit posséder</w:t>
      </w:r>
      <w:r w:rsidRPr="00EE3426">
        <w:rPr>
          <w:rFonts w:ascii="Century Gothic" w:hAnsi="Century Gothic"/>
        </w:rPr>
        <w:t xml:space="preserve"> un outil pour la personnalisation de l'interface par l'administrateur (changer les étiquettes, afficher/masquer des champs, réorganiser une interface, rajouter des champs flexibles …)</w:t>
      </w:r>
    </w:p>
    <w:p w14:paraId="31068F6F" w14:textId="0B531098" w:rsidR="00BB6635" w:rsidRDefault="00BB6635" w:rsidP="00DD0D84">
      <w:pPr>
        <w:pStyle w:val="Normal-retrait"/>
        <w:spacing w:after="120"/>
        <w:ind w:left="992"/>
        <w:rPr>
          <w:rFonts w:ascii="Century Gothic" w:hAnsi="Century Gothic"/>
        </w:rPr>
      </w:pPr>
    </w:p>
    <w:p w14:paraId="30801EC2" w14:textId="0CF2781E" w:rsidR="00105960" w:rsidRPr="00AB563A" w:rsidRDefault="003213A7" w:rsidP="00E7490C">
      <w:pPr>
        <w:pStyle w:val="Paragraphedeliste"/>
        <w:numPr>
          <w:ilvl w:val="0"/>
          <w:numId w:val="15"/>
        </w:numPr>
        <w:spacing w:after="160" w:line="259" w:lineRule="auto"/>
        <w:rPr>
          <w:rFonts w:ascii="Century Gothic" w:hAnsi="Century Gothic"/>
          <w:b/>
        </w:rPr>
      </w:pPr>
      <w:r w:rsidRPr="00DD0D84">
        <w:rPr>
          <w:rFonts w:ascii="Century Gothic" w:hAnsi="Century Gothic"/>
          <w:b/>
        </w:rPr>
        <w:t xml:space="preserve"> </w:t>
      </w:r>
      <w:r w:rsidR="00D97EA0">
        <w:rPr>
          <w:rFonts w:ascii="Century Gothic" w:hAnsi="Century Gothic"/>
          <w:b/>
        </w:rPr>
        <w:t>S 4.3</w:t>
      </w:r>
      <w:r>
        <w:rPr>
          <w:rFonts w:ascii="Century Gothic" w:hAnsi="Century Gothic"/>
          <w:b/>
        </w:rPr>
        <w:t>-</w:t>
      </w:r>
      <w:r w:rsidR="00B34A0A">
        <w:rPr>
          <w:rFonts w:ascii="Century Gothic" w:hAnsi="Century Gothic"/>
          <w:b/>
        </w:rPr>
        <w:t>5</w:t>
      </w:r>
    </w:p>
    <w:p w14:paraId="3E28BEFC" w14:textId="06989C71" w:rsidR="00574452" w:rsidRDefault="009D5449" w:rsidP="003E547E">
      <w:pPr>
        <w:pStyle w:val="Normal-retrait"/>
        <w:spacing w:after="120"/>
        <w:ind w:left="992"/>
        <w:rPr>
          <w:rFonts w:ascii="Century Gothic" w:hAnsi="Century Gothic"/>
        </w:rPr>
      </w:pPr>
      <w:r w:rsidRPr="00574452">
        <w:rPr>
          <w:rFonts w:ascii="Century Gothic" w:hAnsi="Century Gothic"/>
        </w:rPr>
        <w:t xml:space="preserve">Tous les paramètres de configuration </w:t>
      </w:r>
      <w:r w:rsidR="00AE200A">
        <w:rPr>
          <w:rFonts w:ascii="Century Gothic" w:hAnsi="Century Gothic"/>
        </w:rPr>
        <w:t xml:space="preserve">doivent être </w:t>
      </w:r>
      <w:r w:rsidR="00AE200A" w:rsidRPr="00574452">
        <w:rPr>
          <w:rFonts w:ascii="Century Gothic" w:hAnsi="Century Gothic"/>
        </w:rPr>
        <w:t xml:space="preserve"> </w:t>
      </w:r>
      <w:r w:rsidRPr="00574452">
        <w:rPr>
          <w:rFonts w:ascii="Century Gothic" w:hAnsi="Century Gothic"/>
        </w:rPr>
        <w:t xml:space="preserve">stockés dans la </w:t>
      </w:r>
      <w:r w:rsidRPr="00781B86">
        <w:rPr>
          <w:rFonts w:ascii="Century Gothic" w:hAnsi="Century Gothic"/>
        </w:rPr>
        <w:t xml:space="preserve">base de données </w:t>
      </w:r>
      <w:r w:rsidR="00AE200A">
        <w:rPr>
          <w:rFonts w:ascii="Century Gothic" w:hAnsi="Century Gothic"/>
        </w:rPr>
        <w:t>pour</w:t>
      </w:r>
      <w:r w:rsidRPr="00574452">
        <w:rPr>
          <w:rFonts w:ascii="Century Gothic" w:hAnsi="Century Gothic"/>
        </w:rPr>
        <w:t xml:space="preserve"> être maintenu par l'administrateur du système</w:t>
      </w:r>
      <w:r w:rsidR="009B7101">
        <w:rPr>
          <w:rFonts w:ascii="Century Gothic" w:hAnsi="Century Gothic"/>
        </w:rPr>
        <w:t>,</w:t>
      </w:r>
    </w:p>
    <w:p w14:paraId="0DB8D4E5" w14:textId="77777777" w:rsidR="003213A7" w:rsidRDefault="003213A7" w:rsidP="003E547E">
      <w:pPr>
        <w:pStyle w:val="Normal-retrait"/>
        <w:spacing w:after="120"/>
        <w:ind w:left="992"/>
        <w:rPr>
          <w:rFonts w:ascii="Century Gothic" w:hAnsi="Century Gothic"/>
        </w:rPr>
      </w:pPr>
    </w:p>
    <w:p w14:paraId="06CC0D9E" w14:textId="7D6CD356" w:rsidR="003213A7" w:rsidRPr="00627DEB" w:rsidRDefault="00D97EA0" w:rsidP="00E7490C">
      <w:pPr>
        <w:pStyle w:val="Paragraphedeliste"/>
        <w:numPr>
          <w:ilvl w:val="0"/>
          <w:numId w:val="15"/>
        </w:numPr>
        <w:spacing w:after="160" w:line="259" w:lineRule="auto"/>
        <w:rPr>
          <w:rFonts w:ascii="Century Gothic" w:hAnsi="Century Gothic"/>
        </w:rPr>
      </w:pPr>
      <w:r>
        <w:rPr>
          <w:rFonts w:ascii="Century Gothic" w:hAnsi="Century Gothic"/>
          <w:b/>
        </w:rPr>
        <w:t>S 4.3</w:t>
      </w:r>
      <w:r w:rsidR="003213A7">
        <w:rPr>
          <w:rFonts w:ascii="Century Gothic" w:hAnsi="Century Gothic"/>
          <w:b/>
        </w:rPr>
        <w:t>-</w:t>
      </w:r>
      <w:r w:rsidR="0058246D">
        <w:rPr>
          <w:rFonts w:ascii="Century Gothic" w:hAnsi="Century Gothic"/>
          <w:b/>
        </w:rPr>
        <w:t>6</w:t>
      </w:r>
    </w:p>
    <w:p w14:paraId="3C33A077" w14:textId="77777777" w:rsidR="00105960" w:rsidRPr="00A16AD7" w:rsidRDefault="00105960" w:rsidP="00DD0D84">
      <w:pPr>
        <w:pStyle w:val="Paragraphedeliste"/>
        <w:keepLines w:val="0"/>
        <w:ind w:left="1636"/>
        <w:jc w:val="left"/>
        <w:rPr>
          <w:b/>
          <w:bCs/>
          <w:noProof/>
        </w:rPr>
      </w:pPr>
    </w:p>
    <w:p w14:paraId="239FC3AF" w14:textId="4D752BCD" w:rsidR="00574452" w:rsidRDefault="00A910E1" w:rsidP="003E547E">
      <w:pPr>
        <w:pStyle w:val="Normal-retrait"/>
        <w:spacing w:after="120"/>
        <w:ind w:left="992"/>
        <w:rPr>
          <w:rFonts w:ascii="Century Gothic" w:hAnsi="Century Gothic"/>
        </w:rPr>
      </w:pPr>
      <w:r w:rsidRPr="00A910E1">
        <w:rPr>
          <w:rFonts w:ascii="Century Gothic" w:hAnsi="Century Gothic"/>
        </w:rPr>
        <w:t>Une nouvelle version du système n</w:t>
      </w:r>
      <w:r w:rsidR="009B7101">
        <w:rPr>
          <w:rFonts w:ascii="Century Gothic" w:hAnsi="Century Gothic"/>
        </w:rPr>
        <w:t xml:space="preserve">e doit pas </w:t>
      </w:r>
      <w:r w:rsidRPr="00A910E1">
        <w:rPr>
          <w:rFonts w:ascii="Century Gothic" w:hAnsi="Century Gothic"/>
        </w:rPr>
        <w:t xml:space="preserve">affecter les configurations et personnalisations effectuées par </w:t>
      </w:r>
      <w:del w:id="104" w:author="Didier GANIN" w:date="2021-01-18T20:22:00Z">
        <w:r w:rsidRPr="00A910E1" w:rsidDel="003A2F30">
          <w:rPr>
            <w:rFonts w:ascii="Century Gothic" w:hAnsi="Century Gothic"/>
          </w:rPr>
          <w:delText>Moov</w:delText>
        </w:r>
      </w:del>
      <w:ins w:id="105" w:author="Didier GANIN" w:date="2021-01-18T20:22:00Z">
        <w:r w:rsidR="003A2F30">
          <w:rPr>
            <w:rFonts w:ascii="Century Gothic" w:hAnsi="Century Gothic"/>
          </w:rPr>
          <w:t>.....</w:t>
        </w:r>
      </w:ins>
    </w:p>
    <w:p w14:paraId="5D331142" w14:textId="77777777" w:rsidR="003213A7" w:rsidRDefault="003213A7" w:rsidP="003E547E">
      <w:pPr>
        <w:pStyle w:val="Normal-retrait"/>
        <w:spacing w:after="120"/>
        <w:ind w:left="992"/>
        <w:rPr>
          <w:rFonts w:ascii="Century Gothic" w:hAnsi="Century Gothic"/>
        </w:rPr>
      </w:pPr>
    </w:p>
    <w:p w14:paraId="0B29E6EC" w14:textId="67F35A96" w:rsidR="003213A7" w:rsidRPr="00627DEB" w:rsidRDefault="00D97EA0" w:rsidP="00E7490C">
      <w:pPr>
        <w:pStyle w:val="Paragraphedeliste"/>
        <w:numPr>
          <w:ilvl w:val="0"/>
          <w:numId w:val="15"/>
        </w:numPr>
        <w:spacing w:after="160" w:line="259" w:lineRule="auto"/>
        <w:rPr>
          <w:rFonts w:ascii="Century Gothic" w:hAnsi="Century Gothic"/>
        </w:rPr>
      </w:pPr>
      <w:r>
        <w:rPr>
          <w:rFonts w:ascii="Century Gothic" w:hAnsi="Century Gothic"/>
          <w:b/>
        </w:rPr>
        <w:t>S 4.3</w:t>
      </w:r>
      <w:r w:rsidR="003213A7">
        <w:rPr>
          <w:rFonts w:ascii="Century Gothic" w:hAnsi="Century Gothic"/>
          <w:b/>
        </w:rPr>
        <w:t>-</w:t>
      </w:r>
      <w:r w:rsidR="00C12B69">
        <w:rPr>
          <w:rFonts w:ascii="Century Gothic" w:hAnsi="Century Gothic"/>
          <w:b/>
        </w:rPr>
        <w:t>7</w:t>
      </w:r>
    </w:p>
    <w:p w14:paraId="07E426F8" w14:textId="77777777" w:rsidR="00105960" w:rsidRPr="00A16AD7" w:rsidRDefault="00105960" w:rsidP="00DD0D84">
      <w:pPr>
        <w:pStyle w:val="Paragraphedeliste"/>
        <w:keepLines w:val="0"/>
        <w:ind w:left="1636"/>
        <w:jc w:val="left"/>
        <w:rPr>
          <w:b/>
          <w:bCs/>
          <w:noProof/>
        </w:rPr>
      </w:pPr>
    </w:p>
    <w:p w14:paraId="56B7A965" w14:textId="4980AA93" w:rsidR="00574452" w:rsidRDefault="006E6DB8" w:rsidP="003E547E">
      <w:pPr>
        <w:pStyle w:val="Normal-retrait"/>
        <w:spacing w:after="120"/>
        <w:ind w:left="992"/>
        <w:rPr>
          <w:rFonts w:ascii="Century Gothic" w:hAnsi="Century Gothic"/>
        </w:rPr>
      </w:pPr>
      <w:r w:rsidRPr="006E6DB8">
        <w:rPr>
          <w:rFonts w:ascii="Century Gothic" w:hAnsi="Century Gothic"/>
        </w:rPr>
        <w:t xml:space="preserve">Le système </w:t>
      </w:r>
      <w:r w:rsidR="00AE200A">
        <w:rPr>
          <w:rFonts w:ascii="Century Gothic" w:hAnsi="Century Gothic"/>
        </w:rPr>
        <w:t xml:space="preserve">doit </w:t>
      </w:r>
      <w:r w:rsidR="00FF6A6B">
        <w:rPr>
          <w:rFonts w:ascii="Century Gothic" w:hAnsi="Century Gothic"/>
        </w:rPr>
        <w:t>prévoir</w:t>
      </w:r>
      <w:r w:rsidR="00FF6A6B" w:rsidRPr="006E6DB8">
        <w:rPr>
          <w:rFonts w:ascii="Century Gothic" w:hAnsi="Century Gothic"/>
        </w:rPr>
        <w:t xml:space="preserve"> </w:t>
      </w:r>
      <w:r w:rsidR="00C43D81">
        <w:rPr>
          <w:rFonts w:ascii="Century Gothic" w:hAnsi="Century Gothic"/>
        </w:rPr>
        <w:t xml:space="preserve"> </w:t>
      </w:r>
      <w:r w:rsidR="00C43D81" w:rsidRPr="006E6DB8">
        <w:rPr>
          <w:rFonts w:ascii="Century Gothic" w:hAnsi="Century Gothic"/>
        </w:rPr>
        <w:t xml:space="preserve"> </w:t>
      </w:r>
      <w:r w:rsidR="00FF6A6B">
        <w:rPr>
          <w:rFonts w:ascii="Century Gothic" w:hAnsi="Century Gothic"/>
        </w:rPr>
        <w:t xml:space="preserve">les </w:t>
      </w:r>
      <w:r w:rsidRPr="006E6DB8">
        <w:rPr>
          <w:rFonts w:ascii="Century Gothic" w:hAnsi="Century Gothic"/>
        </w:rPr>
        <w:t xml:space="preserve">environnements </w:t>
      </w:r>
      <w:r w:rsidR="00FF6A6B">
        <w:rPr>
          <w:rFonts w:ascii="Century Gothic" w:hAnsi="Century Gothic"/>
        </w:rPr>
        <w:t>suivants</w:t>
      </w:r>
      <w:r w:rsidR="00FF6A6B" w:rsidRPr="006E6DB8">
        <w:rPr>
          <w:rFonts w:ascii="Century Gothic" w:hAnsi="Century Gothic"/>
        </w:rPr>
        <w:t xml:space="preserve"> </w:t>
      </w:r>
      <w:r w:rsidR="00FF6A6B">
        <w:rPr>
          <w:rFonts w:ascii="Century Gothic" w:hAnsi="Century Gothic"/>
        </w:rPr>
        <w:t xml:space="preserve">  </w:t>
      </w:r>
      <w:r w:rsidRPr="006E6DB8">
        <w:rPr>
          <w:rFonts w:ascii="Century Gothic" w:hAnsi="Century Gothic"/>
        </w:rPr>
        <w:t xml:space="preserve">: </w:t>
      </w:r>
      <w:r w:rsidR="003411BF" w:rsidRPr="006E6DB8">
        <w:rPr>
          <w:rFonts w:ascii="Century Gothic" w:hAnsi="Century Gothic"/>
        </w:rPr>
        <w:t>tests</w:t>
      </w:r>
      <w:r w:rsidRPr="006E6DB8">
        <w:rPr>
          <w:rFonts w:ascii="Century Gothic" w:hAnsi="Century Gothic"/>
        </w:rPr>
        <w:t xml:space="preserve">,  formation,  simulation </w:t>
      </w:r>
      <w:r w:rsidR="001125DA">
        <w:rPr>
          <w:rFonts w:ascii="Century Gothic" w:hAnsi="Century Gothic"/>
        </w:rPr>
        <w:t xml:space="preserve">de </w:t>
      </w:r>
      <w:r w:rsidRPr="006E6DB8">
        <w:rPr>
          <w:rFonts w:ascii="Century Gothic" w:hAnsi="Century Gothic"/>
        </w:rPr>
        <w:t>la production, avec la possibilité d'exporter/importer les paramètres de configuration et les données transactionnelles entre les différents environnements sans aucune saisie manuelle des données</w:t>
      </w:r>
      <w:r>
        <w:rPr>
          <w:rFonts w:ascii="Century Gothic" w:hAnsi="Century Gothic"/>
        </w:rPr>
        <w:t xml:space="preserve"> (procédure à décrire)</w:t>
      </w:r>
    </w:p>
    <w:p w14:paraId="618CAC52" w14:textId="77777777" w:rsidR="003213A7" w:rsidRDefault="003213A7" w:rsidP="003E547E">
      <w:pPr>
        <w:pStyle w:val="Normal-retrait"/>
        <w:spacing w:after="120"/>
        <w:ind w:left="992"/>
        <w:rPr>
          <w:rFonts w:ascii="Century Gothic" w:hAnsi="Century Gothic"/>
        </w:rPr>
      </w:pPr>
    </w:p>
    <w:p w14:paraId="6CBBB5A8" w14:textId="373C1377" w:rsidR="003213A7" w:rsidRPr="00627DEB" w:rsidRDefault="00D97EA0" w:rsidP="00E7490C">
      <w:pPr>
        <w:pStyle w:val="Paragraphedeliste"/>
        <w:numPr>
          <w:ilvl w:val="0"/>
          <w:numId w:val="15"/>
        </w:numPr>
        <w:spacing w:after="160" w:line="259" w:lineRule="auto"/>
        <w:rPr>
          <w:rFonts w:ascii="Century Gothic" w:hAnsi="Century Gothic"/>
        </w:rPr>
      </w:pPr>
      <w:r>
        <w:rPr>
          <w:rFonts w:ascii="Century Gothic" w:hAnsi="Century Gothic"/>
          <w:b/>
        </w:rPr>
        <w:t>S 4.3</w:t>
      </w:r>
      <w:r w:rsidR="003213A7">
        <w:rPr>
          <w:rFonts w:ascii="Century Gothic" w:hAnsi="Century Gothic"/>
          <w:b/>
        </w:rPr>
        <w:t>-</w:t>
      </w:r>
      <w:r w:rsidR="00C12B69">
        <w:rPr>
          <w:rFonts w:ascii="Century Gothic" w:hAnsi="Century Gothic"/>
          <w:b/>
        </w:rPr>
        <w:t>8</w:t>
      </w:r>
    </w:p>
    <w:p w14:paraId="677E8F92" w14:textId="77777777" w:rsidR="00105960" w:rsidRPr="00A16AD7" w:rsidRDefault="00105960" w:rsidP="00DD0D84">
      <w:pPr>
        <w:pStyle w:val="Paragraphedeliste"/>
        <w:keepLines w:val="0"/>
        <w:ind w:left="1636"/>
        <w:jc w:val="left"/>
        <w:rPr>
          <w:b/>
          <w:bCs/>
          <w:noProof/>
        </w:rPr>
      </w:pPr>
    </w:p>
    <w:p w14:paraId="7D56B930" w14:textId="77A88AB7" w:rsidR="00574452" w:rsidRDefault="00E92DBA" w:rsidP="003E547E">
      <w:pPr>
        <w:pStyle w:val="Normal-retrait"/>
        <w:spacing w:after="120"/>
        <w:ind w:left="992"/>
        <w:rPr>
          <w:rFonts w:ascii="Century Gothic" w:hAnsi="Century Gothic"/>
        </w:rPr>
      </w:pPr>
      <w:r w:rsidRPr="00E92DBA">
        <w:rPr>
          <w:rFonts w:ascii="Century Gothic" w:hAnsi="Century Gothic"/>
        </w:rPr>
        <w:t xml:space="preserve">Le système </w:t>
      </w:r>
      <w:r w:rsidR="00237D25">
        <w:rPr>
          <w:rFonts w:ascii="Century Gothic" w:hAnsi="Century Gothic"/>
        </w:rPr>
        <w:t xml:space="preserve">doit permettre </w:t>
      </w:r>
      <w:r w:rsidR="00237D25" w:rsidRPr="00E92DBA">
        <w:rPr>
          <w:rFonts w:ascii="Century Gothic" w:hAnsi="Century Gothic"/>
        </w:rPr>
        <w:t xml:space="preserve"> </w:t>
      </w:r>
      <w:r w:rsidRPr="00E92DBA">
        <w:rPr>
          <w:rFonts w:ascii="Century Gothic" w:hAnsi="Century Gothic"/>
        </w:rPr>
        <w:t>l'affectation des différents niveaux d'accès aux différents profils d'utilis</w:t>
      </w:r>
      <w:r>
        <w:rPr>
          <w:rFonts w:ascii="Century Gothic" w:hAnsi="Century Gothic"/>
        </w:rPr>
        <w:t>ateurs par l'administrateur du S</w:t>
      </w:r>
      <w:r w:rsidRPr="00E92DBA">
        <w:rPr>
          <w:rFonts w:ascii="Century Gothic" w:hAnsi="Century Gothic"/>
        </w:rPr>
        <w:t>ystème</w:t>
      </w:r>
    </w:p>
    <w:p w14:paraId="7834CF23" w14:textId="77777777" w:rsidR="003213A7" w:rsidRDefault="003213A7" w:rsidP="003E547E">
      <w:pPr>
        <w:pStyle w:val="Normal-retrait"/>
        <w:spacing w:after="120"/>
        <w:ind w:left="992"/>
        <w:rPr>
          <w:rFonts w:ascii="Century Gothic" w:hAnsi="Century Gothic"/>
        </w:rPr>
      </w:pPr>
    </w:p>
    <w:p w14:paraId="1CFB5B24" w14:textId="7C715D0C" w:rsidR="003213A7" w:rsidRPr="00627DEB" w:rsidRDefault="00D97EA0" w:rsidP="00E7490C">
      <w:pPr>
        <w:pStyle w:val="Paragraphedeliste"/>
        <w:numPr>
          <w:ilvl w:val="0"/>
          <w:numId w:val="15"/>
        </w:numPr>
        <w:spacing w:after="160" w:line="259" w:lineRule="auto"/>
        <w:rPr>
          <w:rFonts w:ascii="Century Gothic" w:hAnsi="Century Gothic"/>
        </w:rPr>
      </w:pPr>
      <w:r>
        <w:rPr>
          <w:rFonts w:ascii="Century Gothic" w:hAnsi="Century Gothic"/>
          <w:b/>
        </w:rPr>
        <w:t>S 4.3</w:t>
      </w:r>
      <w:r w:rsidR="003213A7">
        <w:rPr>
          <w:rFonts w:ascii="Century Gothic" w:hAnsi="Century Gothic"/>
          <w:b/>
        </w:rPr>
        <w:t>-</w:t>
      </w:r>
      <w:r w:rsidR="00C12B69">
        <w:rPr>
          <w:rFonts w:ascii="Century Gothic" w:hAnsi="Century Gothic"/>
          <w:b/>
        </w:rPr>
        <w:t>9</w:t>
      </w:r>
    </w:p>
    <w:p w14:paraId="030B6EE3" w14:textId="77777777" w:rsidR="00105960" w:rsidRPr="00A16AD7" w:rsidRDefault="00105960" w:rsidP="00DD0D84">
      <w:pPr>
        <w:pStyle w:val="Paragraphedeliste"/>
        <w:keepLines w:val="0"/>
        <w:ind w:left="1636"/>
        <w:jc w:val="left"/>
        <w:rPr>
          <w:b/>
          <w:bCs/>
          <w:noProof/>
        </w:rPr>
      </w:pPr>
    </w:p>
    <w:p w14:paraId="68A9A519" w14:textId="310ECB4D" w:rsidR="00574452" w:rsidRDefault="00237D25" w:rsidP="003E547E">
      <w:pPr>
        <w:pStyle w:val="Normal-retrait"/>
        <w:spacing w:after="120"/>
        <w:ind w:left="992"/>
        <w:rPr>
          <w:rFonts w:ascii="Century Gothic" w:hAnsi="Century Gothic"/>
        </w:rPr>
      </w:pPr>
      <w:r>
        <w:rPr>
          <w:rFonts w:ascii="Century Gothic" w:hAnsi="Century Gothic"/>
        </w:rPr>
        <w:t>L</w:t>
      </w:r>
      <w:r w:rsidRPr="00E92DBA">
        <w:rPr>
          <w:rFonts w:ascii="Century Gothic" w:hAnsi="Century Gothic"/>
        </w:rPr>
        <w:t xml:space="preserve">'identifiant </w:t>
      </w:r>
      <w:r w:rsidR="00E92DBA" w:rsidRPr="00E92DBA">
        <w:rPr>
          <w:rFonts w:ascii="Century Gothic" w:hAnsi="Century Gothic"/>
        </w:rPr>
        <w:t xml:space="preserve">des utilisateurs et leurs mots de passe du système ne </w:t>
      </w:r>
      <w:r>
        <w:rPr>
          <w:rFonts w:ascii="Century Gothic" w:hAnsi="Century Gothic"/>
        </w:rPr>
        <w:t xml:space="preserve">doivent pas permettre </w:t>
      </w:r>
      <w:r w:rsidR="00E92DBA" w:rsidRPr="00E92DBA">
        <w:rPr>
          <w:rFonts w:ascii="Century Gothic" w:hAnsi="Century Gothic"/>
        </w:rPr>
        <w:t xml:space="preserve"> l'accès à la base de données</w:t>
      </w:r>
      <w:r w:rsidR="001125DA">
        <w:rPr>
          <w:rFonts w:ascii="Century Gothic" w:hAnsi="Century Gothic"/>
        </w:rPr>
        <w:t xml:space="preserve"> en accès direct.</w:t>
      </w:r>
    </w:p>
    <w:p w14:paraId="362A8744" w14:textId="77777777" w:rsidR="00CA1EAE" w:rsidRDefault="00CA1EAE" w:rsidP="00D97EA0">
      <w:pPr>
        <w:pStyle w:val="Normal-retrait"/>
        <w:spacing w:after="120"/>
        <w:ind w:left="0"/>
        <w:rPr>
          <w:rFonts w:ascii="Century Gothic" w:hAnsi="Century Gothic"/>
        </w:rPr>
      </w:pPr>
    </w:p>
    <w:p w14:paraId="5C159E7E" w14:textId="2E1A5001" w:rsidR="003213A7" w:rsidRPr="00627DEB" w:rsidRDefault="00D97EA0" w:rsidP="00E7490C">
      <w:pPr>
        <w:pStyle w:val="Paragraphedeliste"/>
        <w:numPr>
          <w:ilvl w:val="0"/>
          <w:numId w:val="15"/>
        </w:numPr>
        <w:spacing w:after="160" w:line="259" w:lineRule="auto"/>
        <w:rPr>
          <w:rFonts w:ascii="Century Gothic" w:hAnsi="Century Gothic"/>
        </w:rPr>
      </w:pPr>
      <w:r>
        <w:rPr>
          <w:rFonts w:ascii="Century Gothic" w:hAnsi="Century Gothic"/>
          <w:b/>
        </w:rPr>
        <w:t>S 4.3</w:t>
      </w:r>
      <w:r w:rsidR="003213A7">
        <w:rPr>
          <w:rFonts w:ascii="Century Gothic" w:hAnsi="Century Gothic"/>
          <w:b/>
        </w:rPr>
        <w:t>-</w:t>
      </w:r>
      <w:r w:rsidR="00C12B69">
        <w:rPr>
          <w:rFonts w:ascii="Century Gothic" w:hAnsi="Century Gothic"/>
          <w:b/>
        </w:rPr>
        <w:t>10</w:t>
      </w:r>
    </w:p>
    <w:p w14:paraId="4F2F977C" w14:textId="77777777" w:rsidR="00105960" w:rsidRPr="00A16AD7" w:rsidRDefault="00105960" w:rsidP="00DD0D84">
      <w:pPr>
        <w:pStyle w:val="Paragraphedeliste"/>
        <w:keepLines w:val="0"/>
        <w:ind w:left="1636"/>
        <w:jc w:val="left"/>
        <w:rPr>
          <w:b/>
          <w:bCs/>
          <w:noProof/>
        </w:rPr>
      </w:pPr>
    </w:p>
    <w:p w14:paraId="6FD35400" w14:textId="77777777" w:rsidR="00574452" w:rsidRDefault="00E92DBA" w:rsidP="003E547E">
      <w:pPr>
        <w:pStyle w:val="Normal-retrait"/>
        <w:spacing w:after="120"/>
        <w:ind w:left="992"/>
        <w:rPr>
          <w:rFonts w:ascii="Century Gothic" w:hAnsi="Century Gothic"/>
        </w:rPr>
      </w:pPr>
      <w:r w:rsidRPr="00E92DBA">
        <w:rPr>
          <w:rFonts w:ascii="Century Gothic" w:hAnsi="Century Gothic"/>
        </w:rPr>
        <w:t xml:space="preserve">L'option d'expiration du mot de passe </w:t>
      </w:r>
      <w:r w:rsidR="00237D25">
        <w:rPr>
          <w:rFonts w:ascii="Century Gothic" w:hAnsi="Century Gothic"/>
        </w:rPr>
        <w:t xml:space="preserve">doit </w:t>
      </w:r>
      <w:r w:rsidRPr="00E92DBA">
        <w:rPr>
          <w:rFonts w:ascii="Century Gothic" w:hAnsi="Century Gothic"/>
        </w:rPr>
        <w:t>existe</w:t>
      </w:r>
      <w:r w:rsidR="00237D25">
        <w:rPr>
          <w:rFonts w:ascii="Century Gothic" w:hAnsi="Century Gothic"/>
        </w:rPr>
        <w:t>r.</w:t>
      </w:r>
    </w:p>
    <w:p w14:paraId="643CBD8D" w14:textId="68C514D4" w:rsidR="001D1A25" w:rsidRPr="00E6781F" w:rsidRDefault="001D1A25" w:rsidP="00E6781F">
      <w:pPr>
        <w:keepLines w:val="0"/>
        <w:jc w:val="left"/>
        <w:rPr>
          <w:rFonts w:ascii="Century Gothic" w:hAnsi="Century Gothic"/>
        </w:rPr>
      </w:pPr>
    </w:p>
    <w:p w14:paraId="446E3997" w14:textId="7DADCA5F" w:rsidR="003213A7" w:rsidRPr="00627DEB" w:rsidRDefault="00D97EA0" w:rsidP="00E7490C">
      <w:pPr>
        <w:pStyle w:val="Paragraphedeliste"/>
        <w:numPr>
          <w:ilvl w:val="0"/>
          <w:numId w:val="15"/>
        </w:numPr>
        <w:spacing w:after="160" w:line="259" w:lineRule="auto"/>
        <w:rPr>
          <w:rFonts w:ascii="Century Gothic" w:hAnsi="Century Gothic"/>
        </w:rPr>
      </w:pPr>
      <w:r>
        <w:rPr>
          <w:rFonts w:ascii="Century Gothic" w:hAnsi="Century Gothic"/>
          <w:b/>
        </w:rPr>
        <w:t>S 4.3</w:t>
      </w:r>
      <w:r w:rsidR="003213A7">
        <w:rPr>
          <w:rFonts w:ascii="Century Gothic" w:hAnsi="Century Gothic"/>
          <w:b/>
        </w:rPr>
        <w:t>-</w:t>
      </w:r>
      <w:r w:rsidR="00C12B69">
        <w:rPr>
          <w:rFonts w:ascii="Century Gothic" w:hAnsi="Century Gothic"/>
          <w:b/>
        </w:rPr>
        <w:t>11</w:t>
      </w:r>
    </w:p>
    <w:p w14:paraId="116B9878" w14:textId="77777777" w:rsidR="00105960" w:rsidRPr="00A16AD7" w:rsidRDefault="00105960" w:rsidP="00DD0D84">
      <w:pPr>
        <w:pStyle w:val="Paragraphedeliste"/>
        <w:keepLines w:val="0"/>
        <w:ind w:left="1636"/>
        <w:jc w:val="left"/>
        <w:rPr>
          <w:b/>
          <w:bCs/>
          <w:noProof/>
        </w:rPr>
      </w:pPr>
    </w:p>
    <w:p w14:paraId="32B06222" w14:textId="7AE86974" w:rsidR="00CB2460" w:rsidRDefault="00B93747" w:rsidP="00412AE3">
      <w:pPr>
        <w:pStyle w:val="Normal-retrait"/>
        <w:spacing w:after="120"/>
        <w:ind w:left="992"/>
        <w:rPr>
          <w:rFonts w:ascii="Century Gothic" w:hAnsi="Century Gothic"/>
        </w:rPr>
      </w:pPr>
      <w:r w:rsidRPr="00B93747">
        <w:rPr>
          <w:rFonts w:ascii="Century Gothic" w:hAnsi="Century Gothic"/>
        </w:rPr>
        <w:t>L'interface utilisateur doit être en Français</w:t>
      </w:r>
      <w:r w:rsidR="003B33A1">
        <w:rPr>
          <w:rFonts w:ascii="Century Gothic" w:hAnsi="Century Gothic"/>
        </w:rPr>
        <w:t xml:space="preserve"> ainsi que les messages d’informations et d’erreurs</w:t>
      </w:r>
      <w:r w:rsidR="00CB2460">
        <w:rPr>
          <w:rFonts w:ascii="Century Gothic" w:hAnsi="Century Gothic"/>
        </w:rPr>
        <w:t>.</w:t>
      </w:r>
    </w:p>
    <w:p w14:paraId="0973DD1C" w14:textId="77777777" w:rsidR="00A45781" w:rsidRDefault="00A45781" w:rsidP="00A45781">
      <w:pPr>
        <w:pStyle w:val="Titre2"/>
      </w:pPr>
      <w:bookmarkStart w:id="106" w:name="_Toc49766213"/>
      <w:r>
        <w:t>Fourniture du matériel</w:t>
      </w:r>
      <w:bookmarkEnd w:id="106"/>
    </w:p>
    <w:p w14:paraId="1E6E1280" w14:textId="5D82C311" w:rsidR="00A061C6" w:rsidRPr="00627DEB" w:rsidRDefault="006851FB" w:rsidP="00E7490C">
      <w:pPr>
        <w:pStyle w:val="Paragraphedeliste"/>
        <w:numPr>
          <w:ilvl w:val="0"/>
          <w:numId w:val="15"/>
        </w:numPr>
        <w:spacing w:after="160" w:line="259" w:lineRule="auto"/>
        <w:rPr>
          <w:rFonts w:ascii="Century Gothic" w:hAnsi="Century Gothic"/>
        </w:rPr>
      </w:pPr>
      <w:r>
        <w:rPr>
          <w:rFonts w:ascii="Century Gothic" w:hAnsi="Century Gothic"/>
          <w:b/>
        </w:rPr>
        <w:t>S 4.4-</w:t>
      </w:r>
      <w:r w:rsidR="00A061C6">
        <w:rPr>
          <w:rFonts w:ascii="Century Gothic" w:hAnsi="Century Gothic"/>
          <w:b/>
        </w:rPr>
        <w:t>1</w:t>
      </w:r>
    </w:p>
    <w:p w14:paraId="3CF62CB3" w14:textId="77777777" w:rsidR="00105960" w:rsidRPr="00A16AD7" w:rsidRDefault="00105960" w:rsidP="00A061C6">
      <w:pPr>
        <w:pStyle w:val="Paragraphedeliste"/>
        <w:spacing w:after="160" w:line="259" w:lineRule="auto"/>
        <w:ind w:left="1410"/>
        <w:rPr>
          <w:b/>
          <w:bCs/>
          <w:noProof/>
        </w:rPr>
      </w:pPr>
    </w:p>
    <w:p w14:paraId="0230A2A5" w14:textId="796F6437" w:rsidR="00C11B91" w:rsidRPr="00EB7EF9" w:rsidRDefault="00E04798" w:rsidP="00EB7EF9">
      <w:pPr>
        <w:pStyle w:val="Normal-retrait"/>
        <w:rPr>
          <w:rFonts w:ascii="Century Gothic" w:hAnsi="Century Gothic"/>
        </w:rPr>
      </w:pPr>
      <w:r w:rsidRPr="008D2D4C">
        <w:rPr>
          <w:rFonts w:ascii="Century Gothic" w:hAnsi="Century Gothic"/>
        </w:rPr>
        <w:t>Le soumissionnaire inclura dans son offre tou</w:t>
      </w:r>
      <w:r w:rsidR="00B74AEE">
        <w:rPr>
          <w:rFonts w:ascii="Century Gothic" w:hAnsi="Century Gothic"/>
        </w:rPr>
        <w:t>t</w:t>
      </w:r>
      <w:r w:rsidRPr="008D2D4C">
        <w:rPr>
          <w:rFonts w:ascii="Century Gothic" w:hAnsi="Century Gothic"/>
        </w:rPr>
        <w:t xml:space="preserve"> le matériel nécessaire au déploiement du </w:t>
      </w:r>
      <w:r w:rsidR="00CA54CF">
        <w:rPr>
          <w:rFonts w:ascii="Century Gothic" w:hAnsi="Century Gothic"/>
        </w:rPr>
        <w:t>système</w:t>
      </w:r>
      <w:r w:rsidR="00870858" w:rsidRPr="008D2D4C">
        <w:rPr>
          <w:rFonts w:ascii="Century Gothic" w:hAnsi="Century Gothic"/>
        </w:rPr>
        <w:t xml:space="preserve"> </w:t>
      </w:r>
      <w:r w:rsidRPr="008D2D4C">
        <w:rPr>
          <w:rFonts w:ascii="Century Gothic" w:hAnsi="Century Gothic"/>
        </w:rPr>
        <w:t>sur le site central</w:t>
      </w:r>
      <w:r w:rsidR="0065281A">
        <w:rPr>
          <w:rFonts w:ascii="Century Gothic" w:hAnsi="Century Gothic"/>
        </w:rPr>
        <w:t xml:space="preserve"> et s’occupera de son installation et sa mise en </w:t>
      </w:r>
      <w:r w:rsidR="00870858">
        <w:rPr>
          <w:rFonts w:ascii="Century Gothic" w:hAnsi="Century Gothic"/>
        </w:rPr>
        <w:t>service</w:t>
      </w:r>
      <w:r w:rsidRPr="008D2D4C">
        <w:rPr>
          <w:rFonts w:ascii="Century Gothic" w:hAnsi="Century Gothic"/>
        </w:rPr>
        <w:t>.</w:t>
      </w:r>
    </w:p>
    <w:p w14:paraId="1EDC57D4" w14:textId="77777777" w:rsidR="00672161" w:rsidRDefault="006B11F1" w:rsidP="000E1692">
      <w:pPr>
        <w:pStyle w:val="Titre2"/>
      </w:pPr>
      <w:bookmarkStart w:id="107" w:name="_Toc49766214"/>
      <w:r>
        <w:t xml:space="preserve">Exploitation du </w:t>
      </w:r>
      <w:r w:rsidR="000E1692">
        <w:t>S</w:t>
      </w:r>
      <w:r>
        <w:t>ystème</w:t>
      </w:r>
      <w:bookmarkEnd w:id="107"/>
    </w:p>
    <w:p w14:paraId="0622293A" w14:textId="77777777" w:rsidR="0037587A" w:rsidRDefault="0037587A" w:rsidP="00081ED7">
      <w:pPr>
        <w:pStyle w:val="Titre3"/>
        <w:ind w:left="1135"/>
      </w:pPr>
      <w:bookmarkStart w:id="108" w:name="_Toc49766215"/>
      <w:r>
        <w:t>Accès</w:t>
      </w:r>
      <w:bookmarkEnd w:id="108"/>
      <w:r>
        <w:t xml:space="preserve"> </w:t>
      </w:r>
    </w:p>
    <w:p w14:paraId="67944BF1" w14:textId="2D264036" w:rsidR="001F2FF1" w:rsidRPr="00A16AD7" w:rsidRDefault="0064618F" w:rsidP="00E7490C">
      <w:pPr>
        <w:pStyle w:val="Paragraphedeliste"/>
        <w:numPr>
          <w:ilvl w:val="0"/>
          <w:numId w:val="15"/>
        </w:numPr>
        <w:spacing w:after="160" w:line="259" w:lineRule="auto"/>
        <w:rPr>
          <w:b/>
          <w:bCs/>
          <w:noProof/>
        </w:rPr>
      </w:pPr>
      <w:r>
        <w:rPr>
          <w:b/>
          <w:bCs/>
          <w:noProof/>
        </w:rPr>
        <w:t xml:space="preserve">S </w:t>
      </w:r>
      <w:r w:rsidR="006851FB">
        <w:rPr>
          <w:b/>
          <w:bCs/>
          <w:noProof/>
        </w:rPr>
        <w:t>4.5</w:t>
      </w:r>
      <w:r w:rsidR="00B030BC">
        <w:rPr>
          <w:b/>
          <w:bCs/>
          <w:noProof/>
        </w:rPr>
        <w:t>.1-</w:t>
      </w:r>
      <w:r w:rsidR="004A18E8">
        <w:rPr>
          <w:b/>
          <w:bCs/>
          <w:noProof/>
        </w:rPr>
        <w:t>1</w:t>
      </w:r>
    </w:p>
    <w:p w14:paraId="3F324D65" w14:textId="231E2E64" w:rsidR="00802082" w:rsidRPr="00AA138C" w:rsidRDefault="00802082" w:rsidP="00890F11">
      <w:pPr>
        <w:pStyle w:val="Normal-retrait"/>
        <w:spacing w:after="120"/>
        <w:ind w:left="992"/>
        <w:rPr>
          <w:rFonts w:ascii="Century Gothic" w:hAnsi="Century Gothic"/>
        </w:rPr>
      </w:pPr>
      <w:r w:rsidRPr="00AA138C">
        <w:rPr>
          <w:rFonts w:ascii="Century Gothic" w:hAnsi="Century Gothic"/>
        </w:rPr>
        <w:t xml:space="preserve">L'exploitation du Système devra être possible à partir de l'ensemble des sites de </w:t>
      </w:r>
      <w:del w:id="109" w:author="Didier GANIN" w:date="2021-01-18T20:22:00Z">
        <w:r w:rsidR="004E1CAE" w:rsidRPr="00AA138C" w:rsidDel="003A2F30">
          <w:rPr>
            <w:rFonts w:ascii="Century Gothic" w:hAnsi="Century Gothic"/>
          </w:rPr>
          <w:delText>MOOV</w:delText>
        </w:r>
      </w:del>
      <w:ins w:id="110" w:author="Didier GANIN" w:date="2021-01-18T20:22:00Z">
        <w:r w:rsidR="003A2F30">
          <w:rPr>
            <w:rFonts w:ascii="Century Gothic" w:hAnsi="Century Gothic"/>
          </w:rPr>
          <w:t>.....</w:t>
        </w:r>
      </w:ins>
      <w:r w:rsidR="004E1CAE" w:rsidRPr="00AA138C">
        <w:rPr>
          <w:rFonts w:ascii="Century Gothic" w:hAnsi="Century Gothic"/>
        </w:rPr>
        <w:t xml:space="preserve"> CI</w:t>
      </w:r>
      <w:r w:rsidRPr="00AA138C">
        <w:rPr>
          <w:rFonts w:ascii="Century Gothic" w:hAnsi="Century Gothic"/>
        </w:rPr>
        <w:t>, au travers de différents types d'accès :</w:t>
      </w:r>
    </w:p>
    <w:p w14:paraId="41A3DF00" w14:textId="77777777" w:rsidR="0037587A" w:rsidRDefault="0037587A" w:rsidP="00081ED7">
      <w:pPr>
        <w:pStyle w:val="Titre3"/>
        <w:ind w:left="1135"/>
      </w:pPr>
      <w:bookmarkStart w:id="111" w:name="_Toc159050824"/>
      <w:bookmarkStart w:id="112" w:name="_Toc49766216"/>
      <w:bookmarkStart w:id="113" w:name="_Toc155086914"/>
      <w:r>
        <w:t>Gestion des droits d'accès et sécurité</w:t>
      </w:r>
      <w:bookmarkEnd w:id="111"/>
      <w:bookmarkEnd w:id="112"/>
    </w:p>
    <w:p w14:paraId="46AEED40" w14:textId="7D27DAC7" w:rsidR="001F2FF1" w:rsidRPr="00A16AD7" w:rsidRDefault="0064618F" w:rsidP="00E7490C">
      <w:pPr>
        <w:pStyle w:val="Paragraphedeliste"/>
        <w:numPr>
          <w:ilvl w:val="0"/>
          <w:numId w:val="15"/>
        </w:numPr>
        <w:spacing w:after="160" w:line="259" w:lineRule="auto"/>
        <w:rPr>
          <w:b/>
          <w:bCs/>
          <w:noProof/>
        </w:rPr>
      </w:pPr>
      <w:r>
        <w:rPr>
          <w:b/>
          <w:bCs/>
          <w:noProof/>
        </w:rPr>
        <w:t xml:space="preserve">S </w:t>
      </w:r>
      <w:r w:rsidR="006851FB">
        <w:rPr>
          <w:b/>
          <w:bCs/>
          <w:noProof/>
        </w:rPr>
        <w:t>4.5.1</w:t>
      </w:r>
      <w:r w:rsidR="00B030BC">
        <w:rPr>
          <w:b/>
          <w:bCs/>
          <w:noProof/>
        </w:rPr>
        <w:t>-</w:t>
      </w:r>
      <w:r w:rsidR="006851FB">
        <w:rPr>
          <w:b/>
          <w:bCs/>
          <w:noProof/>
        </w:rPr>
        <w:t>2</w:t>
      </w:r>
    </w:p>
    <w:bookmarkEnd w:id="113"/>
    <w:p w14:paraId="51C6C52B" w14:textId="77777777" w:rsidR="006760CD" w:rsidRPr="002E2B9E" w:rsidRDefault="006760CD" w:rsidP="006760CD">
      <w:pPr>
        <w:pStyle w:val="Normal-retrait"/>
        <w:spacing w:after="120"/>
        <w:ind w:left="992"/>
        <w:rPr>
          <w:rFonts w:ascii="Century Gothic" w:hAnsi="Century Gothic"/>
        </w:rPr>
      </w:pPr>
      <w:r w:rsidRPr="002E2B9E">
        <w:rPr>
          <w:rFonts w:ascii="Century Gothic" w:hAnsi="Century Gothic"/>
        </w:rPr>
        <w:t xml:space="preserve">L'exploitant principal pourra définir différents profils d'utilisateurs auxquels seront associés des droits d'accès différents : </w:t>
      </w:r>
    </w:p>
    <w:p w14:paraId="5186DBB6" w14:textId="081BBF41" w:rsidR="006760CD" w:rsidRPr="002E2B9E" w:rsidRDefault="006760CD" w:rsidP="00E7490C">
      <w:pPr>
        <w:pStyle w:val="PucesNiveau1"/>
        <w:numPr>
          <w:ilvl w:val="0"/>
          <w:numId w:val="20"/>
        </w:numPr>
        <w:tabs>
          <w:tab w:val="clear" w:pos="1418"/>
        </w:tabs>
        <w:rPr>
          <w:rFonts w:ascii="Century Gothic" w:hAnsi="Century Gothic"/>
        </w:rPr>
      </w:pPr>
      <w:r w:rsidRPr="002E2B9E">
        <w:rPr>
          <w:rFonts w:ascii="Century Gothic" w:hAnsi="Century Gothic"/>
        </w:rPr>
        <w:t xml:space="preserve">Accès en </w:t>
      </w:r>
      <w:r>
        <w:rPr>
          <w:rFonts w:ascii="Century Gothic" w:hAnsi="Century Gothic"/>
        </w:rPr>
        <w:t>consultation</w:t>
      </w:r>
      <w:r w:rsidRPr="002E2B9E">
        <w:rPr>
          <w:rFonts w:ascii="Century Gothic" w:hAnsi="Century Gothic"/>
        </w:rPr>
        <w:t>;</w:t>
      </w:r>
    </w:p>
    <w:p w14:paraId="3DA7ADD5" w14:textId="2A2053ED" w:rsidR="006760CD" w:rsidRPr="002E2B9E" w:rsidRDefault="006760CD" w:rsidP="00E7490C">
      <w:pPr>
        <w:pStyle w:val="PucesNiveau1"/>
        <w:numPr>
          <w:ilvl w:val="0"/>
          <w:numId w:val="20"/>
        </w:numPr>
        <w:tabs>
          <w:tab w:val="clear" w:pos="1418"/>
        </w:tabs>
        <w:rPr>
          <w:rFonts w:ascii="Century Gothic" w:hAnsi="Century Gothic"/>
        </w:rPr>
      </w:pPr>
      <w:r w:rsidRPr="002E2B9E">
        <w:rPr>
          <w:rFonts w:ascii="Century Gothic" w:hAnsi="Century Gothic"/>
        </w:rPr>
        <w:t>Accès en modification partielle;</w:t>
      </w:r>
    </w:p>
    <w:p w14:paraId="0899F6A5" w14:textId="0484809C" w:rsidR="00340FA7" w:rsidRPr="00A70581" w:rsidRDefault="006760CD" w:rsidP="00E7490C">
      <w:pPr>
        <w:pStyle w:val="PucesNiveau1"/>
        <w:numPr>
          <w:ilvl w:val="0"/>
          <w:numId w:val="20"/>
        </w:numPr>
        <w:tabs>
          <w:tab w:val="clear" w:pos="1418"/>
        </w:tabs>
        <w:rPr>
          <w:rFonts w:ascii="Century Gothic" w:hAnsi="Century Gothic"/>
        </w:rPr>
      </w:pPr>
      <w:r w:rsidRPr="002E2B9E">
        <w:rPr>
          <w:rFonts w:ascii="Century Gothic" w:hAnsi="Century Gothic"/>
        </w:rPr>
        <w:t>Accès en modification complète.</w:t>
      </w:r>
      <w:bookmarkStart w:id="114" w:name="_Toc68350112"/>
      <w:bookmarkStart w:id="115" w:name="_Toc155700217"/>
    </w:p>
    <w:p w14:paraId="7128266B" w14:textId="77777777" w:rsidR="004F0FA9" w:rsidRDefault="004F0FA9" w:rsidP="004F0FA9">
      <w:pPr>
        <w:pStyle w:val="Titre2"/>
      </w:pPr>
      <w:bookmarkStart w:id="116" w:name="_Toc49766217"/>
      <w:r>
        <w:t>Installation, mise en service</w:t>
      </w:r>
      <w:bookmarkEnd w:id="114"/>
      <w:r w:rsidR="00B911EE">
        <w:t>, intégration</w:t>
      </w:r>
      <w:r>
        <w:t xml:space="preserve"> et tests</w:t>
      </w:r>
      <w:bookmarkEnd w:id="115"/>
      <w:bookmarkEnd w:id="116"/>
    </w:p>
    <w:p w14:paraId="2C56B821" w14:textId="2CF6585D" w:rsidR="001F2FF1" w:rsidRPr="00A16AD7" w:rsidRDefault="0064618F" w:rsidP="00E7490C">
      <w:pPr>
        <w:pStyle w:val="Paragraphedeliste"/>
        <w:numPr>
          <w:ilvl w:val="0"/>
          <w:numId w:val="15"/>
        </w:numPr>
        <w:spacing w:after="160" w:line="259" w:lineRule="auto"/>
        <w:rPr>
          <w:b/>
          <w:bCs/>
          <w:noProof/>
        </w:rPr>
      </w:pPr>
      <w:r>
        <w:rPr>
          <w:b/>
          <w:bCs/>
          <w:noProof/>
        </w:rPr>
        <w:t xml:space="preserve">S </w:t>
      </w:r>
      <w:r w:rsidR="006851FB">
        <w:rPr>
          <w:b/>
          <w:bCs/>
          <w:noProof/>
        </w:rPr>
        <w:t>4.6</w:t>
      </w:r>
      <w:r w:rsidR="00B030BC">
        <w:rPr>
          <w:b/>
          <w:bCs/>
          <w:noProof/>
        </w:rPr>
        <w:t>-1</w:t>
      </w:r>
    </w:p>
    <w:p w14:paraId="15E29B23" w14:textId="77777777" w:rsidR="004F0FA9" w:rsidRPr="002764C1" w:rsidRDefault="004F0FA9" w:rsidP="00B911EE">
      <w:pPr>
        <w:pStyle w:val="Normal-retrait"/>
        <w:rPr>
          <w:rFonts w:ascii="Century Gothic" w:hAnsi="Century Gothic"/>
        </w:rPr>
      </w:pPr>
      <w:r w:rsidRPr="002764C1">
        <w:rPr>
          <w:rFonts w:ascii="Century Gothic" w:hAnsi="Century Gothic"/>
        </w:rPr>
        <w:t>Le soumissionnaire doit inclure dans son offre l'installation</w:t>
      </w:r>
      <w:r w:rsidR="00B911EE" w:rsidRPr="002764C1">
        <w:rPr>
          <w:rFonts w:ascii="Century Gothic" w:hAnsi="Century Gothic"/>
        </w:rPr>
        <w:t xml:space="preserve"> des matériels et logiciels</w:t>
      </w:r>
      <w:r w:rsidRPr="002764C1">
        <w:rPr>
          <w:rFonts w:ascii="Century Gothic" w:hAnsi="Century Gothic"/>
        </w:rPr>
        <w:t xml:space="preserve">, la mise en service </w:t>
      </w:r>
      <w:r w:rsidR="00B911EE" w:rsidRPr="002764C1">
        <w:rPr>
          <w:rFonts w:ascii="Century Gothic" w:hAnsi="Century Gothic"/>
        </w:rPr>
        <w:t>des matériels et logiciels</w:t>
      </w:r>
      <w:r w:rsidRPr="002764C1">
        <w:rPr>
          <w:rFonts w:ascii="Century Gothic" w:hAnsi="Century Gothic"/>
        </w:rPr>
        <w:t xml:space="preserve">, </w:t>
      </w:r>
      <w:r w:rsidR="00B911EE" w:rsidRPr="002764C1">
        <w:rPr>
          <w:rFonts w:ascii="Century Gothic" w:hAnsi="Century Gothic"/>
        </w:rPr>
        <w:t xml:space="preserve">l'intégration avec les équipements existants </w:t>
      </w:r>
      <w:r w:rsidRPr="002764C1">
        <w:rPr>
          <w:rFonts w:ascii="Century Gothic" w:hAnsi="Century Gothic"/>
        </w:rPr>
        <w:t>et les tests.</w:t>
      </w:r>
    </w:p>
    <w:p w14:paraId="3EFEB703" w14:textId="77777777" w:rsidR="004F0FA9" w:rsidRDefault="004F0FA9" w:rsidP="00DD0D84">
      <w:pPr>
        <w:pStyle w:val="Normal-retrait"/>
        <w:ind w:left="0"/>
      </w:pPr>
    </w:p>
    <w:p w14:paraId="4CBFB738" w14:textId="3EBA8F98" w:rsidR="001F2FF1" w:rsidRPr="00A16AD7" w:rsidRDefault="0064618F" w:rsidP="00E7490C">
      <w:pPr>
        <w:pStyle w:val="Paragraphedeliste"/>
        <w:numPr>
          <w:ilvl w:val="0"/>
          <w:numId w:val="15"/>
        </w:numPr>
        <w:spacing w:after="160" w:line="259" w:lineRule="auto"/>
        <w:rPr>
          <w:b/>
          <w:bCs/>
          <w:noProof/>
        </w:rPr>
      </w:pPr>
      <w:r>
        <w:rPr>
          <w:b/>
          <w:bCs/>
          <w:noProof/>
        </w:rPr>
        <w:t xml:space="preserve">S </w:t>
      </w:r>
      <w:r w:rsidR="006851FB">
        <w:rPr>
          <w:b/>
          <w:bCs/>
          <w:noProof/>
        </w:rPr>
        <w:t>4.6</w:t>
      </w:r>
      <w:r w:rsidR="00587DAB">
        <w:rPr>
          <w:b/>
          <w:bCs/>
          <w:noProof/>
        </w:rPr>
        <w:t>-2</w:t>
      </w:r>
    </w:p>
    <w:p w14:paraId="71E4C3F8" w14:textId="77777777" w:rsidR="004F0FA9" w:rsidRDefault="004F0FA9" w:rsidP="004F0FA9">
      <w:pPr>
        <w:pStyle w:val="Normal-retrait"/>
        <w:rPr>
          <w:rFonts w:ascii="Century Gothic" w:hAnsi="Century Gothic"/>
        </w:rPr>
      </w:pPr>
      <w:r w:rsidRPr="000C31AB">
        <w:rPr>
          <w:rFonts w:ascii="Century Gothic" w:hAnsi="Century Gothic"/>
        </w:rPr>
        <w:t>Tout équipement spécifique nécessaire à l'une de ces phases doit être fourni par le contractant.</w:t>
      </w:r>
    </w:p>
    <w:p w14:paraId="06AEFDD3" w14:textId="77777777" w:rsidR="002B3E02" w:rsidRDefault="002B3E02" w:rsidP="004F0FA9">
      <w:pPr>
        <w:pStyle w:val="Normal-retrait"/>
        <w:rPr>
          <w:rFonts w:ascii="Century Gothic" w:hAnsi="Century Gothic"/>
        </w:rPr>
      </w:pPr>
    </w:p>
    <w:p w14:paraId="61796F43" w14:textId="77777777" w:rsidR="002B3E02" w:rsidRPr="000C31AB" w:rsidRDefault="002B3E02" w:rsidP="004F0FA9">
      <w:pPr>
        <w:pStyle w:val="Normal-retrait"/>
        <w:rPr>
          <w:rFonts w:ascii="Century Gothic" w:hAnsi="Century Gothic"/>
        </w:rPr>
      </w:pPr>
    </w:p>
    <w:p w14:paraId="5EFA3FDB" w14:textId="77777777" w:rsidR="004F0FA9" w:rsidRDefault="004F0FA9" w:rsidP="00935FDC">
      <w:pPr>
        <w:pStyle w:val="Normal-retrait"/>
      </w:pPr>
    </w:p>
    <w:p w14:paraId="4170967D" w14:textId="2A61AF0A" w:rsidR="001F2FF1" w:rsidRPr="00A16AD7" w:rsidRDefault="0064618F" w:rsidP="00E7490C">
      <w:pPr>
        <w:pStyle w:val="Paragraphedeliste"/>
        <w:numPr>
          <w:ilvl w:val="0"/>
          <w:numId w:val="15"/>
        </w:numPr>
        <w:spacing w:after="160" w:line="259" w:lineRule="auto"/>
        <w:rPr>
          <w:b/>
          <w:bCs/>
          <w:noProof/>
        </w:rPr>
      </w:pPr>
      <w:r>
        <w:rPr>
          <w:b/>
          <w:bCs/>
          <w:noProof/>
        </w:rPr>
        <w:t xml:space="preserve">S </w:t>
      </w:r>
      <w:r w:rsidR="00995068">
        <w:rPr>
          <w:b/>
          <w:bCs/>
          <w:noProof/>
        </w:rPr>
        <w:t>4.6</w:t>
      </w:r>
      <w:r w:rsidR="00587DAB">
        <w:rPr>
          <w:b/>
          <w:bCs/>
          <w:noProof/>
        </w:rPr>
        <w:t>-3</w:t>
      </w:r>
    </w:p>
    <w:p w14:paraId="0D48EBD0" w14:textId="53616FE0" w:rsidR="003B4C0B" w:rsidRPr="000C31AB" w:rsidRDefault="004F0FA9" w:rsidP="0014116A">
      <w:pPr>
        <w:pStyle w:val="Normal-retrait"/>
        <w:rPr>
          <w:rFonts w:ascii="Century Gothic" w:hAnsi="Century Gothic"/>
        </w:rPr>
      </w:pPr>
      <w:r w:rsidRPr="000C31AB">
        <w:rPr>
          <w:rFonts w:ascii="Century Gothic" w:hAnsi="Century Gothic"/>
        </w:rPr>
        <w:t>Les tests consisteront à effectuer les essais et mesures nécessaires pour démontrer le parfait é</w:t>
      </w:r>
      <w:r w:rsidR="00E637FF">
        <w:rPr>
          <w:rFonts w:ascii="Century Gothic" w:hAnsi="Century Gothic"/>
        </w:rPr>
        <w:t>tat de fonctionnement de tout le système</w:t>
      </w:r>
      <w:r w:rsidRPr="000C31AB">
        <w:rPr>
          <w:rFonts w:ascii="Century Gothic" w:hAnsi="Century Gothic"/>
        </w:rPr>
        <w:t>.</w:t>
      </w:r>
    </w:p>
    <w:p w14:paraId="00D05519" w14:textId="77777777" w:rsidR="004F0FA9" w:rsidRDefault="004F0FA9" w:rsidP="004F0FA9">
      <w:pPr>
        <w:pStyle w:val="Titre2"/>
      </w:pPr>
      <w:bookmarkStart w:id="117" w:name="_Toc68350115"/>
      <w:bookmarkStart w:id="118" w:name="_Toc155700220"/>
      <w:bookmarkStart w:id="119" w:name="_Toc49766218"/>
      <w:r>
        <w:lastRenderedPageBreak/>
        <w:t>Assistance technique</w:t>
      </w:r>
      <w:bookmarkEnd w:id="117"/>
      <w:bookmarkEnd w:id="118"/>
      <w:bookmarkEnd w:id="119"/>
    </w:p>
    <w:p w14:paraId="535D5761" w14:textId="06CCAB7F" w:rsidR="001F2FF1" w:rsidRPr="00A16AD7" w:rsidRDefault="004C0D8F" w:rsidP="00E7490C">
      <w:pPr>
        <w:pStyle w:val="Paragraphedeliste"/>
        <w:numPr>
          <w:ilvl w:val="0"/>
          <w:numId w:val="15"/>
        </w:numPr>
        <w:spacing w:after="160" w:line="259" w:lineRule="auto"/>
        <w:rPr>
          <w:b/>
          <w:bCs/>
          <w:noProof/>
        </w:rPr>
      </w:pPr>
      <w:r>
        <w:rPr>
          <w:b/>
          <w:bCs/>
          <w:noProof/>
        </w:rPr>
        <w:t xml:space="preserve">S </w:t>
      </w:r>
      <w:r w:rsidR="00995068">
        <w:rPr>
          <w:b/>
          <w:bCs/>
          <w:noProof/>
        </w:rPr>
        <w:t>4.7</w:t>
      </w:r>
      <w:r w:rsidR="00305D29">
        <w:rPr>
          <w:b/>
          <w:bCs/>
          <w:noProof/>
        </w:rPr>
        <w:t>-1</w:t>
      </w:r>
    </w:p>
    <w:p w14:paraId="3EEE0007" w14:textId="57E680C7" w:rsidR="004F0FA9" w:rsidRDefault="004F0FA9" w:rsidP="005730E7">
      <w:pPr>
        <w:pStyle w:val="Normal-retrait"/>
        <w:rPr>
          <w:rFonts w:ascii="Century Gothic" w:hAnsi="Century Gothic"/>
        </w:rPr>
      </w:pPr>
      <w:r w:rsidRPr="006F3B3C">
        <w:rPr>
          <w:rFonts w:ascii="Century Gothic" w:hAnsi="Century Gothic"/>
        </w:rPr>
        <w:t xml:space="preserve">Le soumissionnaire proposera en option une assistance technique sur site pendant une période de </w:t>
      </w:r>
      <w:r w:rsidR="00264579">
        <w:rPr>
          <w:rFonts w:ascii="Century Gothic" w:hAnsi="Century Gothic"/>
        </w:rPr>
        <w:t>trois(</w:t>
      </w:r>
      <w:r w:rsidR="005730E7" w:rsidRPr="006F3B3C">
        <w:rPr>
          <w:rFonts w:ascii="Century Gothic" w:hAnsi="Century Gothic"/>
        </w:rPr>
        <w:t>3</w:t>
      </w:r>
      <w:r w:rsidR="00264579">
        <w:rPr>
          <w:rFonts w:ascii="Century Gothic" w:hAnsi="Century Gothic"/>
        </w:rPr>
        <w:t>)</w:t>
      </w:r>
      <w:r w:rsidR="00A91D90" w:rsidRPr="006F3B3C">
        <w:rPr>
          <w:rFonts w:ascii="Century Gothic" w:hAnsi="Century Gothic"/>
        </w:rPr>
        <w:t xml:space="preserve"> mois</w:t>
      </w:r>
      <w:r w:rsidRPr="006F3B3C">
        <w:rPr>
          <w:rFonts w:ascii="Century Gothic" w:hAnsi="Century Gothic"/>
        </w:rPr>
        <w:t xml:space="preserve"> après la mise en exploitation du </w:t>
      </w:r>
      <w:r w:rsidR="00154C7D" w:rsidRPr="006F3B3C">
        <w:rPr>
          <w:rFonts w:ascii="Century Gothic" w:hAnsi="Century Gothic"/>
        </w:rPr>
        <w:t>Système</w:t>
      </w:r>
      <w:r w:rsidRPr="006F3B3C">
        <w:rPr>
          <w:rFonts w:ascii="Century Gothic" w:hAnsi="Century Gothic"/>
        </w:rPr>
        <w:t xml:space="preserve"> pour assister </w:t>
      </w:r>
      <w:del w:id="120" w:author="Didier GANIN" w:date="2021-01-18T20:22:00Z">
        <w:r w:rsidR="00264579" w:rsidDel="003A2F30">
          <w:rPr>
            <w:rFonts w:ascii="Century Gothic" w:hAnsi="Century Gothic"/>
          </w:rPr>
          <w:delText>MOOV</w:delText>
        </w:r>
      </w:del>
      <w:ins w:id="121" w:author="Didier GANIN" w:date="2021-01-18T20:22:00Z">
        <w:r w:rsidR="003A2F30">
          <w:rPr>
            <w:rFonts w:ascii="Century Gothic" w:hAnsi="Century Gothic"/>
          </w:rPr>
          <w:t>.....</w:t>
        </w:r>
      </w:ins>
      <w:r w:rsidR="00264579">
        <w:rPr>
          <w:rFonts w:ascii="Century Gothic" w:hAnsi="Century Gothic"/>
        </w:rPr>
        <w:t xml:space="preserve"> CI</w:t>
      </w:r>
      <w:r w:rsidRPr="006F3B3C">
        <w:rPr>
          <w:rFonts w:ascii="Century Gothic" w:hAnsi="Century Gothic"/>
        </w:rPr>
        <w:t xml:space="preserve"> pendant la phase de démarrage de l'exploitation des services.</w:t>
      </w:r>
    </w:p>
    <w:p w14:paraId="0081C20A" w14:textId="77777777" w:rsidR="00C95C17" w:rsidRPr="006F3B3C" w:rsidRDefault="00C95C17" w:rsidP="00512B45">
      <w:pPr>
        <w:pStyle w:val="Normal-retrait"/>
        <w:ind w:left="0"/>
        <w:rPr>
          <w:rFonts w:ascii="Century Gothic" w:hAnsi="Century Gothic"/>
        </w:rPr>
      </w:pPr>
    </w:p>
    <w:p w14:paraId="4B83DF0A" w14:textId="2193AA96" w:rsidR="004F0FA9" w:rsidRDefault="004F0FA9" w:rsidP="004F0FA9">
      <w:pPr>
        <w:pStyle w:val="Titre2"/>
      </w:pPr>
      <w:bookmarkStart w:id="122" w:name="_Toc68350116"/>
      <w:bookmarkStart w:id="123" w:name="_Toc155700221"/>
      <w:bookmarkStart w:id="124" w:name="_Toc49766219"/>
      <w:r>
        <w:t xml:space="preserve">Contrat de </w:t>
      </w:r>
      <w:bookmarkEnd w:id="122"/>
      <w:bookmarkEnd w:id="123"/>
      <w:r w:rsidR="00053500">
        <w:t>Service</w:t>
      </w:r>
      <w:bookmarkEnd w:id="124"/>
    </w:p>
    <w:p w14:paraId="5C00A29E" w14:textId="2EC973F4" w:rsidR="001F2FF1" w:rsidRPr="00A16AD7" w:rsidRDefault="004C0D8F" w:rsidP="00E7490C">
      <w:pPr>
        <w:pStyle w:val="Paragraphedeliste"/>
        <w:numPr>
          <w:ilvl w:val="0"/>
          <w:numId w:val="15"/>
        </w:numPr>
        <w:spacing w:after="160" w:line="259" w:lineRule="auto"/>
        <w:rPr>
          <w:b/>
          <w:bCs/>
          <w:noProof/>
        </w:rPr>
      </w:pPr>
      <w:r>
        <w:rPr>
          <w:b/>
          <w:bCs/>
          <w:noProof/>
        </w:rPr>
        <w:t xml:space="preserve">S </w:t>
      </w:r>
      <w:r w:rsidR="00995068">
        <w:rPr>
          <w:b/>
          <w:bCs/>
          <w:noProof/>
        </w:rPr>
        <w:t>4.8</w:t>
      </w:r>
      <w:r w:rsidR="007128CF">
        <w:rPr>
          <w:b/>
          <w:bCs/>
          <w:noProof/>
        </w:rPr>
        <w:t>-1</w:t>
      </w:r>
    </w:p>
    <w:p w14:paraId="1F6B6A02" w14:textId="77777777" w:rsidR="004F0FA9" w:rsidRPr="00C17FF5" w:rsidRDefault="004F0FA9" w:rsidP="00034418">
      <w:pPr>
        <w:pStyle w:val="Normal-retrait"/>
        <w:spacing w:after="120"/>
        <w:ind w:left="992"/>
        <w:rPr>
          <w:rFonts w:ascii="Century Gothic" w:hAnsi="Century Gothic"/>
        </w:rPr>
      </w:pPr>
      <w:r w:rsidRPr="00C17FF5">
        <w:rPr>
          <w:rFonts w:ascii="Century Gothic" w:hAnsi="Century Gothic"/>
        </w:rPr>
        <w:t xml:space="preserve">Le soumissionnaire proposera </w:t>
      </w:r>
      <w:r w:rsidR="00BF06A7">
        <w:rPr>
          <w:rFonts w:ascii="Century Gothic" w:hAnsi="Century Gothic"/>
        </w:rPr>
        <w:t xml:space="preserve">un SLA et </w:t>
      </w:r>
      <w:r w:rsidRPr="00C17FF5">
        <w:rPr>
          <w:rFonts w:ascii="Century Gothic" w:hAnsi="Century Gothic"/>
        </w:rPr>
        <w:t>un tarif de maintenance annuelle de tous les logiciels fournis comprenant au moins :</w:t>
      </w:r>
    </w:p>
    <w:p w14:paraId="76CE83B3" w14:textId="5FCAA43B" w:rsidR="00B3790A" w:rsidRDefault="00B3790A" w:rsidP="00411224">
      <w:pPr>
        <w:pStyle w:val="PucesNiveau1"/>
        <w:numPr>
          <w:ilvl w:val="0"/>
          <w:numId w:val="22"/>
        </w:numPr>
        <w:tabs>
          <w:tab w:val="clear" w:pos="1418"/>
        </w:tabs>
        <w:rPr>
          <w:rFonts w:ascii="Century Gothic" w:hAnsi="Century Gothic"/>
        </w:rPr>
      </w:pPr>
      <w:r>
        <w:rPr>
          <w:rFonts w:ascii="Century Gothic" w:hAnsi="Century Gothic"/>
        </w:rPr>
        <w:t>Des délais de réponse et de résolution par catégorie d’incidents</w:t>
      </w:r>
    </w:p>
    <w:p w14:paraId="6B9F53F9" w14:textId="57DA9B30" w:rsidR="004F0FA9" w:rsidRPr="00034418" w:rsidRDefault="004F0FA9" w:rsidP="00411224">
      <w:pPr>
        <w:pStyle w:val="PucesNiveau1"/>
        <w:numPr>
          <w:ilvl w:val="0"/>
          <w:numId w:val="22"/>
        </w:numPr>
        <w:tabs>
          <w:tab w:val="clear" w:pos="1418"/>
        </w:tabs>
        <w:rPr>
          <w:rFonts w:ascii="Century Gothic" w:hAnsi="Century Gothic"/>
        </w:rPr>
      </w:pPr>
      <w:r w:rsidRPr="00C17FF5">
        <w:rPr>
          <w:rFonts w:ascii="Century Gothic" w:hAnsi="Century Gothic"/>
        </w:rPr>
        <w:t>La correction des anomalies de fonctionnement décelé</w:t>
      </w:r>
      <w:r w:rsidR="009E011E" w:rsidRPr="00C17FF5">
        <w:rPr>
          <w:rFonts w:ascii="Century Gothic" w:hAnsi="Century Gothic"/>
        </w:rPr>
        <w:t>e</w:t>
      </w:r>
      <w:r w:rsidRPr="00C17FF5">
        <w:rPr>
          <w:rFonts w:ascii="Century Gothic" w:hAnsi="Century Gothic"/>
        </w:rPr>
        <w:t>s par le client, l'information du client des anomalies décelé</w:t>
      </w:r>
      <w:r w:rsidR="009E011E" w:rsidRPr="00C17FF5">
        <w:rPr>
          <w:rFonts w:ascii="Century Gothic" w:hAnsi="Century Gothic"/>
        </w:rPr>
        <w:t>e</w:t>
      </w:r>
      <w:r w:rsidRPr="00C17FF5">
        <w:rPr>
          <w:rFonts w:ascii="Century Gothic" w:hAnsi="Century Gothic"/>
        </w:rPr>
        <w:t>s sur des systèmes identiques installés dans d’autres pays, les mises à jour correspondantes</w:t>
      </w:r>
      <w:r w:rsidR="00BD71FE" w:rsidRPr="00C17FF5">
        <w:rPr>
          <w:rFonts w:ascii="Century Gothic" w:hAnsi="Century Gothic"/>
        </w:rPr>
        <w:t>;</w:t>
      </w:r>
    </w:p>
    <w:p w14:paraId="5A6571AA" w14:textId="6E8A2DAC" w:rsidR="004F0FA9" w:rsidRPr="00034418" w:rsidRDefault="004F0FA9" w:rsidP="00411224">
      <w:pPr>
        <w:pStyle w:val="PucesNiveau1"/>
        <w:numPr>
          <w:ilvl w:val="0"/>
          <w:numId w:val="22"/>
        </w:numPr>
        <w:tabs>
          <w:tab w:val="clear" w:pos="1418"/>
        </w:tabs>
        <w:rPr>
          <w:rFonts w:ascii="Century Gothic" w:hAnsi="Century Gothic"/>
        </w:rPr>
      </w:pPr>
      <w:r w:rsidRPr="00C17FF5">
        <w:rPr>
          <w:rFonts w:ascii="Century Gothic" w:hAnsi="Century Gothic"/>
        </w:rPr>
        <w:t>L’accès à une "hot line" pour accéder à un support technique.</w:t>
      </w:r>
    </w:p>
    <w:p w14:paraId="00C66A7E" w14:textId="15722D13" w:rsidR="004F0FA9" w:rsidRPr="00C17FF5" w:rsidRDefault="004F0FA9" w:rsidP="00411224">
      <w:pPr>
        <w:pStyle w:val="PucesNiveau1"/>
        <w:numPr>
          <w:ilvl w:val="0"/>
          <w:numId w:val="22"/>
        </w:numPr>
        <w:tabs>
          <w:tab w:val="clear" w:pos="1418"/>
        </w:tabs>
        <w:rPr>
          <w:rFonts w:ascii="Century Gothic" w:hAnsi="Century Gothic"/>
        </w:rPr>
      </w:pPr>
      <w:r w:rsidRPr="00C17FF5">
        <w:rPr>
          <w:rFonts w:ascii="Century Gothic" w:hAnsi="Century Gothic"/>
        </w:rPr>
        <w:t>En option, la mise à disposition systématique des nouvelles versions de logiciel (correspondant à un enrichissement des fonctionnalités, à une adaptation à de nouvelles ver</w:t>
      </w:r>
      <w:r w:rsidR="00BD71FE" w:rsidRPr="00C17FF5">
        <w:rPr>
          <w:rFonts w:ascii="Century Gothic" w:hAnsi="Century Gothic"/>
        </w:rPr>
        <w:t>sions de logiciel de base,...).</w:t>
      </w:r>
    </w:p>
    <w:p w14:paraId="525CF392" w14:textId="77777777" w:rsidR="004F0FA9" w:rsidRDefault="004F0FA9" w:rsidP="00DD0D84">
      <w:pPr>
        <w:pStyle w:val="Normal-retrait"/>
        <w:ind w:left="0"/>
      </w:pPr>
    </w:p>
    <w:p w14:paraId="01C18793" w14:textId="77777777" w:rsidR="004F0FA9" w:rsidRDefault="004F0FA9" w:rsidP="004F0FA9">
      <w:pPr>
        <w:pStyle w:val="Titre2"/>
      </w:pPr>
      <w:bookmarkStart w:id="125" w:name="_Toc68350117"/>
      <w:bookmarkStart w:id="126" w:name="_Toc155700222"/>
      <w:bookmarkStart w:id="127" w:name="_Toc49766220"/>
      <w:r>
        <w:t>Documentation</w:t>
      </w:r>
      <w:bookmarkEnd w:id="125"/>
      <w:bookmarkEnd w:id="126"/>
      <w:bookmarkEnd w:id="127"/>
    </w:p>
    <w:p w14:paraId="77BDC00C" w14:textId="1554082F" w:rsidR="001F2FF1" w:rsidRPr="00A16AD7" w:rsidRDefault="00995068" w:rsidP="00E7490C">
      <w:pPr>
        <w:pStyle w:val="Paragraphedeliste"/>
        <w:numPr>
          <w:ilvl w:val="0"/>
          <w:numId w:val="15"/>
        </w:numPr>
        <w:spacing w:after="160" w:line="259" w:lineRule="auto"/>
        <w:rPr>
          <w:b/>
          <w:bCs/>
          <w:noProof/>
        </w:rPr>
      </w:pPr>
      <w:r>
        <w:rPr>
          <w:b/>
          <w:bCs/>
          <w:noProof/>
        </w:rPr>
        <w:t>S 4.9</w:t>
      </w:r>
      <w:r w:rsidR="00D95D6C">
        <w:rPr>
          <w:b/>
          <w:bCs/>
          <w:noProof/>
        </w:rPr>
        <w:t>-1</w:t>
      </w:r>
    </w:p>
    <w:p w14:paraId="457D7915" w14:textId="60E1EC06" w:rsidR="004F0FA9" w:rsidRPr="00264579" w:rsidRDefault="00EC4F11" w:rsidP="004F0FA9">
      <w:pPr>
        <w:pStyle w:val="Normal-retrait"/>
        <w:rPr>
          <w:rFonts w:ascii="Century Gothic" w:hAnsi="Century Gothic"/>
        </w:rPr>
      </w:pPr>
      <w:r>
        <w:rPr>
          <w:rFonts w:ascii="Century Gothic" w:hAnsi="Century Gothic"/>
        </w:rPr>
        <w:t>Toute la documentation (</w:t>
      </w:r>
      <w:r w:rsidR="004F0FA9" w:rsidRPr="00264579">
        <w:rPr>
          <w:rFonts w:ascii="Century Gothic" w:hAnsi="Century Gothic"/>
        </w:rPr>
        <w:t>manuels d'exploitation et maintenance, manuels d'utilisation</w:t>
      </w:r>
      <w:r>
        <w:rPr>
          <w:rFonts w:ascii="Century Gothic" w:hAnsi="Century Gothic"/>
        </w:rPr>
        <w:t>, ainsi que les contrats de service et de maintenance )</w:t>
      </w:r>
      <w:r w:rsidR="004F0FA9" w:rsidRPr="00264579">
        <w:rPr>
          <w:rFonts w:ascii="Century Gothic" w:hAnsi="Century Gothic"/>
        </w:rPr>
        <w:t>ser</w:t>
      </w:r>
      <w:r>
        <w:rPr>
          <w:rFonts w:ascii="Century Gothic" w:hAnsi="Century Gothic"/>
        </w:rPr>
        <w:t>a</w:t>
      </w:r>
      <w:r w:rsidR="004F0FA9" w:rsidRPr="00264579">
        <w:rPr>
          <w:rFonts w:ascii="Century Gothic" w:hAnsi="Century Gothic"/>
        </w:rPr>
        <w:t xml:space="preserve"> fourni</w:t>
      </w:r>
      <w:r>
        <w:rPr>
          <w:rFonts w:ascii="Century Gothic" w:hAnsi="Century Gothic"/>
        </w:rPr>
        <w:t>e</w:t>
      </w:r>
      <w:r w:rsidR="004F0FA9" w:rsidRPr="00264579">
        <w:rPr>
          <w:rFonts w:ascii="Century Gothic" w:hAnsi="Century Gothic"/>
        </w:rPr>
        <w:t xml:space="preserve"> en langue française. </w:t>
      </w:r>
      <w:r>
        <w:rPr>
          <w:rFonts w:ascii="Century Gothic" w:hAnsi="Century Gothic"/>
        </w:rPr>
        <w:t xml:space="preserve"> </w:t>
      </w:r>
    </w:p>
    <w:p w14:paraId="799AE3AE" w14:textId="77777777" w:rsidR="004F0FA9" w:rsidRDefault="004F0FA9" w:rsidP="004F0FA9">
      <w:pPr>
        <w:pStyle w:val="Titre2"/>
      </w:pPr>
      <w:bookmarkStart w:id="128" w:name="_Toc68350118"/>
      <w:bookmarkStart w:id="129" w:name="_Toc155700223"/>
      <w:bookmarkStart w:id="130" w:name="_Toc49766221"/>
      <w:r>
        <w:t>Formation</w:t>
      </w:r>
      <w:bookmarkEnd w:id="128"/>
      <w:r>
        <w:t>s</w:t>
      </w:r>
      <w:bookmarkEnd w:id="129"/>
      <w:bookmarkEnd w:id="130"/>
    </w:p>
    <w:p w14:paraId="461D8E3C" w14:textId="245DDE9E" w:rsidR="001F2FF1" w:rsidRPr="00A16AD7" w:rsidRDefault="00995068" w:rsidP="00E7490C">
      <w:pPr>
        <w:pStyle w:val="Paragraphedeliste"/>
        <w:numPr>
          <w:ilvl w:val="0"/>
          <w:numId w:val="15"/>
        </w:numPr>
        <w:spacing w:after="160" w:line="259" w:lineRule="auto"/>
        <w:rPr>
          <w:b/>
          <w:bCs/>
          <w:noProof/>
        </w:rPr>
      </w:pPr>
      <w:r>
        <w:rPr>
          <w:b/>
          <w:bCs/>
          <w:noProof/>
        </w:rPr>
        <w:t>S 4.10</w:t>
      </w:r>
      <w:r w:rsidR="0035706A">
        <w:rPr>
          <w:b/>
          <w:bCs/>
          <w:noProof/>
        </w:rPr>
        <w:t>-1</w:t>
      </w:r>
    </w:p>
    <w:p w14:paraId="76E66FBB" w14:textId="40E732F3" w:rsidR="004F0FA9" w:rsidRDefault="004F0FA9" w:rsidP="004F0FA9">
      <w:pPr>
        <w:pStyle w:val="Normal-retrait"/>
        <w:rPr>
          <w:rFonts w:ascii="Century Gothic" w:hAnsi="Century Gothic"/>
        </w:rPr>
      </w:pPr>
      <w:r w:rsidRPr="00264579">
        <w:rPr>
          <w:rFonts w:ascii="Century Gothic" w:hAnsi="Century Gothic"/>
        </w:rPr>
        <w:t xml:space="preserve">La formation </w:t>
      </w:r>
      <w:r w:rsidR="00B437F5">
        <w:rPr>
          <w:rFonts w:ascii="Century Gothic" w:hAnsi="Century Gothic"/>
        </w:rPr>
        <w:t xml:space="preserve">se fera dans les locaux de </w:t>
      </w:r>
      <w:del w:id="131" w:author="Didier GANIN" w:date="2021-01-18T20:22:00Z">
        <w:r w:rsidR="00B437F5" w:rsidDel="003A2F30">
          <w:rPr>
            <w:rFonts w:ascii="Century Gothic" w:hAnsi="Century Gothic"/>
          </w:rPr>
          <w:delText>MOOV</w:delText>
        </w:r>
      </w:del>
      <w:ins w:id="132" w:author="Didier GANIN" w:date="2021-01-18T20:22:00Z">
        <w:r w:rsidR="003A2F30">
          <w:rPr>
            <w:rFonts w:ascii="Century Gothic" w:hAnsi="Century Gothic"/>
          </w:rPr>
          <w:t>.....</w:t>
        </w:r>
      </w:ins>
      <w:r w:rsidR="00B437F5">
        <w:rPr>
          <w:rFonts w:ascii="Century Gothic" w:hAnsi="Century Gothic"/>
        </w:rPr>
        <w:t>-CI avec les membres des o</w:t>
      </w:r>
      <w:r w:rsidRPr="00264579">
        <w:rPr>
          <w:rFonts w:ascii="Century Gothic" w:hAnsi="Century Gothic"/>
        </w:rPr>
        <w:t>pérations.</w:t>
      </w:r>
    </w:p>
    <w:p w14:paraId="6785DBD8" w14:textId="77777777" w:rsidR="004845B8" w:rsidRDefault="004845B8" w:rsidP="004F0FA9">
      <w:pPr>
        <w:pStyle w:val="Normal-retrait"/>
        <w:rPr>
          <w:rFonts w:ascii="Century Gothic" w:hAnsi="Century Gothic"/>
        </w:rPr>
      </w:pPr>
    </w:p>
    <w:p w14:paraId="70D439E2" w14:textId="77777777" w:rsidR="004845B8" w:rsidRDefault="004845B8" w:rsidP="004F0FA9">
      <w:pPr>
        <w:pStyle w:val="Normal-retrait"/>
        <w:rPr>
          <w:rFonts w:ascii="Century Gothic" w:hAnsi="Century Gothic"/>
        </w:rPr>
      </w:pPr>
    </w:p>
    <w:p w14:paraId="18BD8F56" w14:textId="77777777" w:rsidR="004845B8" w:rsidRDefault="004845B8" w:rsidP="004F0FA9">
      <w:pPr>
        <w:pStyle w:val="Normal-retrait"/>
        <w:rPr>
          <w:rFonts w:ascii="Century Gothic" w:hAnsi="Century Gothic"/>
        </w:rPr>
      </w:pPr>
    </w:p>
    <w:p w14:paraId="3B309003" w14:textId="77777777" w:rsidR="004845B8" w:rsidRDefault="004845B8" w:rsidP="004F0FA9">
      <w:pPr>
        <w:pStyle w:val="Normal-retrait"/>
        <w:rPr>
          <w:rFonts w:ascii="Century Gothic" w:hAnsi="Century Gothic"/>
        </w:rPr>
      </w:pPr>
    </w:p>
    <w:p w14:paraId="51119EA7" w14:textId="77777777" w:rsidR="004845B8" w:rsidRPr="00264579" w:rsidRDefault="004845B8" w:rsidP="004F0FA9">
      <w:pPr>
        <w:pStyle w:val="Normal-retrait"/>
        <w:rPr>
          <w:rFonts w:ascii="Century Gothic" w:hAnsi="Century Gothic"/>
        </w:rPr>
      </w:pPr>
    </w:p>
    <w:p w14:paraId="52ECB853" w14:textId="7D44557F" w:rsidR="00F4742B" w:rsidRDefault="007A45EB" w:rsidP="009E011E">
      <w:pPr>
        <w:pStyle w:val="Titre2"/>
      </w:pPr>
      <w:bookmarkStart w:id="133" w:name="_Toc49766222"/>
      <w:r>
        <w:t xml:space="preserve">Contrat de </w:t>
      </w:r>
      <w:r w:rsidR="00053500">
        <w:t>maintenance</w:t>
      </w:r>
      <w:bookmarkEnd w:id="133"/>
    </w:p>
    <w:p w14:paraId="5E682703" w14:textId="04D3E287" w:rsidR="001F2FF1" w:rsidRPr="00A16AD7" w:rsidRDefault="00BC09C6" w:rsidP="00E7490C">
      <w:pPr>
        <w:pStyle w:val="Paragraphedeliste"/>
        <w:numPr>
          <w:ilvl w:val="0"/>
          <w:numId w:val="15"/>
        </w:numPr>
        <w:spacing w:after="160" w:line="259" w:lineRule="auto"/>
        <w:rPr>
          <w:b/>
          <w:bCs/>
          <w:noProof/>
        </w:rPr>
      </w:pPr>
      <w:r>
        <w:rPr>
          <w:b/>
          <w:bCs/>
          <w:noProof/>
        </w:rPr>
        <w:t>S 4.11</w:t>
      </w:r>
      <w:r w:rsidR="0050315E">
        <w:rPr>
          <w:b/>
          <w:bCs/>
          <w:noProof/>
        </w:rPr>
        <w:t>-1</w:t>
      </w:r>
    </w:p>
    <w:p w14:paraId="5CAD7647" w14:textId="40289BC6" w:rsidR="007A45EB" w:rsidRPr="001E4AA7" w:rsidRDefault="007A45EB" w:rsidP="007A45EB">
      <w:pPr>
        <w:pStyle w:val="Normal-retrait"/>
        <w:rPr>
          <w:rFonts w:ascii="Century Gothic" w:hAnsi="Century Gothic"/>
        </w:rPr>
      </w:pPr>
      <w:r w:rsidRPr="001E4AA7">
        <w:rPr>
          <w:rFonts w:ascii="Century Gothic" w:hAnsi="Century Gothic"/>
        </w:rPr>
        <w:t xml:space="preserve">Le soumissionnaire proposera un contrat de </w:t>
      </w:r>
      <w:r w:rsidR="00D007F8">
        <w:rPr>
          <w:rFonts w:ascii="Century Gothic" w:hAnsi="Century Gothic"/>
        </w:rPr>
        <w:t>maintenance</w:t>
      </w:r>
      <w:r w:rsidR="00D007F8" w:rsidRPr="001E4AA7">
        <w:rPr>
          <w:rFonts w:ascii="Century Gothic" w:hAnsi="Century Gothic"/>
        </w:rPr>
        <w:t xml:space="preserve"> </w:t>
      </w:r>
      <w:r w:rsidRPr="001E4AA7">
        <w:rPr>
          <w:rFonts w:ascii="Century Gothic" w:hAnsi="Century Gothic"/>
        </w:rPr>
        <w:t>annuel</w:t>
      </w:r>
      <w:r w:rsidR="007557D1">
        <w:rPr>
          <w:rFonts w:ascii="Century Gothic" w:hAnsi="Century Gothic"/>
        </w:rPr>
        <w:t xml:space="preserve"> en français</w:t>
      </w:r>
      <w:r w:rsidRPr="001E4AA7">
        <w:rPr>
          <w:rFonts w:ascii="Century Gothic" w:hAnsi="Century Gothic"/>
        </w:rPr>
        <w:t>, qui permettra de couvrir des adaptations et des développements à réaliser sur les offres, les plans tarifaires et d'autres éléments de la configuration du Système.</w:t>
      </w:r>
    </w:p>
    <w:p w14:paraId="059F79FB" w14:textId="77777777" w:rsidR="007A45EB" w:rsidRDefault="007A45EB" w:rsidP="007A45EB">
      <w:pPr>
        <w:pStyle w:val="Normal-retrait"/>
        <w:rPr>
          <w:rFonts w:ascii="Century Gothic" w:hAnsi="Century Gothic"/>
        </w:rPr>
      </w:pPr>
      <w:r w:rsidRPr="001E4AA7">
        <w:rPr>
          <w:rFonts w:ascii="Century Gothic" w:hAnsi="Century Gothic"/>
        </w:rPr>
        <w:lastRenderedPageBreak/>
        <w:t xml:space="preserve">Le soumissionnaire présentera quelques exemples de réalisations </w:t>
      </w:r>
      <w:r w:rsidR="00852869">
        <w:rPr>
          <w:rFonts w:ascii="Century Gothic" w:hAnsi="Century Gothic"/>
        </w:rPr>
        <w:t>possibles, en indiquant le coût.</w:t>
      </w:r>
    </w:p>
    <w:p w14:paraId="52175325" w14:textId="77777777" w:rsidR="00852869" w:rsidRDefault="00852869" w:rsidP="007A45EB">
      <w:pPr>
        <w:pStyle w:val="Normal-retrait"/>
        <w:rPr>
          <w:rFonts w:ascii="Century Gothic" w:hAnsi="Century Gothic"/>
        </w:rPr>
      </w:pPr>
    </w:p>
    <w:p w14:paraId="63DD9EC9" w14:textId="6EB9A8FB" w:rsidR="00852869" w:rsidRDefault="00852869" w:rsidP="00852869">
      <w:pPr>
        <w:pStyle w:val="Normal-retrait"/>
        <w:rPr>
          <w:rFonts w:ascii="Century Gothic" w:hAnsi="Century Gothic"/>
        </w:rPr>
      </w:pPr>
      <w:r>
        <w:rPr>
          <w:rFonts w:ascii="Century Gothic" w:hAnsi="Century Gothic"/>
        </w:rPr>
        <w:t>Le soumissionnaire est tenu de proposer un contrat TMA (Tierce Maintenance Applicative) prenant en charge toutes les composantes du système ( progiciel, matériel ) à partir du 1</w:t>
      </w:r>
      <w:r w:rsidRPr="00FC6B67">
        <w:rPr>
          <w:rFonts w:ascii="Century Gothic" w:hAnsi="Century Gothic"/>
          <w:vertAlign w:val="superscript"/>
        </w:rPr>
        <w:t>e</w:t>
      </w:r>
      <w:r>
        <w:rPr>
          <w:rFonts w:ascii="Century Gothic" w:hAnsi="Century Gothic"/>
        </w:rPr>
        <w:t xml:space="preserve"> jour de mise en production.</w:t>
      </w:r>
    </w:p>
    <w:p w14:paraId="482177E2" w14:textId="77777777" w:rsidR="00852869" w:rsidRDefault="00852869" w:rsidP="00852869">
      <w:pPr>
        <w:pStyle w:val="Normal-retrait"/>
        <w:rPr>
          <w:rFonts w:ascii="Century Gothic" w:hAnsi="Century Gothic"/>
        </w:rPr>
      </w:pPr>
    </w:p>
    <w:p w14:paraId="47010466" w14:textId="77777777" w:rsidR="00852869" w:rsidRDefault="00852869" w:rsidP="00852869">
      <w:pPr>
        <w:pStyle w:val="Normal-retrait"/>
        <w:rPr>
          <w:rFonts w:ascii="Century Gothic" w:hAnsi="Century Gothic"/>
        </w:rPr>
      </w:pPr>
      <w:r>
        <w:rPr>
          <w:rFonts w:ascii="Century Gothic" w:hAnsi="Century Gothic"/>
        </w:rPr>
        <w:t>Le contrat doit être d’un niveau permettant d’assurer une continuité de fonctionnement et une disponibilité permanente.</w:t>
      </w:r>
    </w:p>
    <w:p w14:paraId="0CFF8162" w14:textId="77777777" w:rsidR="0078222B" w:rsidRDefault="0078222B" w:rsidP="00852869">
      <w:pPr>
        <w:pStyle w:val="Normal-retrait"/>
        <w:rPr>
          <w:rFonts w:ascii="Century Gothic" w:hAnsi="Century Gothic"/>
        </w:rPr>
      </w:pPr>
    </w:p>
    <w:p w14:paraId="45730A78" w14:textId="77777777" w:rsidR="0078222B" w:rsidRDefault="0078222B" w:rsidP="00852869">
      <w:pPr>
        <w:pStyle w:val="Normal-retrait"/>
        <w:rPr>
          <w:rFonts w:ascii="Century Gothic" w:hAnsi="Century Gothic"/>
        </w:rPr>
      </w:pPr>
    </w:p>
    <w:p w14:paraId="69656C31" w14:textId="77777777" w:rsidR="0078222B" w:rsidRDefault="0078222B" w:rsidP="00852869">
      <w:pPr>
        <w:pStyle w:val="Normal-retrait"/>
        <w:rPr>
          <w:rFonts w:ascii="Century Gothic" w:hAnsi="Century Gothic"/>
        </w:rPr>
      </w:pPr>
    </w:p>
    <w:p w14:paraId="72F48264" w14:textId="77777777" w:rsidR="0078222B" w:rsidRDefault="0078222B" w:rsidP="00852869">
      <w:pPr>
        <w:pStyle w:val="Normal-retrait"/>
        <w:rPr>
          <w:rFonts w:ascii="Century Gothic" w:hAnsi="Century Gothic"/>
        </w:rPr>
      </w:pPr>
    </w:p>
    <w:p w14:paraId="5EFEC567" w14:textId="77777777" w:rsidR="006232ED" w:rsidRDefault="006232ED" w:rsidP="00852869">
      <w:pPr>
        <w:pStyle w:val="Normal-retrait"/>
        <w:rPr>
          <w:rFonts w:ascii="Century Gothic" w:hAnsi="Century Gothic"/>
        </w:rPr>
      </w:pPr>
    </w:p>
    <w:p w14:paraId="6EE7E425" w14:textId="77777777" w:rsidR="006232ED" w:rsidRDefault="006232ED" w:rsidP="00852869">
      <w:pPr>
        <w:pStyle w:val="Normal-retrait"/>
        <w:rPr>
          <w:rFonts w:ascii="Century Gothic" w:hAnsi="Century Gothic"/>
        </w:rPr>
      </w:pPr>
    </w:p>
    <w:p w14:paraId="51285694" w14:textId="77777777" w:rsidR="006232ED" w:rsidRDefault="006232ED" w:rsidP="00852869">
      <w:pPr>
        <w:pStyle w:val="Normal-retrait"/>
        <w:rPr>
          <w:rFonts w:ascii="Century Gothic" w:hAnsi="Century Gothic"/>
        </w:rPr>
      </w:pPr>
    </w:p>
    <w:p w14:paraId="138E3E6A" w14:textId="77777777" w:rsidR="006232ED" w:rsidRDefault="006232ED" w:rsidP="00852869">
      <w:pPr>
        <w:pStyle w:val="Normal-retrait"/>
        <w:rPr>
          <w:rFonts w:ascii="Century Gothic" w:hAnsi="Century Gothic"/>
        </w:rPr>
      </w:pPr>
    </w:p>
    <w:p w14:paraId="52FD2965" w14:textId="77777777" w:rsidR="006232ED" w:rsidRDefault="006232ED" w:rsidP="00852869">
      <w:pPr>
        <w:pStyle w:val="Normal-retrait"/>
        <w:rPr>
          <w:rFonts w:ascii="Century Gothic" w:hAnsi="Century Gothic"/>
        </w:rPr>
      </w:pPr>
    </w:p>
    <w:p w14:paraId="293B3A6E" w14:textId="77777777" w:rsidR="0078222B" w:rsidRDefault="0078222B" w:rsidP="00133EB2">
      <w:pPr>
        <w:pStyle w:val="Normal-retrait"/>
        <w:ind w:left="0"/>
        <w:rPr>
          <w:rFonts w:ascii="Century Gothic" w:hAnsi="Century Gothic"/>
        </w:rPr>
      </w:pPr>
    </w:p>
    <w:p w14:paraId="6BE95438" w14:textId="77777777" w:rsidR="00133EB2" w:rsidRDefault="00133EB2" w:rsidP="00133EB2">
      <w:pPr>
        <w:pStyle w:val="Normal-retrait"/>
        <w:ind w:left="0"/>
        <w:rPr>
          <w:rFonts w:ascii="Century Gothic" w:hAnsi="Century Gothic"/>
        </w:rPr>
      </w:pPr>
    </w:p>
    <w:p w14:paraId="7150D9EF" w14:textId="77777777" w:rsidR="00133EB2" w:rsidRDefault="00133EB2" w:rsidP="00133EB2">
      <w:pPr>
        <w:pStyle w:val="Normal-retrait"/>
        <w:ind w:left="0"/>
        <w:rPr>
          <w:rFonts w:ascii="Century Gothic" w:hAnsi="Century Gothic"/>
        </w:rPr>
      </w:pPr>
    </w:p>
    <w:p w14:paraId="45C58DC0" w14:textId="77777777" w:rsidR="00133EB2" w:rsidRDefault="00133EB2" w:rsidP="00133EB2">
      <w:pPr>
        <w:pStyle w:val="Normal-retrait"/>
        <w:ind w:left="0"/>
        <w:rPr>
          <w:rFonts w:ascii="Century Gothic" w:hAnsi="Century Gothic"/>
        </w:rPr>
      </w:pPr>
    </w:p>
    <w:p w14:paraId="46DBD631" w14:textId="77777777" w:rsidR="00133EB2" w:rsidRDefault="00133EB2" w:rsidP="00133EB2">
      <w:pPr>
        <w:pStyle w:val="Normal-retrait"/>
        <w:ind w:left="0"/>
        <w:rPr>
          <w:rFonts w:ascii="Century Gothic" w:hAnsi="Century Gothic"/>
        </w:rPr>
      </w:pPr>
    </w:p>
    <w:p w14:paraId="7AB4EEAA" w14:textId="77777777" w:rsidR="00133EB2" w:rsidRDefault="00133EB2" w:rsidP="00133EB2">
      <w:pPr>
        <w:pStyle w:val="Normal-retrait"/>
        <w:ind w:left="0"/>
        <w:rPr>
          <w:rFonts w:ascii="Century Gothic" w:hAnsi="Century Gothic"/>
        </w:rPr>
      </w:pPr>
    </w:p>
    <w:p w14:paraId="0A34D9EF" w14:textId="77777777" w:rsidR="00133EB2" w:rsidRDefault="00133EB2" w:rsidP="00133EB2">
      <w:pPr>
        <w:pStyle w:val="Normal-retrait"/>
        <w:ind w:left="0"/>
        <w:rPr>
          <w:rFonts w:ascii="Century Gothic" w:hAnsi="Century Gothic"/>
        </w:rPr>
      </w:pPr>
    </w:p>
    <w:p w14:paraId="28996823" w14:textId="77777777" w:rsidR="00133EB2" w:rsidRDefault="00133EB2" w:rsidP="00133EB2">
      <w:pPr>
        <w:pStyle w:val="Normal-retrait"/>
        <w:ind w:left="0"/>
        <w:rPr>
          <w:rFonts w:ascii="Century Gothic" w:hAnsi="Century Gothic"/>
        </w:rPr>
      </w:pPr>
    </w:p>
    <w:p w14:paraId="203CD70A" w14:textId="77777777" w:rsidR="00133EB2" w:rsidRDefault="00133EB2" w:rsidP="00133EB2">
      <w:pPr>
        <w:pStyle w:val="Normal-retrait"/>
        <w:ind w:left="0"/>
        <w:rPr>
          <w:rFonts w:ascii="Century Gothic" w:hAnsi="Century Gothic"/>
        </w:rPr>
      </w:pPr>
    </w:p>
    <w:p w14:paraId="591269AE" w14:textId="77777777" w:rsidR="00133EB2" w:rsidRDefault="00133EB2" w:rsidP="00133EB2">
      <w:pPr>
        <w:pStyle w:val="Normal-retrait"/>
        <w:ind w:left="0"/>
        <w:rPr>
          <w:rFonts w:ascii="Century Gothic" w:hAnsi="Century Gothic"/>
        </w:rPr>
      </w:pPr>
    </w:p>
    <w:p w14:paraId="326D2A41" w14:textId="77777777" w:rsidR="00133EB2" w:rsidRDefault="00133EB2" w:rsidP="00133EB2">
      <w:pPr>
        <w:pStyle w:val="Normal-retrait"/>
        <w:ind w:left="0"/>
        <w:rPr>
          <w:rFonts w:ascii="Century Gothic" w:hAnsi="Century Gothic"/>
        </w:rPr>
      </w:pPr>
    </w:p>
    <w:p w14:paraId="20FAC4A0" w14:textId="77777777" w:rsidR="00133EB2" w:rsidRDefault="00133EB2" w:rsidP="00133EB2">
      <w:pPr>
        <w:pStyle w:val="Normal-retrait"/>
        <w:ind w:left="0"/>
        <w:rPr>
          <w:rFonts w:ascii="Century Gothic" w:hAnsi="Century Gothic"/>
        </w:rPr>
      </w:pPr>
    </w:p>
    <w:p w14:paraId="4F55ECC4" w14:textId="77777777" w:rsidR="00133EB2" w:rsidRDefault="00133EB2" w:rsidP="00133EB2">
      <w:pPr>
        <w:pStyle w:val="Normal-retrait"/>
        <w:ind w:left="0"/>
        <w:rPr>
          <w:rFonts w:ascii="Century Gothic" w:hAnsi="Century Gothic"/>
        </w:rPr>
      </w:pPr>
    </w:p>
    <w:p w14:paraId="2E68EF59" w14:textId="77777777" w:rsidR="00133EB2" w:rsidRDefault="00133EB2" w:rsidP="00133EB2">
      <w:pPr>
        <w:pStyle w:val="Normal-retrait"/>
        <w:ind w:left="0"/>
        <w:rPr>
          <w:rFonts w:ascii="Century Gothic" w:hAnsi="Century Gothic"/>
        </w:rPr>
      </w:pPr>
    </w:p>
    <w:p w14:paraId="0AB30280" w14:textId="77777777" w:rsidR="00133EB2" w:rsidRDefault="00133EB2" w:rsidP="00133EB2">
      <w:pPr>
        <w:pStyle w:val="Normal-retrait"/>
        <w:ind w:left="0"/>
        <w:rPr>
          <w:rFonts w:ascii="Century Gothic" w:hAnsi="Century Gothic"/>
        </w:rPr>
      </w:pPr>
    </w:p>
    <w:p w14:paraId="1073A1D3" w14:textId="77777777" w:rsidR="00133EB2" w:rsidRDefault="00133EB2" w:rsidP="00133EB2">
      <w:pPr>
        <w:pStyle w:val="Normal-retrait"/>
        <w:ind w:left="0"/>
        <w:rPr>
          <w:rFonts w:ascii="Century Gothic" w:hAnsi="Century Gothic"/>
        </w:rPr>
      </w:pPr>
    </w:p>
    <w:p w14:paraId="3F13CD68" w14:textId="77777777" w:rsidR="00133EB2" w:rsidRDefault="00133EB2" w:rsidP="00133EB2">
      <w:pPr>
        <w:pStyle w:val="Normal-retrait"/>
        <w:ind w:left="0"/>
        <w:rPr>
          <w:rFonts w:ascii="Century Gothic" w:hAnsi="Century Gothic"/>
        </w:rPr>
      </w:pPr>
    </w:p>
    <w:p w14:paraId="75BBD9A2" w14:textId="77777777" w:rsidR="00133EB2" w:rsidRDefault="00133EB2" w:rsidP="00133EB2">
      <w:pPr>
        <w:pStyle w:val="Normal-retrait"/>
        <w:ind w:left="0"/>
        <w:rPr>
          <w:rFonts w:ascii="Century Gothic" w:hAnsi="Century Gothic"/>
        </w:rPr>
      </w:pPr>
    </w:p>
    <w:p w14:paraId="4299074D" w14:textId="77777777" w:rsidR="00133EB2" w:rsidRDefault="00133EB2" w:rsidP="00133EB2">
      <w:pPr>
        <w:pStyle w:val="Normal-retrait"/>
        <w:ind w:left="0"/>
        <w:rPr>
          <w:rFonts w:ascii="Century Gothic" w:hAnsi="Century Gothic"/>
        </w:rPr>
      </w:pPr>
    </w:p>
    <w:p w14:paraId="03B9DABC" w14:textId="77777777" w:rsidR="00133EB2" w:rsidRDefault="00133EB2" w:rsidP="00133EB2">
      <w:pPr>
        <w:pStyle w:val="Normal-retrait"/>
        <w:ind w:left="0"/>
        <w:rPr>
          <w:rFonts w:ascii="Century Gothic" w:hAnsi="Century Gothic"/>
        </w:rPr>
      </w:pPr>
    </w:p>
    <w:p w14:paraId="0C0915E6" w14:textId="77777777" w:rsidR="00133EB2" w:rsidRDefault="00133EB2" w:rsidP="00133EB2">
      <w:pPr>
        <w:pStyle w:val="Normal-retrait"/>
        <w:ind w:left="0"/>
        <w:rPr>
          <w:rFonts w:ascii="Century Gothic" w:hAnsi="Century Gothic"/>
        </w:rPr>
      </w:pPr>
    </w:p>
    <w:p w14:paraId="5399C37D" w14:textId="77777777" w:rsidR="00133EB2" w:rsidRDefault="00133EB2" w:rsidP="00133EB2">
      <w:pPr>
        <w:pStyle w:val="Normal-retrait"/>
        <w:ind w:left="0"/>
        <w:rPr>
          <w:rFonts w:ascii="Century Gothic" w:hAnsi="Century Gothic"/>
        </w:rPr>
      </w:pPr>
    </w:p>
    <w:p w14:paraId="4BD47F9E" w14:textId="77777777" w:rsidR="00133EB2" w:rsidRDefault="00133EB2" w:rsidP="00133EB2">
      <w:pPr>
        <w:pStyle w:val="Normal-retrait"/>
        <w:ind w:left="0"/>
        <w:rPr>
          <w:rFonts w:ascii="Century Gothic" w:hAnsi="Century Gothic"/>
        </w:rPr>
      </w:pPr>
    </w:p>
    <w:p w14:paraId="0186BF53" w14:textId="7AAA0073" w:rsidR="00B7128F" w:rsidDel="001D7D32" w:rsidRDefault="00E95EC5" w:rsidP="001D7D32">
      <w:pPr>
        <w:pStyle w:val="Titre2"/>
        <w:numPr>
          <w:ilvl w:val="0"/>
          <w:numId w:val="0"/>
        </w:numPr>
        <w:rPr>
          <w:del w:id="134" w:author="Dlg Dlg" w:date="2022-01-31T16:57:00Z"/>
        </w:rPr>
        <w:pPrChange w:id="135" w:author="Dlg Dlg" w:date="2022-01-31T16:57:00Z">
          <w:pPr>
            <w:pStyle w:val="Titre2"/>
            <w:numPr>
              <w:ilvl w:val="0"/>
              <w:numId w:val="0"/>
            </w:numPr>
            <w:tabs>
              <w:tab w:val="clear" w:pos="851"/>
            </w:tabs>
            <w:ind w:left="0" w:firstLine="0"/>
          </w:pPr>
        </w:pPrChange>
      </w:pPr>
      <w:r>
        <w:t xml:space="preserve"> </w:t>
      </w:r>
      <w:bookmarkStart w:id="136" w:name="_Toc49766223"/>
      <w:r>
        <w:t>5</w:t>
      </w:r>
      <w:r w:rsidR="00AF7754">
        <w:t>.</w:t>
      </w:r>
      <w:r w:rsidR="007A45EB">
        <w:t xml:space="preserve">     </w:t>
      </w:r>
      <w:r w:rsidR="007A45EB">
        <w:tab/>
      </w:r>
      <w:del w:id="137" w:author="Dlg Dlg" w:date="2022-01-31T16:57:00Z">
        <w:r w:rsidR="007A45EB" w:rsidDel="001D7D32">
          <w:delText xml:space="preserve">   </w:delText>
        </w:r>
        <w:r w:rsidR="009E011E" w:rsidRPr="00266D52" w:rsidDel="001D7D32">
          <w:rPr>
            <w:b/>
            <w:caps/>
            <w:smallCaps w:val="0"/>
            <w:color w:val="000080"/>
            <w:kern w:val="28"/>
          </w:rPr>
          <w:delText>C</w:delText>
        </w:r>
        <w:r w:rsidR="007A45EB" w:rsidRPr="00266D52" w:rsidDel="001D7D32">
          <w:rPr>
            <w:b/>
            <w:caps/>
            <w:smallCaps w:val="0"/>
            <w:color w:val="000080"/>
            <w:kern w:val="28"/>
          </w:rPr>
          <w:delText>lauses administratives</w:delText>
        </w:r>
        <w:bookmarkEnd w:id="136"/>
      </w:del>
    </w:p>
    <w:p w14:paraId="2966837C" w14:textId="618AC13F" w:rsidR="00AF7754" w:rsidRPr="002D437A" w:rsidDel="001D7D32" w:rsidRDefault="00AF7754" w:rsidP="001D7D32">
      <w:pPr>
        <w:pStyle w:val="Titre2"/>
        <w:numPr>
          <w:ilvl w:val="0"/>
          <w:numId w:val="0"/>
        </w:numPr>
        <w:rPr>
          <w:del w:id="138" w:author="Dlg Dlg" w:date="2022-01-31T16:57:00Z"/>
          <w:rFonts w:ascii="Century Gothic" w:hAnsi="Century Gothic"/>
        </w:rPr>
        <w:pPrChange w:id="139" w:author="Dlg Dlg" w:date="2022-01-31T16:57:00Z">
          <w:pPr>
            <w:pStyle w:val="Normal-retrait"/>
            <w:numPr>
              <w:ilvl w:val="1"/>
              <w:numId w:val="8"/>
            </w:numPr>
            <w:ind w:left="1080" w:hanging="360"/>
          </w:pPr>
        </w:pPrChange>
      </w:pPr>
      <w:del w:id="140" w:author="Dlg Dlg" w:date="2022-01-31T16:57:00Z">
        <w:r w:rsidRPr="002D437A" w:rsidDel="001D7D32">
          <w:rPr>
            <w:rFonts w:ascii="Century Gothic" w:hAnsi="Century Gothic"/>
          </w:rPr>
          <w:delText xml:space="preserve">Référence du </w:delText>
        </w:r>
        <w:r w:rsidR="00E36AA1" w:rsidRPr="002D437A" w:rsidDel="001D7D32">
          <w:rPr>
            <w:rFonts w:ascii="Century Gothic" w:hAnsi="Century Gothic"/>
          </w:rPr>
          <w:delText>soumissionnaire</w:delText>
        </w:r>
      </w:del>
    </w:p>
    <w:p w14:paraId="5CCEE597" w14:textId="232481A7" w:rsidR="00AD2DD9" w:rsidRPr="002D437A" w:rsidDel="001D7D32" w:rsidRDefault="00AD2DD9" w:rsidP="001D7D32">
      <w:pPr>
        <w:pStyle w:val="Titre2"/>
        <w:numPr>
          <w:ilvl w:val="0"/>
          <w:numId w:val="0"/>
        </w:numPr>
        <w:rPr>
          <w:del w:id="141" w:author="Dlg Dlg" w:date="2022-01-31T16:57:00Z"/>
          <w:rFonts w:ascii="Century Gothic" w:hAnsi="Century Gothic"/>
        </w:rPr>
        <w:pPrChange w:id="142" w:author="Dlg Dlg" w:date="2022-01-31T16:57:00Z">
          <w:pPr>
            <w:pStyle w:val="Normal-retrait"/>
            <w:ind w:left="1080"/>
          </w:pPr>
        </w:pPrChange>
      </w:pPr>
    </w:p>
    <w:p w14:paraId="084ACA62" w14:textId="306BE939" w:rsidR="007A45EB" w:rsidRPr="002D437A" w:rsidDel="001D7D32" w:rsidRDefault="007A45EB" w:rsidP="001D7D32">
      <w:pPr>
        <w:pStyle w:val="Titre2"/>
        <w:numPr>
          <w:ilvl w:val="0"/>
          <w:numId w:val="0"/>
        </w:numPr>
        <w:rPr>
          <w:del w:id="143" w:author="Dlg Dlg" w:date="2022-01-31T16:57:00Z"/>
          <w:rFonts w:ascii="Century Gothic" w:hAnsi="Century Gothic"/>
        </w:rPr>
        <w:pPrChange w:id="144" w:author="Dlg Dlg" w:date="2022-01-31T16:57:00Z">
          <w:pPr>
            <w:pStyle w:val="Normal-retrait"/>
          </w:pPr>
        </w:pPrChange>
      </w:pPr>
      <w:del w:id="145" w:author="Dlg Dlg" w:date="2022-01-31T16:57:00Z">
        <w:r w:rsidRPr="002D437A" w:rsidDel="001D7D32">
          <w:rPr>
            <w:rFonts w:ascii="Century Gothic" w:hAnsi="Century Gothic"/>
          </w:rPr>
          <w:delText xml:space="preserve">Le </w:delText>
        </w:r>
        <w:r w:rsidR="00E36AA1" w:rsidRPr="002D437A" w:rsidDel="001D7D32">
          <w:rPr>
            <w:rFonts w:ascii="Century Gothic" w:hAnsi="Century Gothic"/>
          </w:rPr>
          <w:delText>soumissionnaire</w:delText>
        </w:r>
        <w:r w:rsidRPr="002D437A" w:rsidDel="001D7D32">
          <w:rPr>
            <w:rFonts w:ascii="Century Gothic" w:hAnsi="Century Gothic"/>
          </w:rPr>
          <w:delText xml:space="preserve"> doit :</w:delText>
        </w:r>
      </w:del>
    </w:p>
    <w:p w14:paraId="3842B86A" w14:textId="42AD8673" w:rsidR="007A45EB" w:rsidRPr="002D437A" w:rsidDel="001D7D32" w:rsidRDefault="007A45EB" w:rsidP="001D7D32">
      <w:pPr>
        <w:pStyle w:val="Titre2"/>
        <w:numPr>
          <w:ilvl w:val="0"/>
          <w:numId w:val="0"/>
        </w:numPr>
        <w:rPr>
          <w:del w:id="146" w:author="Dlg Dlg" w:date="2022-01-31T16:57:00Z"/>
          <w:rFonts w:ascii="Century Gothic" w:hAnsi="Century Gothic"/>
        </w:rPr>
        <w:pPrChange w:id="147" w:author="Dlg Dlg" w:date="2022-01-31T16:57:00Z">
          <w:pPr>
            <w:pStyle w:val="Normal-retrait"/>
            <w:numPr>
              <w:numId w:val="7"/>
            </w:numPr>
            <w:ind w:left="1776" w:hanging="360"/>
          </w:pPr>
        </w:pPrChange>
      </w:pPr>
      <w:del w:id="148" w:author="Dlg Dlg" w:date="2022-01-31T16:57:00Z">
        <w:r w:rsidRPr="002D437A" w:rsidDel="001D7D32">
          <w:rPr>
            <w:rFonts w:ascii="Century Gothic" w:hAnsi="Century Gothic"/>
          </w:rPr>
          <w:delText>Etre un prestataire/intégrateur de solutions</w:delText>
        </w:r>
        <w:r w:rsidR="003244B7" w:rsidRPr="002D437A" w:rsidDel="001D7D32">
          <w:rPr>
            <w:rFonts w:ascii="Century Gothic" w:hAnsi="Century Gothic"/>
          </w:rPr>
          <w:delText xml:space="preserve"> disposant des références solides</w:delText>
        </w:r>
        <w:r w:rsidR="00D83F38" w:rsidDel="001D7D32">
          <w:rPr>
            <w:rFonts w:ascii="Century Gothic" w:hAnsi="Century Gothic"/>
          </w:rPr>
          <w:delText>.</w:delText>
        </w:r>
      </w:del>
    </w:p>
    <w:p w14:paraId="72A997CA" w14:textId="0DFC25EC" w:rsidR="003244B7" w:rsidRPr="002D437A" w:rsidDel="001D7D32" w:rsidRDefault="003244B7" w:rsidP="001D7D32">
      <w:pPr>
        <w:pStyle w:val="Titre2"/>
        <w:numPr>
          <w:ilvl w:val="0"/>
          <w:numId w:val="0"/>
        </w:numPr>
        <w:rPr>
          <w:del w:id="149" w:author="Dlg Dlg" w:date="2022-01-31T16:57:00Z"/>
          <w:rFonts w:ascii="Century Gothic" w:hAnsi="Century Gothic"/>
        </w:rPr>
        <w:pPrChange w:id="150" w:author="Dlg Dlg" w:date="2022-01-31T16:57:00Z">
          <w:pPr>
            <w:pStyle w:val="Normal-retrait"/>
            <w:numPr>
              <w:numId w:val="7"/>
            </w:numPr>
            <w:ind w:left="1776" w:hanging="360"/>
          </w:pPr>
        </w:pPrChange>
      </w:pPr>
      <w:del w:id="151" w:author="Dlg Dlg" w:date="2022-01-31T16:57:00Z">
        <w:r w:rsidRPr="002D437A" w:rsidDel="001D7D32">
          <w:rPr>
            <w:rFonts w:ascii="Century Gothic" w:hAnsi="Century Gothic"/>
          </w:rPr>
          <w:delText xml:space="preserve">Avoir une </w:delText>
        </w:r>
        <w:r w:rsidR="00E36AA1" w:rsidRPr="002D437A" w:rsidDel="001D7D32">
          <w:rPr>
            <w:rFonts w:ascii="Century Gothic" w:hAnsi="Century Gothic"/>
          </w:rPr>
          <w:delText>représentation</w:delText>
        </w:r>
        <w:r w:rsidRPr="002D437A" w:rsidDel="001D7D32">
          <w:rPr>
            <w:rFonts w:ascii="Century Gothic" w:hAnsi="Century Gothic"/>
          </w:rPr>
          <w:delText xml:space="preserve"> </w:delText>
        </w:r>
        <w:r w:rsidR="001D3509" w:rsidDel="001D7D32">
          <w:rPr>
            <w:rFonts w:ascii="Century Gothic" w:hAnsi="Century Gothic"/>
          </w:rPr>
          <w:delText>locale</w:delText>
        </w:r>
        <w:r w:rsidR="001D3509" w:rsidRPr="002D437A" w:rsidDel="001D7D32">
          <w:rPr>
            <w:rFonts w:ascii="Century Gothic" w:hAnsi="Century Gothic"/>
          </w:rPr>
          <w:delText xml:space="preserve"> </w:delText>
        </w:r>
        <w:r w:rsidR="00E36AA1" w:rsidDel="001D7D32">
          <w:rPr>
            <w:rFonts w:ascii="Century Gothic" w:hAnsi="Century Gothic"/>
          </w:rPr>
          <w:delText>en Côte d’Ivoire</w:delText>
        </w:r>
        <w:r w:rsidRPr="002D437A" w:rsidDel="001D7D32">
          <w:rPr>
            <w:rFonts w:ascii="Century Gothic" w:hAnsi="Century Gothic"/>
          </w:rPr>
          <w:delText xml:space="preserve"> ou en </w:delText>
        </w:r>
        <w:r w:rsidR="00E36AA1" w:rsidRPr="002D437A" w:rsidDel="001D7D32">
          <w:rPr>
            <w:rFonts w:ascii="Century Gothic" w:hAnsi="Century Gothic"/>
          </w:rPr>
          <w:delText>Afrique</w:delText>
        </w:r>
        <w:r w:rsidRPr="002D437A" w:rsidDel="001D7D32">
          <w:rPr>
            <w:rFonts w:ascii="Century Gothic" w:hAnsi="Century Gothic"/>
          </w:rPr>
          <w:delText xml:space="preserve"> de l’ouest</w:delText>
        </w:r>
        <w:r w:rsidR="00D83F38" w:rsidDel="001D7D32">
          <w:rPr>
            <w:rFonts w:ascii="Century Gothic" w:hAnsi="Century Gothic"/>
          </w:rPr>
          <w:delText>.</w:delText>
        </w:r>
      </w:del>
    </w:p>
    <w:p w14:paraId="6F31260D" w14:textId="48A4F8BD" w:rsidR="003244B7" w:rsidRPr="002D437A" w:rsidDel="001D7D32" w:rsidRDefault="003244B7" w:rsidP="001D7D32">
      <w:pPr>
        <w:pStyle w:val="Titre2"/>
        <w:numPr>
          <w:ilvl w:val="0"/>
          <w:numId w:val="0"/>
        </w:numPr>
        <w:rPr>
          <w:del w:id="152" w:author="Dlg Dlg" w:date="2022-01-31T16:57:00Z"/>
          <w:rFonts w:ascii="Century Gothic" w:hAnsi="Century Gothic"/>
        </w:rPr>
        <w:pPrChange w:id="153" w:author="Dlg Dlg" w:date="2022-01-31T16:57:00Z">
          <w:pPr>
            <w:pStyle w:val="Normal-retrait"/>
            <w:numPr>
              <w:numId w:val="7"/>
            </w:numPr>
            <w:ind w:left="1776" w:hanging="360"/>
          </w:pPr>
        </w:pPrChange>
      </w:pPr>
      <w:del w:id="154" w:author="Dlg Dlg" w:date="2022-01-31T16:57:00Z">
        <w:r w:rsidRPr="002D437A" w:rsidDel="001D7D32">
          <w:rPr>
            <w:rFonts w:ascii="Century Gothic" w:hAnsi="Century Gothic"/>
          </w:rPr>
          <w:delText xml:space="preserve">Fournir des références </w:delText>
        </w:r>
        <w:r w:rsidR="00AF7754" w:rsidRPr="002D437A" w:rsidDel="001D7D32">
          <w:rPr>
            <w:rFonts w:ascii="Century Gothic" w:hAnsi="Century Gothic"/>
          </w:rPr>
          <w:delText>avec attestation à l’appui.</w:delText>
        </w:r>
      </w:del>
    </w:p>
    <w:p w14:paraId="4B8DC2B9" w14:textId="7BE74C83" w:rsidR="00AD2DD9" w:rsidRPr="002D437A" w:rsidDel="001D7D32" w:rsidRDefault="00AD2DD9" w:rsidP="001D7D32">
      <w:pPr>
        <w:pStyle w:val="Titre2"/>
        <w:numPr>
          <w:ilvl w:val="0"/>
          <w:numId w:val="0"/>
        </w:numPr>
        <w:rPr>
          <w:del w:id="155" w:author="Dlg Dlg" w:date="2022-01-31T16:57:00Z"/>
          <w:rFonts w:ascii="Century Gothic" w:hAnsi="Century Gothic"/>
        </w:rPr>
        <w:pPrChange w:id="156" w:author="Dlg Dlg" w:date="2022-01-31T16:57:00Z">
          <w:pPr>
            <w:pStyle w:val="Normal-retrait"/>
            <w:ind w:left="1776"/>
          </w:pPr>
        </w:pPrChange>
      </w:pPr>
    </w:p>
    <w:p w14:paraId="187412BE" w14:textId="0EEA17C1" w:rsidR="00AF7754" w:rsidRPr="002D437A" w:rsidDel="001D7D32" w:rsidRDefault="00AD2DD9" w:rsidP="001D7D32">
      <w:pPr>
        <w:pStyle w:val="Titre2"/>
        <w:numPr>
          <w:ilvl w:val="0"/>
          <w:numId w:val="0"/>
        </w:numPr>
        <w:rPr>
          <w:del w:id="157" w:author="Dlg Dlg" w:date="2022-01-31T16:57:00Z"/>
          <w:rFonts w:ascii="Century Gothic" w:hAnsi="Century Gothic"/>
        </w:rPr>
        <w:pPrChange w:id="158" w:author="Dlg Dlg" w:date="2022-01-31T16:57:00Z">
          <w:pPr>
            <w:pStyle w:val="Normal-retrait"/>
            <w:numPr>
              <w:ilvl w:val="1"/>
              <w:numId w:val="8"/>
            </w:numPr>
            <w:ind w:left="1080" w:hanging="360"/>
          </w:pPr>
        </w:pPrChange>
      </w:pPr>
      <w:del w:id="159" w:author="Dlg Dlg" w:date="2022-01-31T16:57:00Z">
        <w:r w:rsidRPr="002D437A" w:rsidDel="001D7D32">
          <w:rPr>
            <w:rFonts w:ascii="Century Gothic" w:hAnsi="Century Gothic"/>
          </w:rPr>
          <w:delText>Nom et raison social du soumissionnaire</w:delText>
        </w:r>
      </w:del>
    </w:p>
    <w:p w14:paraId="37FFCD34" w14:textId="3F2A30D8" w:rsidR="00AD2DD9" w:rsidRPr="005C5429" w:rsidDel="001D7D32" w:rsidRDefault="00AD2DD9" w:rsidP="001D7D32">
      <w:pPr>
        <w:pStyle w:val="Titre2"/>
        <w:numPr>
          <w:ilvl w:val="0"/>
          <w:numId w:val="0"/>
        </w:numPr>
        <w:rPr>
          <w:del w:id="160" w:author="Dlg Dlg" w:date="2022-01-31T16:57:00Z"/>
          <w:rFonts w:ascii="Century Gothic" w:hAnsi="Century Gothic"/>
        </w:rPr>
        <w:pPrChange w:id="161" w:author="Dlg Dlg" w:date="2022-01-31T16:57:00Z">
          <w:pPr>
            <w:pStyle w:val="TexteT"/>
            <w:spacing w:line="240" w:lineRule="auto"/>
            <w:ind w:left="1418"/>
          </w:pPr>
        </w:pPrChange>
      </w:pPr>
      <w:del w:id="162" w:author="Dlg Dlg" w:date="2022-01-31T16:57:00Z">
        <w:r w:rsidRPr="002D437A" w:rsidDel="001D7D32">
          <w:rPr>
            <w:rFonts w:ascii="Century Gothic" w:hAnsi="Century Gothic"/>
          </w:rPr>
          <w:delText>Le nom mis en tête de la proposition devra être conforme aux actes de société. Il devra être celui du signataire. La raison sociale indiquée devra être conforme aux actes de société que le fournisseur sera tenu de pro</w:delText>
        </w:r>
        <w:r w:rsidRPr="005C5429" w:rsidDel="001D7D32">
          <w:rPr>
            <w:rFonts w:ascii="Century Gothic" w:hAnsi="Century Gothic"/>
          </w:rPr>
          <w:delText>duire ultérieurement pour obtenir le paiement de ses prestations.</w:delText>
        </w:r>
      </w:del>
    </w:p>
    <w:p w14:paraId="6B7016FC" w14:textId="1339AB20" w:rsidR="00AF7754" w:rsidRPr="005C5429" w:rsidDel="001D7D32" w:rsidRDefault="00AD2DD9" w:rsidP="001D7D32">
      <w:pPr>
        <w:pStyle w:val="Titre2"/>
        <w:numPr>
          <w:ilvl w:val="0"/>
          <w:numId w:val="0"/>
        </w:numPr>
        <w:rPr>
          <w:del w:id="163" w:author="Dlg Dlg" w:date="2022-01-31T16:57:00Z"/>
          <w:rFonts w:ascii="Century Gothic" w:hAnsi="Century Gothic"/>
        </w:rPr>
        <w:pPrChange w:id="164" w:author="Dlg Dlg" w:date="2022-01-31T16:57:00Z">
          <w:pPr>
            <w:pStyle w:val="Normal-retrait"/>
            <w:ind w:left="1418"/>
          </w:pPr>
        </w:pPrChange>
      </w:pPr>
      <w:del w:id="165" w:author="Dlg Dlg" w:date="2022-01-31T16:57:00Z">
        <w:r w:rsidRPr="005C5429" w:rsidDel="001D7D32">
          <w:rPr>
            <w:rFonts w:ascii="Century Gothic" w:hAnsi="Century Gothic"/>
          </w:rPr>
          <w:delText>Lorsque les propositions seront présentées par le Directeur ou Administrateur d'une société anonyme, elles devront mentionner que ce Directeur ou Administrateur stipule au nom et pour le compte de ladite société.</w:delText>
        </w:r>
      </w:del>
    </w:p>
    <w:p w14:paraId="462EAC3F" w14:textId="2666A9B7" w:rsidR="00F146E1" w:rsidDel="001D7D32" w:rsidRDefault="00F146E1" w:rsidP="001D7D32">
      <w:pPr>
        <w:pStyle w:val="Titre2"/>
        <w:numPr>
          <w:ilvl w:val="0"/>
          <w:numId w:val="0"/>
        </w:numPr>
        <w:rPr>
          <w:del w:id="166" w:author="Dlg Dlg" w:date="2022-01-31T16:57:00Z"/>
        </w:rPr>
        <w:pPrChange w:id="167" w:author="Dlg Dlg" w:date="2022-01-31T16:57:00Z">
          <w:pPr>
            <w:pStyle w:val="Normal-retrait"/>
            <w:ind w:left="1418"/>
          </w:pPr>
        </w:pPrChange>
      </w:pPr>
    </w:p>
    <w:p w14:paraId="0792B98B" w14:textId="48553189" w:rsidR="006A20F7" w:rsidRPr="00F92B3D" w:rsidDel="001D7D32" w:rsidRDefault="00E36AA1" w:rsidP="001D7D32">
      <w:pPr>
        <w:pStyle w:val="Titre2"/>
        <w:numPr>
          <w:ilvl w:val="0"/>
          <w:numId w:val="0"/>
        </w:numPr>
        <w:rPr>
          <w:del w:id="168" w:author="Dlg Dlg" w:date="2022-01-31T16:57:00Z"/>
          <w:rFonts w:ascii="Century Gothic" w:hAnsi="Century Gothic"/>
        </w:rPr>
        <w:pPrChange w:id="169" w:author="Dlg Dlg" w:date="2022-01-31T16:57:00Z">
          <w:pPr>
            <w:pStyle w:val="Normal-retrait"/>
            <w:numPr>
              <w:ilvl w:val="1"/>
              <w:numId w:val="8"/>
            </w:numPr>
            <w:ind w:left="1080" w:hanging="360"/>
          </w:pPr>
        </w:pPrChange>
      </w:pPr>
      <w:del w:id="170" w:author="Dlg Dlg" w:date="2022-01-31T16:57:00Z">
        <w:r w:rsidRPr="00F92B3D" w:rsidDel="001D7D32">
          <w:rPr>
            <w:rFonts w:ascii="Century Gothic" w:hAnsi="Century Gothic"/>
          </w:rPr>
          <w:delText>Composition</w:delText>
        </w:r>
        <w:r w:rsidR="006A20F7" w:rsidRPr="00F92B3D" w:rsidDel="001D7D32">
          <w:rPr>
            <w:rFonts w:ascii="Century Gothic" w:hAnsi="Century Gothic"/>
          </w:rPr>
          <w:delText xml:space="preserve"> de l’offre</w:delText>
        </w:r>
      </w:del>
    </w:p>
    <w:p w14:paraId="22E4B601" w14:textId="075A3E33" w:rsidR="00F146E1" w:rsidRPr="00F92B3D" w:rsidDel="001D7D32" w:rsidRDefault="00F146E1" w:rsidP="001D7D32">
      <w:pPr>
        <w:pStyle w:val="Titre2"/>
        <w:numPr>
          <w:ilvl w:val="0"/>
          <w:numId w:val="0"/>
        </w:numPr>
        <w:rPr>
          <w:del w:id="171" w:author="Dlg Dlg" w:date="2022-01-31T16:57:00Z"/>
          <w:rFonts w:ascii="Century Gothic" w:hAnsi="Century Gothic"/>
        </w:rPr>
        <w:pPrChange w:id="172" w:author="Dlg Dlg" w:date="2022-01-31T16:57:00Z">
          <w:pPr>
            <w:pStyle w:val="Normal-retrait"/>
            <w:ind w:left="1080"/>
          </w:pPr>
        </w:pPrChange>
      </w:pPr>
    </w:p>
    <w:p w14:paraId="3B271A28" w14:textId="0DE41CD0" w:rsidR="006A20F7" w:rsidRPr="00F92B3D" w:rsidDel="001D7D32" w:rsidRDefault="006A20F7" w:rsidP="001D7D32">
      <w:pPr>
        <w:pStyle w:val="Titre2"/>
        <w:numPr>
          <w:ilvl w:val="0"/>
          <w:numId w:val="0"/>
        </w:numPr>
        <w:rPr>
          <w:del w:id="173" w:author="Dlg Dlg" w:date="2022-01-31T16:57:00Z"/>
          <w:rFonts w:ascii="Century Gothic" w:hAnsi="Century Gothic"/>
        </w:rPr>
        <w:pPrChange w:id="174" w:author="Dlg Dlg" w:date="2022-01-31T16:57:00Z">
          <w:pPr>
            <w:pStyle w:val="Normal-retrait"/>
            <w:spacing w:after="120"/>
            <w:ind w:left="1418"/>
          </w:pPr>
        </w:pPrChange>
      </w:pPr>
      <w:del w:id="175" w:author="Dlg Dlg" w:date="2022-01-31T16:57:00Z">
        <w:r w:rsidRPr="00F92B3D" w:rsidDel="001D7D32">
          <w:rPr>
            <w:rFonts w:ascii="Century Gothic" w:hAnsi="Century Gothic"/>
          </w:rPr>
          <w:delText xml:space="preserve">L’offre doit comporter, entre autre les </w:delText>
        </w:r>
        <w:r w:rsidR="00E36AA1" w:rsidRPr="00F92B3D" w:rsidDel="001D7D32">
          <w:rPr>
            <w:rFonts w:ascii="Century Gothic" w:hAnsi="Century Gothic"/>
          </w:rPr>
          <w:delText>éléments</w:delText>
        </w:r>
        <w:r w:rsidRPr="00F92B3D" w:rsidDel="001D7D32">
          <w:rPr>
            <w:rFonts w:ascii="Century Gothic" w:hAnsi="Century Gothic"/>
          </w:rPr>
          <w:delText xml:space="preserve"> suivants :</w:delText>
        </w:r>
      </w:del>
    </w:p>
    <w:p w14:paraId="6623498B" w14:textId="08CC817D" w:rsidR="00E55E89" w:rsidDel="001D7D32" w:rsidRDefault="00E55E89" w:rsidP="001D7D32">
      <w:pPr>
        <w:pStyle w:val="Titre2"/>
        <w:numPr>
          <w:ilvl w:val="0"/>
          <w:numId w:val="0"/>
        </w:numPr>
        <w:rPr>
          <w:del w:id="176" w:author="Dlg Dlg" w:date="2022-01-31T16:57:00Z"/>
          <w:rFonts w:ascii="Century Gothic" w:hAnsi="Century Gothic"/>
        </w:rPr>
        <w:pPrChange w:id="177" w:author="Dlg Dlg" w:date="2022-01-31T16:57:00Z">
          <w:pPr>
            <w:pStyle w:val="Normal-retrait"/>
            <w:numPr>
              <w:numId w:val="9"/>
            </w:numPr>
            <w:spacing w:after="120"/>
            <w:ind w:left="1775" w:hanging="357"/>
          </w:pPr>
        </w:pPrChange>
      </w:pPr>
      <w:del w:id="178" w:author="Dlg Dlg" w:date="2022-01-31T16:57:00Z">
        <w:r w:rsidDel="001D7D32">
          <w:rPr>
            <w:rFonts w:ascii="Century Gothic" w:hAnsi="Century Gothic"/>
          </w:rPr>
          <w:delText>Un r</w:delText>
        </w:r>
        <w:r w:rsidRPr="000331A6" w:rsidDel="001D7D32">
          <w:rPr>
            <w:rFonts w:ascii="Century Gothic" w:hAnsi="Century Gothic"/>
          </w:rPr>
          <w:delText xml:space="preserve">ésumé de </w:delText>
        </w:r>
        <w:r w:rsidDel="001D7D32">
          <w:rPr>
            <w:rFonts w:ascii="Century Gothic" w:hAnsi="Century Gothic"/>
          </w:rPr>
          <w:delText>l’offre pour le Management</w:delText>
        </w:r>
      </w:del>
    </w:p>
    <w:p w14:paraId="72C9519A" w14:textId="1711A424" w:rsidR="00E55E89" w:rsidRPr="00F92B3D" w:rsidDel="001D7D32" w:rsidRDefault="00E55E89" w:rsidP="001D7D32">
      <w:pPr>
        <w:pStyle w:val="Titre2"/>
        <w:numPr>
          <w:ilvl w:val="0"/>
          <w:numId w:val="0"/>
        </w:numPr>
        <w:rPr>
          <w:del w:id="179" w:author="Dlg Dlg" w:date="2022-01-31T16:57:00Z"/>
          <w:rFonts w:ascii="Century Gothic" w:hAnsi="Century Gothic"/>
        </w:rPr>
        <w:pPrChange w:id="180" w:author="Dlg Dlg" w:date="2022-01-31T16:57:00Z">
          <w:pPr>
            <w:pStyle w:val="Normal-retrait"/>
            <w:numPr>
              <w:numId w:val="9"/>
            </w:numPr>
            <w:spacing w:after="120"/>
            <w:ind w:left="1775" w:hanging="357"/>
          </w:pPr>
        </w:pPrChange>
      </w:pPr>
      <w:del w:id="181" w:author="Dlg Dlg" w:date="2022-01-31T16:57:00Z">
        <w:r w:rsidRPr="00F92B3D" w:rsidDel="001D7D32">
          <w:rPr>
            <w:rFonts w:ascii="Century Gothic" w:hAnsi="Century Gothic"/>
          </w:rPr>
          <w:delText>Une introduction présentant la compréhension par le soumissionnaire de l’objet</w:delText>
        </w:r>
      </w:del>
    </w:p>
    <w:p w14:paraId="304C87AB" w14:textId="220F9448" w:rsidR="00E55E89" w:rsidRPr="00F92B3D" w:rsidDel="001D7D32" w:rsidRDefault="00E55E89" w:rsidP="001D7D32">
      <w:pPr>
        <w:pStyle w:val="Titre2"/>
        <w:numPr>
          <w:ilvl w:val="0"/>
          <w:numId w:val="0"/>
        </w:numPr>
        <w:rPr>
          <w:del w:id="182" w:author="Dlg Dlg" w:date="2022-01-31T16:57:00Z"/>
          <w:rFonts w:ascii="Century Gothic" w:hAnsi="Century Gothic"/>
        </w:rPr>
        <w:pPrChange w:id="183" w:author="Dlg Dlg" w:date="2022-01-31T16:57:00Z">
          <w:pPr>
            <w:pStyle w:val="Normal-retrait"/>
            <w:numPr>
              <w:numId w:val="9"/>
            </w:numPr>
            <w:spacing w:after="120"/>
            <w:ind w:left="1775" w:hanging="357"/>
          </w:pPr>
        </w:pPrChange>
      </w:pPr>
      <w:del w:id="184" w:author="Dlg Dlg" w:date="2022-01-31T16:57:00Z">
        <w:r w:rsidRPr="00F92B3D" w:rsidDel="001D7D32">
          <w:rPr>
            <w:rFonts w:ascii="Century Gothic" w:hAnsi="Century Gothic"/>
          </w:rPr>
          <w:delText>Une présentation détaillée de la solution</w:delText>
        </w:r>
      </w:del>
    </w:p>
    <w:p w14:paraId="02FD7561" w14:textId="5D7EA19B" w:rsidR="00E55E89" w:rsidDel="001D7D32" w:rsidRDefault="00E55E89" w:rsidP="001D7D32">
      <w:pPr>
        <w:pStyle w:val="Titre2"/>
        <w:numPr>
          <w:ilvl w:val="0"/>
          <w:numId w:val="0"/>
        </w:numPr>
        <w:rPr>
          <w:del w:id="185" w:author="Dlg Dlg" w:date="2022-01-31T16:57:00Z"/>
          <w:rFonts w:ascii="Century Gothic" w:hAnsi="Century Gothic"/>
        </w:rPr>
        <w:pPrChange w:id="186" w:author="Dlg Dlg" w:date="2022-01-31T16:57:00Z">
          <w:pPr>
            <w:pStyle w:val="Normal-retrait"/>
            <w:numPr>
              <w:numId w:val="9"/>
            </w:numPr>
            <w:spacing w:after="120"/>
            <w:ind w:left="1775" w:hanging="357"/>
          </w:pPr>
        </w:pPrChange>
      </w:pPr>
      <w:del w:id="187" w:author="Dlg Dlg" w:date="2022-01-31T16:57:00Z">
        <w:r w:rsidRPr="00F92B3D" w:rsidDel="001D7D32">
          <w:rPr>
            <w:rFonts w:ascii="Century Gothic" w:hAnsi="Century Gothic"/>
          </w:rPr>
          <w:delText>Les caractéristiques techniques, architecture de la plateforme matérielle</w:delText>
        </w:r>
        <w:r w:rsidDel="001D7D32">
          <w:rPr>
            <w:rFonts w:ascii="Century Gothic" w:hAnsi="Century Gothic"/>
          </w:rPr>
          <w:delText xml:space="preserve"> (incluant le réseau)</w:delText>
        </w:r>
        <w:r w:rsidRPr="00F92B3D" w:rsidDel="001D7D32">
          <w:rPr>
            <w:rFonts w:ascii="Century Gothic" w:hAnsi="Century Gothic"/>
          </w:rPr>
          <w:delText>.</w:delText>
        </w:r>
      </w:del>
    </w:p>
    <w:p w14:paraId="508CBDF0" w14:textId="5A156672" w:rsidR="00E55E89" w:rsidDel="001D7D32" w:rsidRDefault="00E55E89" w:rsidP="001D7D32">
      <w:pPr>
        <w:pStyle w:val="Titre2"/>
        <w:numPr>
          <w:ilvl w:val="0"/>
          <w:numId w:val="0"/>
        </w:numPr>
        <w:rPr>
          <w:del w:id="188" w:author="Dlg Dlg" w:date="2022-01-31T16:57:00Z"/>
          <w:rFonts w:ascii="Century Gothic" w:hAnsi="Century Gothic"/>
        </w:rPr>
        <w:pPrChange w:id="189" w:author="Dlg Dlg" w:date="2022-01-31T16:57:00Z">
          <w:pPr>
            <w:pStyle w:val="Normal-retrait"/>
            <w:numPr>
              <w:numId w:val="9"/>
            </w:numPr>
            <w:spacing w:after="120"/>
            <w:ind w:left="1775" w:hanging="357"/>
          </w:pPr>
        </w:pPrChange>
      </w:pPr>
      <w:del w:id="190" w:author="Dlg Dlg" w:date="2022-01-31T16:57:00Z">
        <w:r w:rsidDel="001D7D32">
          <w:rPr>
            <w:rFonts w:ascii="Century Gothic" w:hAnsi="Century Gothic"/>
          </w:rPr>
          <w:delText>La liste de tous les logiciels tiers nécessaires</w:delText>
        </w:r>
      </w:del>
    </w:p>
    <w:p w14:paraId="425F86C4" w14:textId="594C83A5" w:rsidR="00E55E89" w:rsidRPr="00F92B3D" w:rsidDel="001D7D32" w:rsidRDefault="00E55E89" w:rsidP="001D7D32">
      <w:pPr>
        <w:pStyle w:val="Titre2"/>
        <w:numPr>
          <w:ilvl w:val="0"/>
          <w:numId w:val="0"/>
        </w:numPr>
        <w:rPr>
          <w:del w:id="191" w:author="Dlg Dlg" w:date="2022-01-31T16:57:00Z"/>
          <w:rFonts w:ascii="Century Gothic" w:hAnsi="Century Gothic"/>
        </w:rPr>
        <w:pPrChange w:id="192" w:author="Dlg Dlg" w:date="2022-01-31T16:57:00Z">
          <w:pPr>
            <w:pStyle w:val="Normal-retrait"/>
            <w:numPr>
              <w:numId w:val="9"/>
            </w:numPr>
            <w:spacing w:after="120"/>
            <w:ind w:left="1775" w:hanging="357"/>
          </w:pPr>
        </w:pPrChange>
      </w:pPr>
      <w:del w:id="193" w:author="Dlg Dlg" w:date="2022-01-31T16:57:00Z">
        <w:r w:rsidRPr="00F92B3D" w:rsidDel="001D7D32">
          <w:rPr>
            <w:rFonts w:ascii="Century Gothic" w:hAnsi="Century Gothic"/>
          </w:rPr>
          <w:delText>Le planning de projet et la démarche qui sera utilisée pour sa réalisation en précisant tous les livrables à chaque phase</w:delText>
        </w:r>
      </w:del>
    </w:p>
    <w:p w14:paraId="65C1F13B" w14:textId="760E1621" w:rsidR="002F0554" w:rsidDel="001D7D32" w:rsidRDefault="002F0554" w:rsidP="001D7D32">
      <w:pPr>
        <w:pStyle w:val="Titre2"/>
        <w:numPr>
          <w:ilvl w:val="0"/>
          <w:numId w:val="0"/>
        </w:numPr>
        <w:rPr>
          <w:del w:id="194" w:author="Dlg Dlg" w:date="2022-01-31T16:57:00Z"/>
          <w:rFonts w:ascii="Century Gothic" w:hAnsi="Century Gothic"/>
        </w:rPr>
        <w:pPrChange w:id="195" w:author="Dlg Dlg" w:date="2022-01-31T16:57:00Z">
          <w:pPr>
            <w:pStyle w:val="Normal-retrait"/>
            <w:numPr>
              <w:numId w:val="9"/>
            </w:numPr>
            <w:spacing w:after="120"/>
            <w:ind w:left="1775" w:hanging="357"/>
          </w:pPr>
        </w:pPrChange>
      </w:pPr>
      <w:del w:id="196" w:author="Dlg Dlg" w:date="2022-01-31T16:57:00Z">
        <w:r w:rsidRPr="00F50753" w:rsidDel="001D7D32">
          <w:rPr>
            <w:rFonts w:ascii="Century Gothic" w:hAnsi="Century Gothic"/>
          </w:rPr>
          <w:delText xml:space="preserve">Le délai de réalisation ne doit pas dépasser </w:delText>
        </w:r>
        <w:r w:rsidR="002B3A4F" w:rsidDel="001D7D32">
          <w:rPr>
            <w:rFonts w:ascii="Century Gothic" w:hAnsi="Century Gothic"/>
          </w:rPr>
          <w:delText>trois</w:delText>
        </w:r>
        <w:r w:rsidRPr="00F50753" w:rsidDel="001D7D32">
          <w:rPr>
            <w:rFonts w:ascii="Century Gothic" w:hAnsi="Century Gothic"/>
          </w:rPr>
          <w:delText xml:space="preserve"> mois à partir de la date de notification du contrat </w:delText>
        </w:r>
      </w:del>
    </w:p>
    <w:p w14:paraId="5C505114" w14:textId="6A0D8406" w:rsidR="00E55E89" w:rsidDel="001D7D32" w:rsidRDefault="00E55E89" w:rsidP="001D7D32">
      <w:pPr>
        <w:pStyle w:val="Titre2"/>
        <w:numPr>
          <w:ilvl w:val="0"/>
          <w:numId w:val="0"/>
        </w:numPr>
        <w:rPr>
          <w:del w:id="197" w:author="Dlg Dlg" w:date="2022-01-31T16:57:00Z"/>
          <w:rFonts w:ascii="Century Gothic" w:hAnsi="Century Gothic"/>
        </w:rPr>
        <w:pPrChange w:id="198" w:author="Dlg Dlg" w:date="2022-01-31T16:57:00Z">
          <w:pPr>
            <w:pStyle w:val="Normal-retrait"/>
            <w:numPr>
              <w:numId w:val="9"/>
            </w:numPr>
            <w:spacing w:after="120"/>
            <w:ind w:left="1775" w:hanging="357"/>
          </w:pPr>
        </w:pPrChange>
      </w:pPr>
      <w:del w:id="199" w:author="Dlg Dlg" w:date="2022-01-31T16:57:00Z">
        <w:r w:rsidRPr="00F92B3D" w:rsidDel="001D7D32">
          <w:rPr>
            <w:rFonts w:ascii="Century Gothic" w:hAnsi="Century Gothic"/>
          </w:rPr>
          <w:delText>La liste exhaustive des intervenants précisant leur domaine d’intervention et leur rôle dans le projet avec pour chaque intervenant son CV.</w:delText>
        </w:r>
      </w:del>
    </w:p>
    <w:p w14:paraId="0212F265" w14:textId="2589CCE3" w:rsidR="00E55E89" w:rsidDel="001D7D32" w:rsidRDefault="00E55E89" w:rsidP="001D7D32">
      <w:pPr>
        <w:pStyle w:val="Titre2"/>
        <w:numPr>
          <w:ilvl w:val="0"/>
          <w:numId w:val="0"/>
        </w:numPr>
        <w:rPr>
          <w:del w:id="200" w:author="Dlg Dlg" w:date="2022-01-31T16:57:00Z"/>
          <w:rFonts w:ascii="Century Gothic" w:hAnsi="Century Gothic"/>
        </w:rPr>
        <w:pPrChange w:id="201" w:author="Dlg Dlg" w:date="2022-01-31T16:57:00Z">
          <w:pPr>
            <w:pStyle w:val="Normal-retrait"/>
            <w:numPr>
              <w:numId w:val="9"/>
            </w:numPr>
            <w:spacing w:after="120"/>
            <w:ind w:left="1775" w:hanging="357"/>
          </w:pPr>
        </w:pPrChange>
      </w:pPr>
      <w:del w:id="202" w:author="Dlg Dlg" w:date="2022-01-31T16:57:00Z">
        <w:r w:rsidDel="001D7D32">
          <w:rPr>
            <w:rFonts w:ascii="Century Gothic" w:hAnsi="Century Gothic"/>
          </w:rPr>
          <w:delText>Une matrice de responsabilité précisant clairement le rôle et responsabilité de chaque partie (Moov</w:delText>
        </w:r>
      </w:del>
      <w:ins w:id="203" w:author="Didier GANIN" w:date="2021-01-18T20:22:00Z">
        <w:del w:id="204" w:author="Dlg Dlg" w:date="2022-01-31T16:57:00Z">
          <w:r w:rsidR="003A2F30" w:rsidDel="001D7D32">
            <w:rPr>
              <w:rFonts w:ascii="Century Gothic" w:hAnsi="Century Gothic"/>
            </w:rPr>
            <w:delText>.....</w:delText>
          </w:r>
        </w:del>
      </w:ins>
      <w:del w:id="205" w:author="Dlg Dlg" w:date="2022-01-31T16:57:00Z">
        <w:r w:rsidDel="001D7D32">
          <w:rPr>
            <w:rFonts w:ascii="Century Gothic" w:hAnsi="Century Gothic"/>
          </w:rPr>
          <w:delText xml:space="preserve"> et soumissionnaire)</w:delText>
        </w:r>
      </w:del>
    </w:p>
    <w:p w14:paraId="2BE9C5DD" w14:textId="55D5570E" w:rsidR="00E55E89" w:rsidDel="001D7D32" w:rsidRDefault="00E55E89" w:rsidP="001D7D32">
      <w:pPr>
        <w:pStyle w:val="Titre2"/>
        <w:numPr>
          <w:ilvl w:val="0"/>
          <w:numId w:val="0"/>
        </w:numPr>
        <w:rPr>
          <w:del w:id="206" w:author="Dlg Dlg" w:date="2022-01-31T16:57:00Z"/>
          <w:rFonts w:ascii="Century Gothic" w:hAnsi="Century Gothic"/>
        </w:rPr>
        <w:pPrChange w:id="207" w:author="Dlg Dlg" w:date="2022-01-31T16:57:00Z">
          <w:pPr>
            <w:pStyle w:val="Normal-retrait"/>
            <w:numPr>
              <w:numId w:val="9"/>
            </w:numPr>
            <w:spacing w:after="120"/>
            <w:ind w:left="1775" w:hanging="357"/>
          </w:pPr>
        </w:pPrChange>
      </w:pPr>
      <w:del w:id="208" w:author="Dlg Dlg" w:date="2022-01-31T16:57:00Z">
        <w:r w:rsidDel="001D7D32">
          <w:rPr>
            <w:rFonts w:ascii="Century Gothic" w:hAnsi="Century Gothic"/>
          </w:rPr>
          <w:delText>Le plan d’assurance qualité</w:delText>
        </w:r>
      </w:del>
    </w:p>
    <w:p w14:paraId="42587977" w14:textId="03E70D75" w:rsidR="00E55E89" w:rsidRPr="00F92B3D" w:rsidDel="001D7D32" w:rsidRDefault="00E55E89" w:rsidP="001D7D32">
      <w:pPr>
        <w:pStyle w:val="Titre2"/>
        <w:numPr>
          <w:ilvl w:val="0"/>
          <w:numId w:val="0"/>
        </w:numPr>
        <w:rPr>
          <w:del w:id="209" w:author="Dlg Dlg" w:date="2022-01-31T16:57:00Z"/>
          <w:rFonts w:ascii="Century Gothic" w:hAnsi="Century Gothic"/>
        </w:rPr>
        <w:pPrChange w:id="210" w:author="Dlg Dlg" w:date="2022-01-31T16:57:00Z">
          <w:pPr>
            <w:pStyle w:val="Normal-retrait"/>
            <w:numPr>
              <w:numId w:val="9"/>
            </w:numPr>
            <w:spacing w:after="120"/>
            <w:ind w:left="1775" w:hanging="357"/>
          </w:pPr>
        </w:pPrChange>
      </w:pPr>
      <w:del w:id="211" w:author="Dlg Dlg" w:date="2022-01-31T16:57:00Z">
        <w:r w:rsidDel="001D7D32">
          <w:rPr>
            <w:rFonts w:ascii="Century Gothic" w:hAnsi="Century Gothic"/>
          </w:rPr>
          <w:delText>La stratégie de conduite du changement</w:delText>
        </w:r>
      </w:del>
    </w:p>
    <w:p w14:paraId="5738B454" w14:textId="195B825A" w:rsidR="00E55E89" w:rsidRPr="00F92B3D" w:rsidDel="001D7D32" w:rsidRDefault="00E55E89" w:rsidP="001D7D32">
      <w:pPr>
        <w:pStyle w:val="Titre2"/>
        <w:numPr>
          <w:ilvl w:val="0"/>
          <w:numId w:val="0"/>
        </w:numPr>
        <w:rPr>
          <w:del w:id="212" w:author="Dlg Dlg" w:date="2022-01-31T16:57:00Z"/>
          <w:rFonts w:ascii="Century Gothic" w:hAnsi="Century Gothic"/>
        </w:rPr>
        <w:pPrChange w:id="213" w:author="Dlg Dlg" w:date="2022-01-31T16:57:00Z">
          <w:pPr>
            <w:pStyle w:val="Normal-retrait"/>
            <w:numPr>
              <w:numId w:val="9"/>
            </w:numPr>
            <w:spacing w:after="120"/>
            <w:ind w:left="1775" w:hanging="357"/>
          </w:pPr>
        </w:pPrChange>
      </w:pPr>
      <w:del w:id="214" w:author="Dlg Dlg" w:date="2022-01-31T16:57:00Z">
        <w:r w:rsidRPr="00F92B3D" w:rsidDel="001D7D32">
          <w:rPr>
            <w:rFonts w:ascii="Century Gothic" w:hAnsi="Century Gothic"/>
          </w:rPr>
          <w:delText>Le planning détaillé des formations utilisateurs et administrateurs</w:delText>
        </w:r>
        <w:r w:rsidDel="001D7D32">
          <w:rPr>
            <w:rFonts w:ascii="Century Gothic" w:hAnsi="Century Gothic"/>
          </w:rPr>
          <w:delText xml:space="preserve"> et l</w:delText>
        </w:r>
        <w:r w:rsidR="00623940" w:rsidDel="001D7D32">
          <w:rPr>
            <w:rFonts w:ascii="Century Gothic" w:hAnsi="Century Gothic"/>
          </w:rPr>
          <w:delText>a</w:delText>
        </w:r>
        <w:r w:rsidDel="001D7D32">
          <w:rPr>
            <w:rFonts w:ascii="Century Gothic" w:hAnsi="Century Gothic"/>
          </w:rPr>
          <w:delText xml:space="preserve"> liste des prérequis</w:delText>
        </w:r>
      </w:del>
    </w:p>
    <w:p w14:paraId="356ADC26" w14:textId="39A14CA6" w:rsidR="00E55E89" w:rsidDel="001D7D32" w:rsidRDefault="00E55E89" w:rsidP="001D7D32">
      <w:pPr>
        <w:pStyle w:val="Titre2"/>
        <w:numPr>
          <w:ilvl w:val="0"/>
          <w:numId w:val="0"/>
        </w:numPr>
        <w:rPr>
          <w:del w:id="215" w:author="Dlg Dlg" w:date="2022-01-31T16:57:00Z"/>
          <w:rFonts w:ascii="Century Gothic" w:hAnsi="Century Gothic"/>
        </w:rPr>
        <w:pPrChange w:id="216" w:author="Dlg Dlg" w:date="2022-01-31T16:57:00Z">
          <w:pPr>
            <w:pStyle w:val="Normal-retrait"/>
            <w:numPr>
              <w:numId w:val="9"/>
            </w:numPr>
            <w:spacing w:after="120"/>
            <w:ind w:left="1775" w:hanging="357"/>
          </w:pPr>
        </w:pPrChange>
      </w:pPr>
      <w:del w:id="217" w:author="Dlg Dlg" w:date="2022-01-31T16:57:00Z">
        <w:r w:rsidDel="001D7D32">
          <w:rPr>
            <w:rFonts w:ascii="Century Gothic" w:hAnsi="Century Gothic"/>
          </w:rPr>
          <w:delText>Présentation de la stratégie et du plan de</w:delText>
        </w:r>
        <w:r w:rsidRPr="00F92B3D" w:rsidDel="001D7D32">
          <w:rPr>
            <w:rFonts w:ascii="Century Gothic" w:hAnsi="Century Gothic"/>
          </w:rPr>
          <w:delText xml:space="preserve"> migration de l’existant </w:delText>
        </w:r>
        <w:r w:rsidDel="001D7D32">
          <w:rPr>
            <w:rFonts w:ascii="Century Gothic" w:hAnsi="Century Gothic"/>
          </w:rPr>
          <w:delText>vers le nouveau Système</w:delText>
        </w:r>
        <w:r w:rsidRPr="00F92B3D" w:rsidDel="001D7D32">
          <w:rPr>
            <w:rFonts w:ascii="Century Gothic" w:hAnsi="Century Gothic"/>
          </w:rPr>
          <w:delText xml:space="preserve"> </w:delText>
        </w:r>
      </w:del>
    </w:p>
    <w:p w14:paraId="5F8C6B47" w14:textId="1666662E" w:rsidR="00E55E89" w:rsidDel="001D7D32" w:rsidRDefault="00E55E89" w:rsidP="001D7D32">
      <w:pPr>
        <w:pStyle w:val="Titre2"/>
        <w:numPr>
          <w:ilvl w:val="0"/>
          <w:numId w:val="0"/>
        </w:numPr>
        <w:rPr>
          <w:del w:id="218" w:author="Dlg Dlg" w:date="2022-01-31T16:57:00Z"/>
          <w:rFonts w:ascii="Century Gothic" w:hAnsi="Century Gothic"/>
        </w:rPr>
        <w:pPrChange w:id="219" w:author="Dlg Dlg" w:date="2022-01-31T16:57:00Z">
          <w:pPr>
            <w:pStyle w:val="Normal-retrait"/>
            <w:numPr>
              <w:numId w:val="9"/>
            </w:numPr>
            <w:spacing w:after="120"/>
            <w:ind w:left="1775" w:hanging="357"/>
          </w:pPr>
        </w:pPrChange>
      </w:pPr>
      <w:del w:id="220" w:author="Dlg Dlg" w:date="2022-01-31T16:57:00Z">
        <w:r w:rsidRPr="000331A6" w:rsidDel="001D7D32">
          <w:rPr>
            <w:rFonts w:ascii="Century Gothic" w:hAnsi="Century Gothic"/>
          </w:rPr>
          <w:delText>Termes de support et de maintenance</w:delText>
        </w:r>
      </w:del>
    </w:p>
    <w:p w14:paraId="28FC7BF4" w14:textId="0C57C9EC" w:rsidR="00E55E89" w:rsidDel="001D7D32" w:rsidRDefault="00E55E89" w:rsidP="001D7D32">
      <w:pPr>
        <w:pStyle w:val="Titre2"/>
        <w:numPr>
          <w:ilvl w:val="0"/>
          <w:numId w:val="0"/>
        </w:numPr>
        <w:rPr>
          <w:del w:id="221" w:author="Dlg Dlg" w:date="2022-01-31T16:57:00Z"/>
          <w:rFonts w:ascii="Century Gothic" w:hAnsi="Century Gothic"/>
        </w:rPr>
        <w:pPrChange w:id="222" w:author="Dlg Dlg" w:date="2022-01-31T16:57:00Z">
          <w:pPr>
            <w:pStyle w:val="Normal-retrait"/>
            <w:numPr>
              <w:numId w:val="9"/>
            </w:numPr>
            <w:spacing w:after="120"/>
            <w:ind w:left="1775" w:hanging="357"/>
          </w:pPr>
        </w:pPrChange>
      </w:pPr>
      <w:del w:id="223" w:author="Dlg Dlg" w:date="2022-01-31T16:57:00Z">
        <w:r w:rsidDel="001D7D32">
          <w:rPr>
            <w:rFonts w:ascii="Century Gothic" w:hAnsi="Century Gothic"/>
          </w:rPr>
          <w:delText>Liste des activités nécessaires à l'exploitation du Système et des logiciels tiers</w:delText>
        </w:r>
      </w:del>
    </w:p>
    <w:p w14:paraId="792C0E76" w14:textId="32DA0F5B" w:rsidR="00E55E89" w:rsidDel="001D7D32" w:rsidRDefault="00E55E89" w:rsidP="001D7D32">
      <w:pPr>
        <w:pStyle w:val="Titre2"/>
        <w:numPr>
          <w:ilvl w:val="0"/>
          <w:numId w:val="0"/>
        </w:numPr>
        <w:rPr>
          <w:del w:id="224" w:author="Dlg Dlg" w:date="2022-01-31T16:57:00Z"/>
          <w:rFonts w:ascii="Century Gothic" w:hAnsi="Century Gothic"/>
        </w:rPr>
        <w:pPrChange w:id="225" w:author="Dlg Dlg" w:date="2022-01-31T16:57:00Z">
          <w:pPr>
            <w:pStyle w:val="Normal-retrait"/>
            <w:numPr>
              <w:numId w:val="9"/>
            </w:numPr>
            <w:spacing w:after="120"/>
            <w:ind w:left="1775" w:hanging="357"/>
          </w:pPr>
        </w:pPrChange>
      </w:pPr>
      <w:del w:id="226" w:author="Dlg Dlg" w:date="2022-01-31T16:57:00Z">
        <w:r w:rsidRPr="000331A6" w:rsidDel="001D7D32">
          <w:rPr>
            <w:rFonts w:ascii="Century Gothic" w:hAnsi="Century Gothic"/>
          </w:rPr>
          <w:delText xml:space="preserve">Profil et charge de travail des ressources </w:delText>
        </w:r>
        <w:r w:rsidDel="001D7D32">
          <w:rPr>
            <w:rFonts w:ascii="Century Gothic" w:hAnsi="Century Gothic"/>
          </w:rPr>
          <w:delText>Moov</w:delText>
        </w:r>
      </w:del>
      <w:ins w:id="227" w:author="Didier GANIN" w:date="2021-01-18T20:22:00Z">
        <w:del w:id="228" w:author="Dlg Dlg" w:date="2022-01-31T16:57:00Z">
          <w:r w:rsidR="003A2F30" w:rsidDel="001D7D32">
            <w:rPr>
              <w:rFonts w:ascii="Century Gothic" w:hAnsi="Century Gothic"/>
            </w:rPr>
            <w:delText>.....</w:delText>
          </w:r>
        </w:del>
      </w:ins>
      <w:del w:id="229" w:author="Dlg Dlg" w:date="2022-01-31T16:57:00Z">
        <w:r w:rsidDel="001D7D32">
          <w:rPr>
            <w:rFonts w:ascii="Century Gothic" w:hAnsi="Century Gothic"/>
          </w:rPr>
          <w:delText xml:space="preserve"> nécessaires à l'exploitation</w:delText>
        </w:r>
      </w:del>
    </w:p>
    <w:p w14:paraId="0783A512" w14:textId="2E6770DA" w:rsidR="00E55E89" w:rsidRPr="00F92B3D" w:rsidDel="001D7D32" w:rsidRDefault="00E55E89" w:rsidP="001D7D32">
      <w:pPr>
        <w:pStyle w:val="Titre2"/>
        <w:numPr>
          <w:ilvl w:val="0"/>
          <w:numId w:val="0"/>
        </w:numPr>
        <w:rPr>
          <w:del w:id="230" w:author="Dlg Dlg" w:date="2022-01-31T16:57:00Z"/>
          <w:rFonts w:ascii="Century Gothic" w:hAnsi="Century Gothic"/>
        </w:rPr>
        <w:pPrChange w:id="231" w:author="Dlg Dlg" w:date="2022-01-31T16:57:00Z">
          <w:pPr>
            <w:pStyle w:val="Normal-retrait"/>
            <w:numPr>
              <w:numId w:val="9"/>
            </w:numPr>
            <w:spacing w:after="120"/>
            <w:ind w:left="1775" w:hanging="357"/>
          </w:pPr>
        </w:pPrChange>
      </w:pPr>
      <w:del w:id="232" w:author="Dlg Dlg" w:date="2022-01-31T16:57:00Z">
        <w:r w:rsidRPr="000331A6" w:rsidDel="001D7D32">
          <w:rPr>
            <w:rFonts w:ascii="Century Gothic" w:hAnsi="Century Gothic"/>
          </w:rPr>
          <w:delText xml:space="preserve">Liste de référence </w:delText>
        </w:r>
        <w:r w:rsidDel="001D7D32">
          <w:rPr>
            <w:rFonts w:ascii="Century Gothic" w:hAnsi="Century Gothic"/>
          </w:rPr>
          <w:delText>où le Système est opérationnel</w:delText>
        </w:r>
      </w:del>
    </w:p>
    <w:p w14:paraId="606057C3" w14:textId="366A45B0" w:rsidR="00E55E89" w:rsidRPr="00F92B3D" w:rsidDel="001D7D32" w:rsidRDefault="00E55E89" w:rsidP="001D7D32">
      <w:pPr>
        <w:pStyle w:val="Titre2"/>
        <w:numPr>
          <w:ilvl w:val="0"/>
          <w:numId w:val="0"/>
        </w:numPr>
        <w:rPr>
          <w:del w:id="233" w:author="Dlg Dlg" w:date="2022-01-31T16:57:00Z"/>
          <w:rFonts w:ascii="Century Gothic" w:hAnsi="Century Gothic"/>
        </w:rPr>
        <w:pPrChange w:id="234" w:author="Dlg Dlg" w:date="2022-01-31T16:57:00Z">
          <w:pPr>
            <w:pStyle w:val="Normal-retrait"/>
            <w:numPr>
              <w:numId w:val="9"/>
            </w:numPr>
            <w:spacing w:after="120"/>
            <w:ind w:left="1775" w:hanging="357"/>
          </w:pPr>
        </w:pPrChange>
      </w:pPr>
      <w:del w:id="235" w:author="Dlg Dlg" w:date="2022-01-31T16:57:00Z">
        <w:r w:rsidRPr="00F92B3D" w:rsidDel="001D7D32">
          <w:rPr>
            <w:rFonts w:ascii="Century Gothic" w:hAnsi="Century Gothic"/>
          </w:rPr>
          <w:delText>Compléter le tableau de conformité en annexe qui sera utilisé en plus du contenu de l’offre pour l’évaluation.</w:delText>
        </w:r>
      </w:del>
    </w:p>
    <w:p w14:paraId="6B13C4D4" w14:textId="32E507CF" w:rsidR="00F338C3" w:rsidDel="001D7D32" w:rsidRDefault="00B3790A" w:rsidP="001D7D32">
      <w:pPr>
        <w:pStyle w:val="Titre2"/>
        <w:numPr>
          <w:ilvl w:val="0"/>
          <w:numId w:val="0"/>
        </w:numPr>
        <w:rPr>
          <w:del w:id="236" w:author="Dlg Dlg" w:date="2022-01-31T16:57:00Z"/>
          <w:rFonts w:ascii="Century Gothic" w:hAnsi="Century Gothic"/>
        </w:rPr>
        <w:pPrChange w:id="237" w:author="Dlg Dlg" w:date="2022-01-31T16:57:00Z">
          <w:pPr>
            <w:pStyle w:val="Normal-retrait"/>
            <w:numPr>
              <w:numId w:val="9"/>
            </w:numPr>
            <w:ind w:left="1778" w:hanging="360"/>
          </w:pPr>
        </w:pPrChange>
      </w:pPr>
      <w:del w:id="238" w:author="Dlg Dlg" w:date="2022-01-31T16:57:00Z">
        <w:r w:rsidDel="001D7D32">
          <w:rPr>
            <w:rFonts w:ascii="Century Gothic" w:hAnsi="Century Gothic"/>
          </w:rPr>
          <w:delText xml:space="preserve">L’offre financière doit </w:delText>
        </w:r>
        <w:r w:rsidR="00F338C3" w:rsidDel="001D7D32">
          <w:rPr>
            <w:rFonts w:ascii="Century Gothic" w:hAnsi="Century Gothic"/>
          </w:rPr>
          <w:delText>contenir :</w:delText>
        </w:r>
      </w:del>
    </w:p>
    <w:p w14:paraId="7072F5EB" w14:textId="25DD8853" w:rsidR="00B3790A" w:rsidDel="001D7D32" w:rsidRDefault="00F338C3" w:rsidP="001D7D32">
      <w:pPr>
        <w:pStyle w:val="Titre2"/>
        <w:numPr>
          <w:ilvl w:val="0"/>
          <w:numId w:val="0"/>
        </w:numPr>
        <w:rPr>
          <w:del w:id="239" w:author="Dlg Dlg" w:date="2022-01-31T16:57:00Z"/>
          <w:rFonts w:ascii="Century Gothic" w:hAnsi="Century Gothic"/>
        </w:rPr>
        <w:pPrChange w:id="240" w:author="Dlg Dlg" w:date="2022-01-31T16:57:00Z">
          <w:pPr>
            <w:pStyle w:val="Normal-retrait"/>
            <w:numPr>
              <w:ilvl w:val="1"/>
              <w:numId w:val="9"/>
            </w:numPr>
            <w:ind w:left="2127" w:hanging="360"/>
          </w:pPr>
        </w:pPrChange>
      </w:pPr>
      <w:del w:id="241" w:author="Dlg Dlg" w:date="2022-01-31T16:57:00Z">
        <w:r w:rsidDel="001D7D32">
          <w:rPr>
            <w:rFonts w:ascii="Century Gothic" w:hAnsi="Century Gothic"/>
          </w:rPr>
          <w:delText>une offre de base incluant le coût de la licence du Système de base (en indiquant les modules inclus)</w:delText>
        </w:r>
        <w:r w:rsidR="00E55E89" w:rsidDel="001D7D32">
          <w:rPr>
            <w:rFonts w:ascii="Century Gothic" w:hAnsi="Century Gothic"/>
          </w:rPr>
          <w:delText>, de maintenance</w:delText>
        </w:r>
        <w:r w:rsidDel="001D7D32">
          <w:rPr>
            <w:rFonts w:ascii="Century Gothic" w:hAnsi="Century Gothic"/>
          </w:rPr>
          <w:delText>, des services d’implémentation de ce Système</w:delText>
        </w:r>
        <w:r w:rsidR="00E55E89" w:rsidDel="001D7D32">
          <w:rPr>
            <w:rFonts w:ascii="Century Gothic" w:hAnsi="Century Gothic"/>
          </w:rPr>
          <w:delText xml:space="preserve"> et</w:delText>
        </w:r>
        <w:r w:rsidDel="001D7D32">
          <w:rPr>
            <w:rFonts w:ascii="Century Gothic" w:hAnsi="Century Gothic"/>
          </w:rPr>
          <w:delText xml:space="preserve"> des frais</w:delText>
        </w:r>
        <w:r w:rsidR="00E55E89" w:rsidDel="001D7D32">
          <w:rPr>
            <w:rFonts w:ascii="Century Gothic" w:hAnsi="Century Gothic"/>
          </w:rPr>
          <w:delText xml:space="preserve"> y afférant</w:delText>
        </w:r>
        <w:r w:rsidDel="001D7D32">
          <w:rPr>
            <w:rFonts w:ascii="Century Gothic" w:hAnsi="Century Gothic"/>
          </w:rPr>
          <w:delText xml:space="preserve"> (déplacements et autres) </w:delText>
        </w:r>
      </w:del>
    </w:p>
    <w:p w14:paraId="16C93E9A" w14:textId="47BD4BBD" w:rsidR="00F338C3" w:rsidDel="001D7D32" w:rsidRDefault="00F338C3" w:rsidP="001D7D32">
      <w:pPr>
        <w:pStyle w:val="Titre2"/>
        <w:numPr>
          <w:ilvl w:val="0"/>
          <w:numId w:val="0"/>
        </w:numPr>
        <w:rPr>
          <w:del w:id="242" w:author="Dlg Dlg" w:date="2022-01-31T16:57:00Z"/>
          <w:rFonts w:ascii="Century Gothic" w:hAnsi="Century Gothic"/>
        </w:rPr>
        <w:pPrChange w:id="243" w:author="Dlg Dlg" w:date="2022-01-31T16:57:00Z">
          <w:pPr>
            <w:pStyle w:val="Normal-retrait"/>
            <w:numPr>
              <w:ilvl w:val="1"/>
              <w:numId w:val="9"/>
            </w:numPr>
            <w:ind w:left="2127" w:hanging="360"/>
          </w:pPr>
        </w:pPrChange>
      </w:pPr>
      <w:del w:id="244" w:author="Dlg Dlg" w:date="2022-01-31T16:57:00Z">
        <w:r w:rsidDel="001D7D32">
          <w:rPr>
            <w:rFonts w:ascii="Century Gothic" w:hAnsi="Century Gothic"/>
          </w:rPr>
          <w:delText xml:space="preserve">une offre </w:delText>
        </w:r>
        <w:r w:rsidR="0010477B" w:rsidDel="001D7D32">
          <w:rPr>
            <w:rFonts w:ascii="Century Gothic" w:hAnsi="Century Gothic"/>
          </w:rPr>
          <w:delText>séparée</w:delText>
        </w:r>
        <w:r w:rsidDel="001D7D32">
          <w:rPr>
            <w:rFonts w:ascii="Century Gothic" w:hAnsi="Century Gothic"/>
          </w:rPr>
          <w:delText xml:space="preserve"> incluant le coût de la licence, </w:delText>
        </w:r>
        <w:r w:rsidR="00E55E89" w:rsidDel="001D7D32">
          <w:rPr>
            <w:rFonts w:ascii="Century Gothic" w:hAnsi="Century Gothic"/>
          </w:rPr>
          <w:delText xml:space="preserve">de maintenance, </w:delText>
        </w:r>
        <w:r w:rsidDel="001D7D32">
          <w:rPr>
            <w:rFonts w:ascii="Century Gothic" w:hAnsi="Century Gothic"/>
          </w:rPr>
          <w:delText>des services d’implémentation</w:delText>
        </w:r>
        <w:r w:rsidR="00E55E89" w:rsidDel="001D7D32">
          <w:rPr>
            <w:rFonts w:ascii="Century Gothic" w:hAnsi="Century Gothic"/>
          </w:rPr>
          <w:delText xml:space="preserve"> et</w:delText>
        </w:r>
        <w:r w:rsidDel="001D7D32">
          <w:rPr>
            <w:rFonts w:ascii="Century Gothic" w:hAnsi="Century Gothic"/>
          </w:rPr>
          <w:delText xml:space="preserve"> des frais</w:delText>
        </w:r>
        <w:r w:rsidR="00E55E89" w:rsidDel="001D7D32">
          <w:rPr>
            <w:rFonts w:ascii="Century Gothic" w:hAnsi="Century Gothic"/>
          </w:rPr>
          <w:delText xml:space="preserve"> y afférant</w:delText>
        </w:r>
        <w:r w:rsidDel="001D7D32">
          <w:rPr>
            <w:rFonts w:ascii="Century Gothic" w:hAnsi="Century Gothic"/>
          </w:rPr>
          <w:delText xml:space="preserve"> (déplacements et autres) pour chaque </w:delText>
        </w:r>
        <w:r w:rsidR="0010477B" w:rsidDel="001D7D32">
          <w:rPr>
            <w:rFonts w:ascii="Century Gothic" w:hAnsi="Century Gothic"/>
          </w:rPr>
          <w:delText>module additionnel</w:delText>
        </w:r>
        <w:r w:rsidR="00E55E89" w:rsidDel="001D7D32">
          <w:rPr>
            <w:rFonts w:ascii="Century Gothic" w:hAnsi="Century Gothic"/>
          </w:rPr>
          <w:delText>. Si des ressources ou une plateforme additionnelle est nécessaire, inclure les spécifications et le coût dans chaque cas</w:delText>
        </w:r>
      </w:del>
    </w:p>
    <w:p w14:paraId="01650347" w14:textId="676C4E9C" w:rsidR="00A7535E" w:rsidRPr="00F92B3D" w:rsidDel="001D7D32" w:rsidRDefault="00A7535E" w:rsidP="001D7D32">
      <w:pPr>
        <w:pStyle w:val="Titre2"/>
        <w:numPr>
          <w:ilvl w:val="0"/>
          <w:numId w:val="0"/>
        </w:numPr>
        <w:rPr>
          <w:del w:id="245" w:author="Dlg Dlg" w:date="2022-01-31T16:57:00Z"/>
          <w:rFonts w:ascii="Century Gothic" w:hAnsi="Century Gothic"/>
        </w:rPr>
        <w:pPrChange w:id="246" w:author="Dlg Dlg" w:date="2022-01-31T16:57:00Z">
          <w:pPr>
            <w:pStyle w:val="Normal-retrait"/>
          </w:pPr>
        </w:pPrChange>
      </w:pPr>
    </w:p>
    <w:bookmarkEnd w:id="96"/>
    <w:p w14:paraId="1B3B758A" w14:textId="36CC1D80" w:rsidR="005351EA" w:rsidDel="001D7D32" w:rsidRDefault="005351EA" w:rsidP="001D7D32">
      <w:pPr>
        <w:pStyle w:val="Titre2"/>
        <w:numPr>
          <w:ilvl w:val="0"/>
          <w:numId w:val="0"/>
        </w:numPr>
        <w:rPr>
          <w:del w:id="247" w:author="Dlg Dlg" w:date="2022-01-31T16:57:00Z"/>
          <w:rFonts w:ascii="Century Gothic" w:hAnsi="Century Gothic"/>
        </w:rPr>
        <w:pPrChange w:id="248" w:author="Dlg Dlg" w:date="2022-01-31T16:57:00Z">
          <w:pPr>
            <w:pStyle w:val="Normal-retrait"/>
            <w:numPr>
              <w:ilvl w:val="1"/>
              <w:numId w:val="8"/>
            </w:numPr>
            <w:ind w:left="1080" w:hanging="360"/>
          </w:pPr>
        </w:pPrChange>
      </w:pPr>
      <w:del w:id="249" w:author="Dlg Dlg" w:date="2022-01-31T16:57:00Z">
        <w:r w:rsidDel="001D7D32">
          <w:rPr>
            <w:rFonts w:ascii="Century Gothic" w:hAnsi="Century Gothic"/>
          </w:rPr>
          <w:delText>Evaluation des offres :</w:delText>
        </w:r>
      </w:del>
    </w:p>
    <w:p w14:paraId="5318F232" w14:textId="4F9482CD" w:rsidR="005351EA" w:rsidDel="001D7D32" w:rsidRDefault="005351EA" w:rsidP="001D7D32">
      <w:pPr>
        <w:pStyle w:val="Titre2"/>
        <w:numPr>
          <w:ilvl w:val="0"/>
          <w:numId w:val="0"/>
        </w:numPr>
        <w:rPr>
          <w:del w:id="250" w:author="Dlg Dlg" w:date="2022-01-31T16:57:00Z"/>
          <w:rFonts w:ascii="Century Gothic" w:hAnsi="Century Gothic"/>
        </w:rPr>
        <w:pPrChange w:id="251" w:author="Dlg Dlg" w:date="2022-01-31T16:57:00Z">
          <w:pPr>
            <w:pStyle w:val="Normal-retrait"/>
            <w:ind w:left="0"/>
          </w:pPr>
        </w:pPrChange>
      </w:pPr>
    </w:p>
    <w:p w14:paraId="7F103CF1" w14:textId="37E54BC7" w:rsidR="005351EA" w:rsidDel="001D7D32" w:rsidRDefault="005351EA" w:rsidP="001D7D32">
      <w:pPr>
        <w:pStyle w:val="Titre2"/>
        <w:numPr>
          <w:ilvl w:val="0"/>
          <w:numId w:val="0"/>
        </w:numPr>
        <w:rPr>
          <w:del w:id="252" w:author="Dlg Dlg" w:date="2022-01-31T16:57:00Z"/>
          <w:rFonts w:ascii="Century Gothic" w:hAnsi="Century Gothic"/>
        </w:rPr>
        <w:pPrChange w:id="253" w:author="Dlg Dlg" w:date="2022-01-31T16:57:00Z">
          <w:pPr>
            <w:pStyle w:val="Normal-retrait"/>
            <w:tabs>
              <w:tab w:val="left" w:pos="1134"/>
            </w:tabs>
            <w:ind w:left="1134"/>
          </w:pPr>
        </w:pPrChange>
      </w:pPr>
      <w:del w:id="254" w:author="Dlg Dlg" w:date="2022-01-31T16:57:00Z">
        <w:r w:rsidDel="001D7D32">
          <w:rPr>
            <w:rFonts w:ascii="Century Gothic" w:hAnsi="Century Gothic"/>
          </w:rPr>
          <w:delText xml:space="preserve">L’offre technique sera évaluée selon le tableau de conformité annexé à ce cahier de charges. Quant à l’évaluation des offres financières, </w:delText>
        </w:r>
        <w:r w:rsidR="006C6AE5" w:rsidDel="001D7D32">
          <w:rPr>
            <w:rFonts w:ascii="Century Gothic" w:hAnsi="Century Gothic"/>
          </w:rPr>
          <w:delText>elle consistera à sélectionner l’offre la m</w:delText>
        </w:r>
        <w:r w:rsidR="00716DA7" w:rsidDel="001D7D32">
          <w:rPr>
            <w:rFonts w:ascii="Century Gothic" w:hAnsi="Century Gothic"/>
          </w:rPr>
          <w:delText>ieux</w:delText>
        </w:r>
        <w:r w:rsidR="006C6AE5" w:rsidDel="001D7D32">
          <w:rPr>
            <w:rFonts w:ascii="Century Gothic" w:hAnsi="Century Gothic"/>
          </w:rPr>
          <w:delText xml:space="preserve"> disante.</w:delText>
        </w:r>
      </w:del>
    </w:p>
    <w:p w14:paraId="074DA28A" w14:textId="7298E775" w:rsidR="00C011BF" w:rsidRPr="00090D03" w:rsidDel="001D7D32" w:rsidRDefault="00C011BF" w:rsidP="001D7D32">
      <w:pPr>
        <w:pStyle w:val="Titre2"/>
        <w:numPr>
          <w:ilvl w:val="0"/>
          <w:numId w:val="0"/>
        </w:numPr>
        <w:rPr>
          <w:del w:id="255" w:author="Dlg Dlg" w:date="2022-01-31T16:57:00Z"/>
        </w:rPr>
        <w:pPrChange w:id="256" w:author="Dlg Dlg" w:date="2022-01-31T16:57:00Z">
          <w:pPr>
            <w:pStyle w:val="Normal-retrait"/>
            <w:ind w:left="0"/>
          </w:pPr>
        </w:pPrChange>
      </w:pPr>
    </w:p>
    <w:p w14:paraId="48612DF9" w14:textId="32610001" w:rsidR="00C71F16" w:rsidRPr="009273D4" w:rsidDel="001D7D32" w:rsidRDefault="0067604B" w:rsidP="001D7D32">
      <w:pPr>
        <w:pStyle w:val="Titre2"/>
        <w:numPr>
          <w:ilvl w:val="0"/>
          <w:numId w:val="0"/>
        </w:numPr>
        <w:rPr>
          <w:del w:id="257" w:author="Dlg Dlg" w:date="2022-01-31T16:57:00Z"/>
          <w:rFonts w:ascii="Century Gothic" w:hAnsi="Century Gothic"/>
        </w:rPr>
        <w:pPrChange w:id="258" w:author="Dlg Dlg" w:date="2022-01-31T16:57:00Z">
          <w:pPr>
            <w:pStyle w:val="Normal-retrait"/>
            <w:ind w:left="720" w:firstLine="273"/>
          </w:pPr>
        </w:pPrChange>
      </w:pPr>
      <w:del w:id="259" w:author="Dlg Dlg" w:date="2022-01-31T16:57:00Z">
        <w:r w:rsidRPr="009273D4" w:rsidDel="001D7D32">
          <w:rPr>
            <w:rFonts w:ascii="Century Gothic" w:hAnsi="Century Gothic"/>
          </w:rPr>
          <w:delText xml:space="preserve"> Le soumissionnaire doit se tenir prêt pour des présentations éventuelles de son offre.</w:delText>
        </w:r>
      </w:del>
    </w:p>
    <w:p w14:paraId="532D78E1" w14:textId="4E49E946" w:rsidR="00C71F16" w:rsidRPr="00C71F16" w:rsidDel="001D7D32" w:rsidRDefault="00C71F16" w:rsidP="001D7D32">
      <w:pPr>
        <w:pStyle w:val="Titre2"/>
        <w:numPr>
          <w:ilvl w:val="0"/>
          <w:numId w:val="0"/>
        </w:numPr>
        <w:rPr>
          <w:del w:id="260" w:author="Dlg Dlg" w:date="2022-01-31T16:57:00Z"/>
        </w:rPr>
        <w:pPrChange w:id="261" w:author="Dlg Dlg" w:date="2022-01-31T16:57:00Z">
          <w:pPr/>
        </w:pPrChange>
      </w:pPr>
    </w:p>
    <w:p w14:paraId="12833E43" w14:textId="576BFE91" w:rsidR="00C71F16" w:rsidDel="001D7D32" w:rsidRDefault="005E47D4" w:rsidP="001D7D32">
      <w:pPr>
        <w:pStyle w:val="Titre2"/>
        <w:numPr>
          <w:ilvl w:val="0"/>
          <w:numId w:val="0"/>
        </w:numPr>
        <w:rPr>
          <w:del w:id="262" w:author="Dlg Dlg" w:date="2022-01-31T16:57:00Z"/>
          <w:rFonts w:ascii="Century Gothic" w:hAnsi="Century Gothic"/>
        </w:rPr>
        <w:pPrChange w:id="263" w:author="Dlg Dlg" w:date="2022-01-31T16:57:00Z">
          <w:pPr>
            <w:pStyle w:val="Normal-retrait"/>
            <w:numPr>
              <w:ilvl w:val="1"/>
              <w:numId w:val="8"/>
            </w:numPr>
            <w:ind w:left="1080" w:hanging="360"/>
          </w:pPr>
        </w:pPrChange>
      </w:pPr>
      <w:del w:id="264" w:author="Dlg Dlg" w:date="2022-01-31T16:57:00Z">
        <w:r w:rsidDel="001D7D32">
          <w:rPr>
            <w:rFonts w:ascii="Century Gothic" w:hAnsi="Century Gothic"/>
          </w:rPr>
          <w:delText>Présentation et dépôt des offres</w:delText>
        </w:r>
        <w:r w:rsidR="00C71F16" w:rsidDel="001D7D32">
          <w:rPr>
            <w:rFonts w:ascii="Century Gothic" w:hAnsi="Century Gothic"/>
          </w:rPr>
          <w:delText> :</w:delText>
        </w:r>
      </w:del>
    </w:p>
    <w:p w14:paraId="4FF840BE" w14:textId="6511F63D" w:rsidR="00C71F16" w:rsidDel="001D7D32" w:rsidRDefault="00C71F16" w:rsidP="001D7D32">
      <w:pPr>
        <w:pStyle w:val="Titre2"/>
        <w:numPr>
          <w:ilvl w:val="0"/>
          <w:numId w:val="0"/>
        </w:numPr>
        <w:rPr>
          <w:del w:id="265" w:author="Dlg Dlg" w:date="2022-01-31T16:57:00Z"/>
        </w:rPr>
        <w:pPrChange w:id="266" w:author="Dlg Dlg" w:date="2022-01-31T16:57:00Z">
          <w:pPr/>
        </w:pPrChange>
      </w:pPr>
    </w:p>
    <w:p w14:paraId="01D89FE7" w14:textId="59CCF6DC" w:rsidR="005E47D4" w:rsidRPr="009273D4" w:rsidDel="001D7D32" w:rsidRDefault="005E47D4" w:rsidP="001D7D32">
      <w:pPr>
        <w:pStyle w:val="Titre2"/>
        <w:numPr>
          <w:ilvl w:val="0"/>
          <w:numId w:val="0"/>
        </w:numPr>
        <w:rPr>
          <w:del w:id="267" w:author="Dlg Dlg" w:date="2022-01-31T16:57:00Z"/>
          <w:rFonts w:ascii="Century Gothic" w:hAnsi="Century Gothic"/>
        </w:rPr>
        <w:pPrChange w:id="268" w:author="Dlg Dlg" w:date="2022-01-31T16:57:00Z">
          <w:pPr>
            <w:ind w:left="993"/>
          </w:pPr>
        </w:pPrChange>
      </w:pPr>
      <w:del w:id="269" w:author="Dlg Dlg" w:date="2022-01-31T16:57:00Z">
        <w:r w:rsidRPr="009273D4" w:rsidDel="001D7D32">
          <w:rPr>
            <w:rFonts w:ascii="Century Gothic" w:hAnsi="Century Gothic"/>
          </w:rPr>
          <w:delText>Le prestataire devra présenter son offre</w:delText>
        </w:r>
        <w:r w:rsidDel="001D7D32">
          <w:rPr>
            <w:rFonts w:ascii="Century Gothic" w:hAnsi="Century Gothic"/>
          </w:rPr>
          <w:delText xml:space="preserve"> comme suit :</w:delText>
        </w:r>
        <w:r w:rsidRPr="009273D4" w:rsidDel="001D7D32">
          <w:rPr>
            <w:rFonts w:ascii="Century Gothic" w:hAnsi="Century Gothic"/>
          </w:rPr>
          <w:delText xml:space="preserve"> </w:delText>
        </w:r>
      </w:del>
    </w:p>
    <w:p w14:paraId="6E7B2374" w14:textId="29FAA87D" w:rsidR="005E47D4" w:rsidRPr="009273D4" w:rsidDel="001D7D32" w:rsidRDefault="005E47D4" w:rsidP="001D7D32">
      <w:pPr>
        <w:pStyle w:val="Titre2"/>
        <w:numPr>
          <w:ilvl w:val="0"/>
          <w:numId w:val="0"/>
        </w:numPr>
        <w:rPr>
          <w:del w:id="270" w:author="Dlg Dlg" w:date="2022-01-31T16:57:00Z"/>
          <w:rFonts w:ascii="Century Gothic" w:hAnsi="Century Gothic"/>
        </w:rPr>
        <w:pPrChange w:id="271" w:author="Dlg Dlg" w:date="2022-01-31T16:57:00Z">
          <w:pPr>
            <w:ind w:left="993"/>
          </w:pPr>
        </w:pPrChange>
      </w:pPr>
      <w:del w:id="272" w:author="Dlg Dlg" w:date="2022-01-31T16:57:00Z">
        <w:r w:rsidRPr="009273D4" w:rsidDel="001D7D32">
          <w:rPr>
            <w:rFonts w:ascii="Century Gothic" w:hAnsi="Century Gothic"/>
          </w:rPr>
          <w:delText xml:space="preserve"> </w:delText>
        </w:r>
      </w:del>
    </w:p>
    <w:p w14:paraId="050BFE60" w14:textId="7D38740F" w:rsidR="005E47D4" w:rsidRPr="009273D4" w:rsidDel="001D7D32" w:rsidRDefault="005E47D4" w:rsidP="001D7D32">
      <w:pPr>
        <w:pStyle w:val="Titre2"/>
        <w:numPr>
          <w:ilvl w:val="0"/>
          <w:numId w:val="0"/>
        </w:numPr>
        <w:rPr>
          <w:del w:id="273" w:author="Dlg Dlg" w:date="2022-01-31T16:57:00Z"/>
          <w:rFonts w:ascii="Century Gothic" w:hAnsi="Century Gothic"/>
        </w:rPr>
        <w:pPrChange w:id="274" w:author="Dlg Dlg" w:date="2022-01-31T16:57:00Z">
          <w:pPr>
            <w:ind w:left="993"/>
          </w:pPr>
        </w:pPrChange>
      </w:pPr>
      <w:del w:id="275" w:author="Dlg Dlg" w:date="2022-01-31T16:57:00Z">
        <w:r w:rsidRPr="009273D4" w:rsidDel="001D7D32">
          <w:rPr>
            <w:rFonts w:ascii="Century Gothic" w:hAnsi="Century Gothic"/>
          </w:rPr>
          <w:delText>Les offres</w:delText>
        </w:r>
        <w:r w:rsidR="00540FA7" w:rsidDel="001D7D32">
          <w:rPr>
            <w:rFonts w:ascii="Century Gothic" w:hAnsi="Century Gothic"/>
          </w:rPr>
          <w:delText xml:space="preserve"> (cachetées et marquées)</w:delText>
        </w:r>
        <w:r w:rsidRPr="009273D4" w:rsidDel="001D7D32">
          <w:rPr>
            <w:rFonts w:ascii="Century Gothic" w:hAnsi="Century Gothic"/>
          </w:rPr>
          <w:delText xml:space="preserve">seront déposées </w:delText>
        </w:r>
        <w:r w:rsidR="00540FA7" w:rsidDel="001D7D32">
          <w:rPr>
            <w:rFonts w:ascii="Century Gothic" w:hAnsi="Century Gothic"/>
          </w:rPr>
          <w:delText>séparément comme suit :</w:delText>
        </w:r>
      </w:del>
    </w:p>
    <w:p w14:paraId="382A5C34" w14:textId="72F19B14" w:rsidR="005E47D4" w:rsidRPr="009273D4" w:rsidDel="001D7D32" w:rsidRDefault="005E47D4" w:rsidP="001D7D32">
      <w:pPr>
        <w:pStyle w:val="Titre2"/>
        <w:numPr>
          <w:ilvl w:val="0"/>
          <w:numId w:val="0"/>
        </w:numPr>
        <w:rPr>
          <w:del w:id="276" w:author="Dlg Dlg" w:date="2022-01-31T16:57:00Z"/>
          <w:rFonts w:ascii="Century Gothic" w:hAnsi="Century Gothic"/>
        </w:rPr>
        <w:pPrChange w:id="277" w:author="Dlg Dlg" w:date="2022-01-31T16:57:00Z">
          <w:pPr>
            <w:pStyle w:val="Paragraphedeliste"/>
            <w:numPr>
              <w:numId w:val="11"/>
            </w:numPr>
            <w:ind w:left="1713" w:hanging="360"/>
          </w:pPr>
        </w:pPrChange>
      </w:pPr>
      <w:del w:id="278" w:author="Dlg Dlg" w:date="2022-01-31T16:57:00Z">
        <w:r w:rsidRPr="009273D4" w:rsidDel="001D7D32">
          <w:rPr>
            <w:rFonts w:ascii="Century Gothic" w:hAnsi="Century Gothic"/>
          </w:rPr>
          <w:delText xml:space="preserve">Offre Technique : 1 original et </w:delText>
        </w:r>
        <w:r w:rsidR="00540FA7" w:rsidRPr="009273D4" w:rsidDel="001D7D32">
          <w:rPr>
            <w:rFonts w:ascii="Century Gothic" w:hAnsi="Century Gothic"/>
          </w:rPr>
          <w:delText>2</w:delText>
        </w:r>
        <w:r w:rsidRPr="009273D4" w:rsidDel="001D7D32">
          <w:rPr>
            <w:rFonts w:ascii="Century Gothic" w:hAnsi="Century Gothic"/>
          </w:rPr>
          <w:delText xml:space="preserve"> copie</w:delText>
        </w:r>
        <w:r w:rsidR="00540FA7" w:rsidRPr="009273D4" w:rsidDel="001D7D32">
          <w:rPr>
            <w:rFonts w:ascii="Century Gothic" w:hAnsi="Century Gothic"/>
          </w:rPr>
          <w:delText>s</w:delText>
        </w:r>
        <w:r w:rsidRPr="009273D4" w:rsidDel="001D7D32">
          <w:rPr>
            <w:rFonts w:ascii="Century Gothic" w:hAnsi="Century Gothic"/>
          </w:rPr>
          <w:delText>,</w:delText>
        </w:r>
        <w:r w:rsidR="00540FA7" w:rsidDel="001D7D32">
          <w:rPr>
            <w:rFonts w:ascii="Century Gothic" w:hAnsi="Century Gothic"/>
          </w:rPr>
          <w:delText xml:space="preserve"> 01 copie soft (Clé USB ou CD)</w:delText>
        </w:r>
        <w:r w:rsidRPr="009273D4" w:rsidDel="001D7D32">
          <w:rPr>
            <w:rFonts w:ascii="Century Gothic" w:hAnsi="Century Gothic"/>
          </w:rPr>
          <w:delText xml:space="preserve"> </w:delText>
        </w:r>
      </w:del>
    </w:p>
    <w:p w14:paraId="4C1FFAA0" w14:textId="47186011" w:rsidR="005E47D4" w:rsidRPr="009273D4" w:rsidDel="001D7D32" w:rsidRDefault="005E47D4" w:rsidP="001D7D32">
      <w:pPr>
        <w:pStyle w:val="Titre2"/>
        <w:numPr>
          <w:ilvl w:val="0"/>
          <w:numId w:val="0"/>
        </w:numPr>
        <w:rPr>
          <w:del w:id="279" w:author="Dlg Dlg" w:date="2022-01-31T16:57:00Z"/>
          <w:rFonts w:ascii="Century Gothic" w:hAnsi="Century Gothic"/>
        </w:rPr>
        <w:pPrChange w:id="280" w:author="Dlg Dlg" w:date="2022-01-31T16:57:00Z">
          <w:pPr>
            <w:pStyle w:val="Paragraphedeliste"/>
            <w:numPr>
              <w:numId w:val="11"/>
            </w:numPr>
            <w:ind w:left="1713" w:hanging="360"/>
          </w:pPr>
        </w:pPrChange>
      </w:pPr>
      <w:del w:id="281" w:author="Dlg Dlg" w:date="2022-01-31T16:57:00Z">
        <w:r w:rsidRPr="009273D4" w:rsidDel="001D7D32">
          <w:rPr>
            <w:rFonts w:ascii="Century Gothic" w:hAnsi="Century Gothic"/>
          </w:rPr>
          <w:delText>Of</w:delText>
        </w:r>
        <w:r w:rsidR="00540FA7" w:rsidRPr="009273D4" w:rsidDel="001D7D32">
          <w:rPr>
            <w:rFonts w:ascii="Century Gothic" w:hAnsi="Century Gothic"/>
          </w:rPr>
          <w:delText>fre Financière : 1 original et 1</w:delText>
        </w:r>
        <w:r w:rsidR="00540FA7" w:rsidRPr="00540FA7" w:rsidDel="001D7D32">
          <w:rPr>
            <w:rFonts w:ascii="Century Gothic" w:hAnsi="Century Gothic"/>
          </w:rPr>
          <w:delText xml:space="preserve"> copie</w:delText>
        </w:r>
        <w:r w:rsidR="00540FA7" w:rsidDel="001D7D32">
          <w:rPr>
            <w:rFonts w:ascii="Century Gothic" w:hAnsi="Century Gothic"/>
          </w:rPr>
          <w:delText>, 01 copie soft (Clé USB ou CD)</w:delText>
        </w:r>
      </w:del>
    </w:p>
    <w:p w14:paraId="01DEADC3" w14:textId="28F262F5" w:rsidR="005E47D4" w:rsidRPr="009273D4" w:rsidDel="001D7D32" w:rsidRDefault="005E47D4" w:rsidP="001D7D32">
      <w:pPr>
        <w:pStyle w:val="Titre2"/>
        <w:numPr>
          <w:ilvl w:val="0"/>
          <w:numId w:val="0"/>
        </w:numPr>
        <w:rPr>
          <w:del w:id="282" w:author="Dlg Dlg" w:date="2022-01-31T16:57:00Z"/>
          <w:rFonts w:ascii="Century Gothic" w:hAnsi="Century Gothic"/>
        </w:rPr>
        <w:pPrChange w:id="283" w:author="Dlg Dlg" w:date="2022-01-31T16:57:00Z">
          <w:pPr>
            <w:ind w:left="993"/>
          </w:pPr>
        </w:pPrChange>
      </w:pPr>
      <w:del w:id="284" w:author="Dlg Dlg" w:date="2022-01-31T16:57:00Z">
        <w:r w:rsidRPr="009273D4" w:rsidDel="001D7D32">
          <w:rPr>
            <w:rFonts w:ascii="Century Gothic" w:hAnsi="Century Gothic"/>
          </w:rPr>
          <w:delText xml:space="preserve"> </w:delText>
        </w:r>
      </w:del>
    </w:p>
    <w:p w14:paraId="56BCB8F4" w14:textId="0957EA46" w:rsidR="005E47D4" w:rsidRPr="009273D4" w:rsidDel="001D7D32" w:rsidRDefault="005E47D4" w:rsidP="001D7D32">
      <w:pPr>
        <w:pStyle w:val="Titre2"/>
        <w:numPr>
          <w:ilvl w:val="0"/>
          <w:numId w:val="0"/>
        </w:numPr>
        <w:rPr>
          <w:del w:id="285" w:author="Dlg Dlg" w:date="2022-01-31T16:57:00Z"/>
          <w:rFonts w:ascii="Century Gothic" w:hAnsi="Century Gothic"/>
        </w:rPr>
        <w:pPrChange w:id="286" w:author="Dlg Dlg" w:date="2022-01-31T16:57:00Z">
          <w:pPr>
            <w:ind w:left="993"/>
          </w:pPr>
        </w:pPrChange>
      </w:pPr>
      <w:del w:id="287" w:author="Dlg Dlg" w:date="2022-01-31T16:57:00Z">
        <w:r w:rsidRPr="009273D4" w:rsidDel="001D7D32">
          <w:rPr>
            <w:rFonts w:ascii="Century Gothic" w:hAnsi="Century Gothic"/>
          </w:rPr>
          <w:delText xml:space="preserve"> </w:delText>
        </w:r>
      </w:del>
    </w:p>
    <w:p w14:paraId="21103B71" w14:textId="3B698DEE" w:rsidR="005E47D4" w:rsidRPr="009273D4" w:rsidDel="001D7D32" w:rsidRDefault="005E47D4" w:rsidP="001D7D32">
      <w:pPr>
        <w:pStyle w:val="Titre2"/>
        <w:numPr>
          <w:ilvl w:val="0"/>
          <w:numId w:val="0"/>
        </w:numPr>
        <w:rPr>
          <w:del w:id="288" w:author="Dlg Dlg" w:date="2022-01-31T16:57:00Z"/>
          <w:rFonts w:ascii="Century Gothic" w:hAnsi="Century Gothic"/>
        </w:rPr>
        <w:pPrChange w:id="289" w:author="Dlg Dlg" w:date="2022-01-31T16:57:00Z">
          <w:pPr>
            <w:ind w:left="993"/>
          </w:pPr>
        </w:pPrChange>
      </w:pPr>
      <w:del w:id="290" w:author="Dlg Dlg" w:date="2022-01-31T16:57:00Z">
        <w:r w:rsidRPr="009273D4" w:rsidDel="001D7D32">
          <w:rPr>
            <w:rFonts w:ascii="Century Gothic" w:hAnsi="Century Gothic"/>
          </w:rPr>
          <w:delText xml:space="preserve">Les offres doivent être déposées sous pli fermé à la Division Achats </w:delText>
        </w:r>
        <w:r w:rsidR="00540FA7" w:rsidDel="001D7D32">
          <w:rPr>
            <w:rFonts w:ascii="Century Gothic" w:hAnsi="Century Gothic"/>
          </w:rPr>
          <w:delText xml:space="preserve">et Logistiques </w:delText>
        </w:r>
        <w:r w:rsidRPr="009273D4" w:rsidDel="001D7D32">
          <w:rPr>
            <w:rFonts w:ascii="Century Gothic" w:hAnsi="Century Gothic"/>
          </w:rPr>
          <w:delText xml:space="preserve">au siège de Moov CI sis à l’immeuble Kharrat au plateau auprès de Mr </w:delText>
        </w:r>
        <w:r w:rsidR="00540FA7" w:rsidDel="001D7D32">
          <w:rPr>
            <w:rFonts w:ascii="Century Gothic" w:hAnsi="Century Gothic"/>
          </w:rPr>
          <w:delText>Abou SORO</w:delText>
        </w:r>
        <w:r w:rsidRPr="009273D4" w:rsidDel="001D7D32">
          <w:rPr>
            <w:rFonts w:ascii="Century Gothic" w:hAnsi="Century Gothic"/>
          </w:rPr>
          <w:delText xml:space="preserve"> </w:delText>
        </w:r>
        <w:r w:rsidRPr="0055357C" w:rsidDel="001D7D32">
          <w:rPr>
            <w:rFonts w:ascii="Century Gothic" w:hAnsi="Century Gothic"/>
            <w:highlight w:val="yellow"/>
          </w:rPr>
          <w:delText xml:space="preserve">au plus tard le  </w:delText>
        </w:r>
        <w:r w:rsidRPr="0055357C" w:rsidDel="001D7D32">
          <w:rPr>
            <w:rFonts w:ascii="Century Gothic" w:hAnsi="Century Gothic"/>
            <w:color w:val="FF0000"/>
            <w:highlight w:val="yellow"/>
          </w:rPr>
          <w:delText xml:space="preserve"> </w:delText>
        </w:r>
        <w:r w:rsidR="006E3815" w:rsidRPr="0055357C" w:rsidDel="001D7D32">
          <w:rPr>
            <w:rFonts w:ascii="Century Gothic" w:hAnsi="Century Gothic"/>
            <w:color w:val="FF0000"/>
            <w:highlight w:val="yellow"/>
          </w:rPr>
          <w:delText>………..</w:delText>
        </w:r>
        <w:r w:rsidRPr="0055357C" w:rsidDel="001D7D32">
          <w:rPr>
            <w:rFonts w:ascii="Century Gothic" w:hAnsi="Century Gothic"/>
            <w:color w:val="FF0000"/>
            <w:highlight w:val="yellow"/>
          </w:rPr>
          <w:delText>.</w:delText>
        </w:r>
      </w:del>
    </w:p>
    <w:p w14:paraId="06C51D85" w14:textId="73F5DF5E" w:rsidR="005E47D4" w:rsidDel="001D7D32" w:rsidRDefault="005E47D4" w:rsidP="001D7D32">
      <w:pPr>
        <w:pStyle w:val="Titre2"/>
        <w:numPr>
          <w:ilvl w:val="0"/>
          <w:numId w:val="0"/>
        </w:numPr>
        <w:rPr>
          <w:del w:id="291" w:author="Dlg Dlg" w:date="2022-01-31T16:57:00Z"/>
          <w:rFonts w:ascii="Century Gothic" w:hAnsi="Century Gothic"/>
        </w:rPr>
        <w:pPrChange w:id="292" w:author="Dlg Dlg" w:date="2022-01-31T16:57:00Z">
          <w:pPr>
            <w:ind w:left="993"/>
          </w:pPr>
        </w:pPrChange>
      </w:pPr>
      <w:del w:id="293" w:author="Dlg Dlg" w:date="2022-01-31T16:57:00Z">
        <w:r w:rsidRPr="009273D4" w:rsidDel="001D7D32">
          <w:rPr>
            <w:rFonts w:ascii="Century Gothic" w:hAnsi="Century Gothic"/>
          </w:rPr>
          <w:delText xml:space="preserve"> </w:delText>
        </w:r>
      </w:del>
    </w:p>
    <w:p w14:paraId="530A2506" w14:textId="68C26772" w:rsidR="00540FA7" w:rsidRPr="00A36C26" w:rsidDel="001D7D32" w:rsidRDefault="00540FA7" w:rsidP="001D7D32">
      <w:pPr>
        <w:pStyle w:val="Titre2"/>
        <w:numPr>
          <w:ilvl w:val="0"/>
          <w:numId w:val="0"/>
        </w:numPr>
        <w:rPr>
          <w:del w:id="294" w:author="Dlg Dlg" w:date="2022-01-31T16:57:00Z"/>
          <w:rFonts w:ascii="Century Gothic" w:hAnsi="Century Gothic"/>
        </w:rPr>
        <w:pPrChange w:id="295" w:author="Dlg Dlg" w:date="2022-01-31T16:57:00Z">
          <w:pPr>
            <w:ind w:left="993"/>
          </w:pPr>
        </w:pPrChange>
      </w:pPr>
      <w:del w:id="296" w:author="Dlg Dlg" w:date="2022-01-31T16:57:00Z">
        <w:r w:rsidRPr="00A36C26" w:rsidDel="001D7D32">
          <w:rPr>
            <w:rFonts w:ascii="Century Gothic" w:hAnsi="Century Gothic"/>
          </w:rPr>
          <w:delText>NB : l’offre technique doit être séparée de l’offre financière.</w:delText>
        </w:r>
      </w:del>
    </w:p>
    <w:p w14:paraId="473B2960" w14:textId="05077F0C" w:rsidR="00540FA7" w:rsidRPr="009273D4" w:rsidDel="001D7D32" w:rsidRDefault="00540FA7" w:rsidP="001D7D32">
      <w:pPr>
        <w:pStyle w:val="Titre2"/>
        <w:numPr>
          <w:ilvl w:val="0"/>
          <w:numId w:val="0"/>
        </w:numPr>
        <w:rPr>
          <w:del w:id="297" w:author="Dlg Dlg" w:date="2022-01-31T16:57:00Z"/>
          <w:rFonts w:ascii="Century Gothic" w:hAnsi="Century Gothic"/>
        </w:rPr>
        <w:pPrChange w:id="298" w:author="Dlg Dlg" w:date="2022-01-31T16:57:00Z">
          <w:pPr>
            <w:ind w:left="993"/>
          </w:pPr>
        </w:pPrChange>
      </w:pPr>
    </w:p>
    <w:p w14:paraId="43AF2BAE" w14:textId="52C87F39" w:rsidR="00903B3C" w:rsidDel="001D7D32" w:rsidRDefault="00903B3C" w:rsidP="001D7D32">
      <w:pPr>
        <w:pStyle w:val="Titre2"/>
        <w:numPr>
          <w:ilvl w:val="0"/>
          <w:numId w:val="0"/>
        </w:numPr>
        <w:rPr>
          <w:del w:id="299" w:author="Dlg Dlg" w:date="2022-01-31T16:57:00Z"/>
          <w:rFonts w:ascii="Century Gothic" w:hAnsi="Century Gothic"/>
        </w:rPr>
        <w:pPrChange w:id="300" w:author="Dlg Dlg" w:date="2022-01-31T16:57:00Z">
          <w:pPr>
            <w:pStyle w:val="Normal-retrait"/>
            <w:numPr>
              <w:ilvl w:val="1"/>
              <w:numId w:val="8"/>
            </w:numPr>
            <w:ind w:left="1080" w:hanging="360"/>
          </w:pPr>
        </w:pPrChange>
      </w:pPr>
      <w:del w:id="301" w:author="Dlg Dlg" w:date="2022-01-31T16:57:00Z">
        <w:r w:rsidDel="001D7D32">
          <w:rPr>
            <w:rFonts w:ascii="Century Gothic" w:hAnsi="Century Gothic"/>
          </w:rPr>
          <w:delText>Renseignements :</w:delText>
        </w:r>
      </w:del>
    </w:p>
    <w:p w14:paraId="322B89F4" w14:textId="70C59A6D" w:rsidR="005E47D4" w:rsidRPr="009273D4" w:rsidDel="001D7D32" w:rsidRDefault="005E47D4" w:rsidP="001D7D32">
      <w:pPr>
        <w:pStyle w:val="Titre2"/>
        <w:numPr>
          <w:ilvl w:val="0"/>
          <w:numId w:val="0"/>
        </w:numPr>
        <w:rPr>
          <w:del w:id="302" w:author="Dlg Dlg" w:date="2022-01-31T16:57:00Z"/>
          <w:rFonts w:ascii="Century Gothic" w:hAnsi="Century Gothic"/>
        </w:rPr>
        <w:pPrChange w:id="303" w:author="Dlg Dlg" w:date="2022-01-31T16:57:00Z">
          <w:pPr>
            <w:ind w:left="993"/>
          </w:pPr>
        </w:pPrChange>
      </w:pPr>
    </w:p>
    <w:p w14:paraId="4B582404" w14:textId="6376F42C" w:rsidR="005E47D4" w:rsidRPr="009273D4" w:rsidDel="001D7D32" w:rsidRDefault="005E47D4" w:rsidP="001D7D32">
      <w:pPr>
        <w:pStyle w:val="Titre2"/>
        <w:numPr>
          <w:ilvl w:val="0"/>
          <w:numId w:val="0"/>
        </w:numPr>
        <w:rPr>
          <w:del w:id="304" w:author="Dlg Dlg" w:date="2022-01-31T16:57:00Z"/>
          <w:rFonts w:ascii="Century Gothic" w:hAnsi="Century Gothic"/>
        </w:rPr>
        <w:pPrChange w:id="305" w:author="Dlg Dlg" w:date="2022-01-31T16:57:00Z">
          <w:pPr>
            <w:ind w:left="993"/>
          </w:pPr>
        </w:pPrChange>
      </w:pPr>
      <w:del w:id="306" w:author="Dlg Dlg" w:date="2022-01-31T16:57:00Z">
        <w:r w:rsidRPr="009273D4" w:rsidDel="001D7D32">
          <w:rPr>
            <w:rFonts w:ascii="Century Gothic" w:hAnsi="Century Gothic"/>
          </w:rPr>
          <w:delText>1-      Renseignements Techniques</w:delText>
        </w:r>
      </w:del>
    </w:p>
    <w:p w14:paraId="0F6A8725" w14:textId="4C2FBE71" w:rsidR="005E47D4" w:rsidRPr="009273D4" w:rsidDel="001D7D32" w:rsidRDefault="005E47D4" w:rsidP="001D7D32">
      <w:pPr>
        <w:pStyle w:val="Titre2"/>
        <w:numPr>
          <w:ilvl w:val="0"/>
          <w:numId w:val="0"/>
        </w:numPr>
        <w:rPr>
          <w:del w:id="307" w:author="Dlg Dlg" w:date="2022-01-31T16:57:00Z"/>
          <w:rFonts w:ascii="Century Gothic" w:hAnsi="Century Gothic"/>
        </w:rPr>
        <w:pPrChange w:id="308" w:author="Dlg Dlg" w:date="2022-01-31T16:57:00Z">
          <w:pPr>
            <w:ind w:left="993"/>
          </w:pPr>
        </w:pPrChange>
      </w:pPr>
      <w:del w:id="309" w:author="Dlg Dlg" w:date="2022-01-31T16:57:00Z">
        <w:r w:rsidRPr="009273D4" w:rsidDel="001D7D32">
          <w:rPr>
            <w:rFonts w:ascii="Century Gothic" w:hAnsi="Century Gothic"/>
          </w:rPr>
          <w:delText xml:space="preserve"> </w:delText>
        </w:r>
      </w:del>
    </w:p>
    <w:p w14:paraId="6275D015" w14:textId="35333E53" w:rsidR="007A79F8" w:rsidDel="001D7D32" w:rsidRDefault="005E47D4" w:rsidP="001D7D32">
      <w:pPr>
        <w:pStyle w:val="Titre2"/>
        <w:numPr>
          <w:ilvl w:val="0"/>
          <w:numId w:val="0"/>
        </w:numPr>
        <w:rPr>
          <w:del w:id="310" w:author="Dlg Dlg" w:date="2022-01-31T16:57:00Z"/>
          <w:rFonts w:ascii="Century Gothic" w:hAnsi="Century Gothic"/>
        </w:rPr>
        <w:pPrChange w:id="311" w:author="Dlg Dlg" w:date="2022-01-31T16:57:00Z">
          <w:pPr>
            <w:ind w:left="993"/>
          </w:pPr>
        </w:pPrChange>
      </w:pPr>
      <w:del w:id="312" w:author="Dlg Dlg" w:date="2022-01-31T16:57:00Z">
        <w:r w:rsidRPr="009273D4" w:rsidDel="001D7D32">
          <w:rPr>
            <w:rFonts w:ascii="Century Gothic" w:hAnsi="Century Gothic"/>
          </w:rPr>
          <w:delText xml:space="preserve">Tous les compléments d’informations techniques peuvent être obtenus auprès de </w:delText>
        </w:r>
      </w:del>
    </w:p>
    <w:p w14:paraId="04CF5A2E" w14:textId="23977E0D" w:rsidR="005E47D4" w:rsidRPr="009273D4" w:rsidDel="001D7D32" w:rsidRDefault="005E47D4" w:rsidP="001D7D32">
      <w:pPr>
        <w:pStyle w:val="Titre2"/>
        <w:numPr>
          <w:ilvl w:val="0"/>
          <w:numId w:val="0"/>
        </w:numPr>
        <w:rPr>
          <w:del w:id="313" w:author="Dlg Dlg" w:date="2022-01-31T16:57:00Z"/>
          <w:rFonts w:ascii="Century Gothic" w:hAnsi="Century Gothic"/>
        </w:rPr>
        <w:pPrChange w:id="314" w:author="Dlg Dlg" w:date="2022-01-31T16:57:00Z">
          <w:pPr>
            <w:ind w:left="993"/>
          </w:pPr>
        </w:pPrChange>
      </w:pPr>
      <w:del w:id="315" w:author="Dlg Dlg" w:date="2022-01-31T16:57:00Z">
        <w:r w:rsidRPr="009273D4" w:rsidDel="001D7D32">
          <w:rPr>
            <w:rFonts w:ascii="Century Gothic" w:hAnsi="Century Gothic"/>
          </w:rPr>
          <w:delText xml:space="preserve">Mr </w:delText>
        </w:r>
        <w:r w:rsidR="006E3815" w:rsidDel="001D7D32">
          <w:rPr>
            <w:rFonts w:ascii="Century Gothic" w:hAnsi="Century Gothic"/>
          </w:rPr>
          <w:delText xml:space="preserve">Pédjoulalé OUATTARA </w:delText>
        </w:r>
        <w:r w:rsidRPr="009273D4" w:rsidDel="001D7D32">
          <w:rPr>
            <w:rFonts w:ascii="Century Gothic" w:hAnsi="Century Gothic"/>
          </w:rPr>
          <w:delText xml:space="preserve">-mail : </w:delText>
        </w:r>
        <w:r w:rsidR="004E5D32" w:rsidDel="001D7D32">
          <w:rPr>
            <w:rFonts w:ascii="Century Gothic" w:hAnsi="Century Gothic"/>
            <w:b/>
            <w:color w:val="5B9BD5" w:themeColor="accent1"/>
          </w:rPr>
          <w:delText>pedjoulale.ouattara</w:delText>
        </w:r>
        <w:r w:rsidRPr="00622D71" w:rsidDel="001D7D32">
          <w:rPr>
            <w:rFonts w:ascii="Century Gothic" w:hAnsi="Century Gothic"/>
            <w:b/>
            <w:color w:val="5B9BD5" w:themeColor="accent1"/>
          </w:rPr>
          <w:delText>@Moov.Com</w:delText>
        </w:r>
        <w:r w:rsidRPr="009273D4" w:rsidDel="001D7D32">
          <w:rPr>
            <w:rFonts w:ascii="Century Gothic" w:hAnsi="Century Gothic"/>
          </w:rPr>
          <w:delText xml:space="preserve"> </w:delText>
        </w:r>
      </w:del>
    </w:p>
    <w:p w14:paraId="5D2CD7A8" w14:textId="05CB79B0" w:rsidR="005E47D4" w:rsidDel="001D7D32" w:rsidRDefault="005E47D4" w:rsidP="001D7D32">
      <w:pPr>
        <w:pStyle w:val="Titre2"/>
        <w:numPr>
          <w:ilvl w:val="0"/>
          <w:numId w:val="0"/>
        </w:numPr>
        <w:rPr>
          <w:del w:id="316" w:author="Dlg Dlg" w:date="2022-01-31T16:57:00Z"/>
          <w:rFonts w:ascii="Century Gothic" w:hAnsi="Century Gothic"/>
        </w:rPr>
        <w:pPrChange w:id="317" w:author="Dlg Dlg" w:date="2022-01-31T16:57:00Z">
          <w:pPr>
            <w:ind w:left="993"/>
          </w:pPr>
        </w:pPrChange>
      </w:pPr>
    </w:p>
    <w:p w14:paraId="47E8C409" w14:textId="6A081AEB" w:rsidR="002C3CB6" w:rsidDel="001D7D32" w:rsidRDefault="002C3CB6" w:rsidP="001D7D32">
      <w:pPr>
        <w:pStyle w:val="Titre2"/>
        <w:numPr>
          <w:ilvl w:val="0"/>
          <w:numId w:val="0"/>
        </w:numPr>
        <w:rPr>
          <w:del w:id="318" w:author="Dlg Dlg" w:date="2022-01-31T16:57:00Z"/>
          <w:rFonts w:ascii="Century Gothic" w:hAnsi="Century Gothic"/>
        </w:rPr>
        <w:pPrChange w:id="319" w:author="Dlg Dlg" w:date="2022-01-31T16:57:00Z">
          <w:pPr>
            <w:ind w:left="993"/>
          </w:pPr>
        </w:pPrChange>
      </w:pPr>
    </w:p>
    <w:p w14:paraId="47B57A71" w14:textId="53FD9C3C" w:rsidR="002C3CB6" w:rsidDel="001D7D32" w:rsidRDefault="002C3CB6" w:rsidP="001D7D32">
      <w:pPr>
        <w:pStyle w:val="Titre2"/>
        <w:numPr>
          <w:ilvl w:val="0"/>
          <w:numId w:val="0"/>
        </w:numPr>
        <w:rPr>
          <w:del w:id="320" w:author="Dlg Dlg" w:date="2022-01-31T16:57:00Z"/>
          <w:rFonts w:ascii="Century Gothic" w:hAnsi="Century Gothic"/>
        </w:rPr>
        <w:pPrChange w:id="321" w:author="Dlg Dlg" w:date="2022-01-31T16:57:00Z">
          <w:pPr>
            <w:ind w:left="993"/>
          </w:pPr>
        </w:pPrChange>
      </w:pPr>
    </w:p>
    <w:p w14:paraId="18270D7B" w14:textId="435F9518" w:rsidR="002C3CB6" w:rsidDel="001D7D32" w:rsidRDefault="002C3CB6" w:rsidP="001D7D32">
      <w:pPr>
        <w:pStyle w:val="Titre2"/>
        <w:numPr>
          <w:ilvl w:val="0"/>
          <w:numId w:val="0"/>
        </w:numPr>
        <w:rPr>
          <w:del w:id="322" w:author="Dlg Dlg" w:date="2022-01-31T16:57:00Z"/>
          <w:rFonts w:ascii="Century Gothic" w:hAnsi="Century Gothic"/>
        </w:rPr>
        <w:pPrChange w:id="323" w:author="Dlg Dlg" w:date="2022-01-31T16:57:00Z">
          <w:pPr>
            <w:ind w:left="993"/>
          </w:pPr>
        </w:pPrChange>
      </w:pPr>
    </w:p>
    <w:p w14:paraId="4812D1B1" w14:textId="44E797C1" w:rsidR="00BB4B60" w:rsidRPr="009273D4" w:rsidDel="001D7D32" w:rsidRDefault="00BB4B60" w:rsidP="001D7D32">
      <w:pPr>
        <w:pStyle w:val="Titre2"/>
        <w:numPr>
          <w:ilvl w:val="0"/>
          <w:numId w:val="0"/>
        </w:numPr>
        <w:rPr>
          <w:del w:id="324" w:author="Dlg Dlg" w:date="2022-01-31T16:57:00Z"/>
          <w:rFonts w:ascii="Century Gothic" w:hAnsi="Century Gothic"/>
        </w:rPr>
        <w:pPrChange w:id="325" w:author="Dlg Dlg" w:date="2022-01-31T16:57:00Z">
          <w:pPr>
            <w:ind w:left="993"/>
          </w:pPr>
        </w:pPrChange>
      </w:pPr>
    </w:p>
    <w:p w14:paraId="1C5A4131" w14:textId="69B02507" w:rsidR="005E47D4" w:rsidRPr="009273D4" w:rsidDel="001D7D32" w:rsidRDefault="005E47D4" w:rsidP="001D7D32">
      <w:pPr>
        <w:pStyle w:val="Titre2"/>
        <w:numPr>
          <w:ilvl w:val="0"/>
          <w:numId w:val="0"/>
        </w:numPr>
        <w:rPr>
          <w:del w:id="326" w:author="Dlg Dlg" w:date="2022-01-31T16:57:00Z"/>
          <w:rFonts w:ascii="Century Gothic" w:hAnsi="Century Gothic"/>
        </w:rPr>
        <w:pPrChange w:id="327" w:author="Dlg Dlg" w:date="2022-01-31T16:57:00Z">
          <w:pPr>
            <w:ind w:left="993"/>
          </w:pPr>
        </w:pPrChange>
      </w:pPr>
      <w:del w:id="328" w:author="Dlg Dlg" w:date="2022-01-31T16:57:00Z">
        <w:r w:rsidRPr="009273D4" w:rsidDel="001D7D32">
          <w:rPr>
            <w:rFonts w:ascii="Century Gothic" w:hAnsi="Century Gothic"/>
          </w:rPr>
          <w:delText>2-      Renseignements Généraux</w:delText>
        </w:r>
      </w:del>
    </w:p>
    <w:p w14:paraId="4D83C3A0" w14:textId="22516C1C" w:rsidR="005E47D4" w:rsidRPr="009273D4" w:rsidDel="001D7D32" w:rsidRDefault="005E47D4" w:rsidP="001D7D32">
      <w:pPr>
        <w:pStyle w:val="Titre2"/>
        <w:numPr>
          <w:ilvl w:val="0"/>
          <w:numId w:val="0"/>
        </w:numPr>
        <w:rPr>
          <w:del w:id="329" w:author="Dlg Dlg" w:date="2022-01-31T16:57:00Z"/>
          <w:rFonts w:ascii="Century Gothic" w:hAnsi="Century Gothic"/>
        </w:rPr>
        <w:pPrChange w:id="330" w:author="Dlg Dlg" w:date="2022-01-31T16:57:00Z">
          <w:pPr>
            <w:ind w:left="993"/>
          </w:pPr>
        </w:pPrChange>
      </w:pPr>
      <w:del w:id="331" w:author="Dlg Dlg" w:date="2022-01-31T16:57:00Z">
        <w:r w:rsidRPr="009273D4" w:rsidDel="001D7D32">
          <w:rPr>
            <w:rFonts w:ascii="Century Gothic" w:hAnsi="Century Gothic"/>
          </w:rPr>
          <w:delText xml:space="preserve"> </w:delText>
        </w:r>
      </w:del>
    </w:p>
    <w:p w14:paraId="52F4AE43" w14:textId="23BF4894" w:rsidR="00903B3C" w:rsidRPr="00166A45" w:rsidDel="001D7D32" w:rsidRDefault="005E47D4" w:rsidP="001D7D32">
      <w:pPr>
        <w:pStyle w:val="Titre2"/>
        <w:numPr>
          <w:ilvl w:val="0"/>
          <w:numId w:val="0"/>
        </w:numPr>
        <w:rPr>
          <w:del w:id="332" w:author="Dlg Dlg" w:date="2022-01-31T16:57:00Z"/>
          <w:rFonts w:ascii="Century Gothic" w:hAnsi="Century Gothic"/>
        </w:rPr>
        <w:pPrChange w:id="333" w:author="Dlg Dlg" w:date="2022-01-31T16:57:00Z">
          <w:pPr>
            <w:ind w:left="993"/>
          </w:pPr>
        </w:pPrChange>
      </w:pPr>
      <w:del w:id="334" w:author="Dlg Dlg" w:date="2022-01-31T16:57:00Z">
        <w:r w:rsidRPr="009273D4" w:rsidDel="001D7D32">
          <w:rPr>
            <w:rFonts w:ascii="Century Gothic" w:hAnsi="Century Gothic"/>
          </w:rPr>
          <w:delText>Toutes les informations générales peuvent être obtenues à la Division Achats</w:delText>
        </w:r>
        <w:r w:rsidR="008809C1" w:rsidDel="001D7D32">
          <w:rPr>
            <w:rFonts w:ascii="Century Gothic" w:hAnsi="Century Gothic"/>
          </w:rPr>
          <w:delText xml:space="preserve"> et logistiques</w:delText>
        </w:r>
        <w:r w:rsidRPr="009273D4" w:rsidDel="001D7D32">
          <w:rPr>
            <w:rFonts w:ascii="Century Gothic" w:hAnsi="Century Gothic"/>
          </w:rPr>
          <w:delText xml:space="preserve"> de MOOV</w:delText>
        </w:r>
      </w:del>
      <w:ins w:id="335" w:author="Didier GANIN" w:date="2021-01-18T20:22:00Z">
        <w:del w:id="336" w:author="Dlg Dlg" w:date="2022-01-31T16:57:00Z">
          <w:r w:rsidR="003A2F30" w:rsidDel="001D7D32">
            <w:rPr>
              <w:rFonts w:ascii="Century Gothic" w:hAnsi="Century Gothic"/>
            </w:rPr>
            <w:delText>.....</w:delText>
          </w:r>
        </w:del>
      </w:ins>
      <w:del w:id="337" w:author="Dlg Dlg" w:date="2022-01-31T16:57:00Z">
        <w:r w:rsidRPr="009273D4" w:rsidDel="001D7D32">
          <w:rPr>
            <w:rFonts w:ascii="Century Gothic" w:hAnsi="Century Gothic"/>
          </w:rPr>
          <w:delText>-CI auprès de M</w:delText>
        </w:r>
        <w:r w:rsidR="00CC4391" w:rsidDel="001D7D32">
          <w:rPr>
            <w:rFonts w:ascii="Century Gothic" w:hAnsi="Century Gothic"/>
          </w:rPr>
          <w:delText>me</w:delText>
        </w:r>
        <w:r w:rsidRPr="009273D4" w:rsidDel="001D7D32">
          <w:rPr>
            <w:rFonts w:ascii="Century Gothic" w:hAnsi="Century Gothic"/>
          </w:rPr>
          <w:delText xml:space="preserve"> </w:delText>
        </w:r>
        <w:r w:rsidR="00CC4391" w:rsidDel="001D7D32">
          <w:rPr>
            <w:rFonts w:ascii="Century Gothic" w:hAnsi="Century Gothic"/>
          </w:rPr>
          <w:delText>Fatou FADIGA</w:delText>
        </w:r>
        <w:r w:rsidR="00903B3C" w:rsidRPr="00903B3C" w:rsidDel="001D7D32">
          <w:rPr>
            <w:rFonts w:ascii="Century Gothic" w:hAnsi="Century Gothic"/>
          </w:rPr>
          <w:delText xml:space="preserve"> </w:delText>
        </w:r>
        <w:r w:rsidR="008809C1" w:rsidDel="001D7D32">
          <w:rPr>
            <w:rFonts w:ascii="Century Gothic" w:hAnsi="Century Gothic"/>
          </w:rPr>
          <w:delText>e</w:delText>
        </w:r>
        <w:r w:rsidR="00903B3C" w:rsidRPr="00166A45" w:rsidDel="001D7D32">
          <w:rPr>
            <w:rFonts w:ascii="Century Gothic" w:hAnsi="Century Gothic"/>
          </w:rPr>
          <w:delText xml:space="preserve">-mail: </w:delText>
        </w:r>
        <w:r w:rsidR="00CC4391" w:rsidRPr="00622D71" w:rsidDel="001D7D32">
          <w:rPr>
            <w:rFonts w:ascii="Century Gothic" w:hAnsi="Century Gothic"/>
            <w:b/>
            <w:color w:val="5B9BD5" w:themeColor="accent1"/>
          </w:rPr>
          <w:delText>fatou.fadiga</w:delText>
        </w:r>
        <w:r w:rsidR="00903B3C" w:rsidRPr="00622D71" w:rsidDel="001D7D32">
          <w:rPr>
            <w:rFonts w:ascii="Century Gothic" w:hAnsi="Century Gothic"/>
            <w:b/>
            <w:color w:val="5B9BD5" w:themeColor="accent1"/>
          </w:rPr>
          <w:delText>@moov.com</w:delText>
        </w:r>
        <w:r w:rsidR="00903B3C" w:rsidRPr="00166A45" w:rsidDel="001D7D32">
          <w:rPr>
            <w:rFonts w:ascii="Century Gothic" w:hAnsi="Century Gothic"/>
          </w:rPr>
          <w:delText>.</w:delText>
        </w:r>
      </w:del>
    </w:p>
    <w:p w14:paraId="0FCE11B7" w14:textId="7C50264F" w:rsidR="005E47D4" w:rsidRPr="009273D4" w:rsidDel="001D7D32" w:rsidRDefault="005E47D4" w:rsidP="001D7D32">
      <w:pPr>
        <w:pStyle w:val="Titre2"/>
        <w:numPr>
          <w:ilvl w:val="0"/>
          <w:numId w:val="0"/>
        </w:numPr>
        <w:rPr>
          <w:del w:id="338" w:author="Dlg Dlg" w:date="2022-01-31T16:57:00Z"/>
          <w:rFonts w:ascii="Century Gothic" w:hAnsi="Century Gothic"/>
        </w:rPr>
        <w:pPrChange w:id="339" w:author="Dlg Dlg" w:date="2022-01-31T16:57:00Z">
          <w:pPr>
            <w:ind w:left="993"/>
          </w:pPr>
        </w:pPrChange>
      </w:pPr>
    </w:p>
    <w:p w14:paraId="774466C7" w14:textId="45791248" w:rsidR="0040564F" w:rsidDel="001D7D32" w:rsidRDefault="0040564F" w:rsidP="001D7D32">
      <w:pPr>
        <w:pStyle w:val="Titre2"/>
        <w:numPr>
          <w:ilvl w:val="0"/>
          <w:numId w:val="0"/>
        </w:numPr>
        <w:rPr>
          <w:del w:id="340" w:author="Dlg Dlg" w:date="2022-01-31T16:57:00Z"/>
          <w:rFonts w:ascii="Century Gothic" w:hAnsi="Century Gothic"/>
        </w:rPr>
        <w:pPrChange w:id="341" w:author="Dlg Dlg" w:date="2022-01-31T16:57:00Z">
          <w:pPr>
            <w:pStyle w:val="Normal-retrait"/>
            <w:numPr>
              <w:ilvl w:val="1"/>
              <w:numId w:val="8"/>
            </w:numPr>
            <w:ind w:left="1080" w:hanging="360"/>
          </w:pPr>
        </w:pPrChange>
      </w:pPr>
      <w:del w:id="342" w:author="Dlg Dlg" w:date="2022-01-31T16:57:00Z">
        <w:r w:rsidDel="001D7D32">
          <w:rPr>
            <w:rFonts w:ascii="Century Gothic" w:hAnsi="Century Gothic"/>
          </w:rPr>
          <w:delText>Exigence légale :</w:delText>
        </w:r>
      </w:del>
    </w:p>
    <w:p w14:paraId="0EF40B7D" w14:textId="01F81383" w:rsidR="0040564F" w:rsidDel="001D7D32" w:rsidRDefault="0040564F" w:rsidP="001D7D32">
      <w:pPr>
        <w:pStyle w:val="Titre2"/>
        <w:numPr>
          <w:ilvl w:val="0"/>
          <w:numId w:val="0"/>
        </w:numPr>
        <w:rPr>
          <w:del w:id="343" w:author="Dlg Dlg" w:date="2022-01-31T16:57:00Z"/>
          <w:rFonts w:ascii="Century Gothic" w:hAnsi="Century Gothic"/>
        </w:rPr>
        <w:pPrChange w:id="344" w:author="Dlg Dlg" w:date="2022-01-31T16:57:00Z">
          <w:pPr>
            <w:pStyle w:val="Normal-retrait"/>
            <w:ind w:left="720"/>
          </w:pPr>
        </w:pPrChange>
      </w:pPr>
      <w:del w:id="345" w:author="Dlg Dlg" w:date="2022-01-31T16:57:00Z">
        <w:r w:rsidDel="001D7D32">
          <w:rPr>
            <w:rFonts w:ascii="Century Gothic" w:hAnsi="Century Gothic"/>
          </w:rPr>
          <w:delText>Toute prestation de service étrangère est soumise à une retenue à la source dont le taux varie suivant l’existence ou non de convention fiscale entre la Cote d’Ivoire et le pays du prestataire.</w:delText>
        </w:r>
      </w:del>
    </w:p>
    <w:p w14:paraId="5F851142" w14:textId="251139F8" w:rsidR="0040564F" w:rsidDel="001D7D32" w:rsidRDefault="0040564F" w:rsidP="001D7D32">
      <w:pPr>
        <w:pStyle w:val="Titre2"/>
        <w:numPr>
          <w:ilvl w:val="0"/>
          <w:numId w:val="0"/>
        </w:numPr>
        <w:rPr>
          <w:del w:id="346" w:author="Dlg Dlg" w:date="2022-01-31T16:57:00Z"/>
          <w:rFonts w:ascii="Century Gothic" w:hAnsi="Century Gothic"/>
        </w:rPr>
        <w:pPrChange w:id="347" w:author="Dlg Dlg" w:date="2022-01-31T16:57:00Z">
          <w:pPr>
            <w:pStyle w:val="Normal-retrait"/>
            <w:ind w:left="0"/>
          </w:pPr>
        </w:pPrChange>
      </w:pPr>
    </w:p>
    <w:p w14:paraId="6E0F643B" w14:textId="20E9AD79" w:rsidR="0040564F" w:rsidDel="001D7D32" w:rsidRDefault="0040564F" w:rsidP="001D7D32">
      <w:pPr>
        <w:pStyle w:val="Titre2"/>
        <w:numPr>
          <w:ilvl w:val="0"/>
          <w:numId w:val="0"/>
        </w:numPr>
        <w:rPr>
          <w:del w:id="348" w:author="Dlg Dlg" w:date="2022-01-31T16:57:00Z"/>
          <w:rFonts w:ascii="Century Gothic" w:hAnsi="Century Gothic"/>
        </w:rPr>
        <w:pPrChange w:id="349" w:author="Dlg Dlg" w:date="2022-01-31T16:57:00Z">
          <w:pPr>
            <w:pStyle w:val="Normal-retrait"/>
            <w:ind w:left="1080"/>
          </w:pPr>
        </w:pPrChange>
      </w:pPr>
    </w:p>
    <w:p w14:paraId="23DCF0D2" w14:textId="3FB0C549" w:rsidR="0040564F" w:rsidDel="001D7D32" w:rsidRDefault="0040564F" w:rsidP="001D7D32">
      <w:pPr>
        <w:pStyle w:val="Titre2"/>
        <w:numPr>
          <w:ilvl w:val="0"/>
          <w:numId w:val="0"/>
        </w:numPr>
        <w:rPr>
          <w:del w:id="350" w:author="Dlg Dlg" w:date="2022-01-31T16:57:00Z"/>
          <w:rFonts w:ascii="Century Gothic" w:hAnsi="Century Gothic"/>
        </w:rPr>
        <w:pPrChange w:id="351" w:author="Dlg Dlg" w:date="2022-01-31T16:57:00Z">
          <w:pPr>
            <w:pStyle w:val="Normal-retrait"/>
          </w:pPr>
        </w:pPrChange>
      </w:pPr>
    </w:p>
    <w:p w14:paraId="6F8A56FE" w14:textId="7A0A9DAD" w:rsidR="001D3509" w:rsidDel="001D7D32" w:rsidRDefault="001D3509" w:rsidP="001D7D32">
      <w:pPr>
        <w:pStyle w:val="Titre2"/>
        <w:numPr>
          <w:ilvl w:val="0"/>
          <w:numId w:val="0"/>
        </w:numPr>
        <w:rPr>
          <w:del w:id="352" w:author="Dlg Dlg" w:date="2022-01-31T16:57:00Z"/>
          <w:rFonts w:ascii="Century Gothic" w:hAnsi="Century Gothic"/>
        </w:rPr>
        <w:pPrChange w:id="353" w:author="Dlg Dlg" w:date="2022-01-31T16:57:00Z">
          <w:pPr>
            <w:keepLines w:val="0"/>
            <w:jc w:val="left"/>
          </w:pPr>
        </w:pPrChange>
      </w:pPr>
      <w:del w:id="354" w:author="Dlg Dlg" w:date="2022-01-31T16:57:00Z">
        <w:r w:rsidDel="001D7D32">
          <w:rPr>
            <w:rFonts w:ascii="Century Gothic" w:hAnsi="Century Gothic"/>
          </w:rPr>
          <w:br w:type="page"/>
        </w:r>
      </w:del>
    </w:p>
    <w:p w14:paraId="0FD8CB97" w14:textId="430B25A0" w:rsidR="00F413FD" w:rsidDel="001D7D32" w:rsidRDefault="00F413FD" w:rsidP="001D7D32">
      <w:pPr>
        <w:pStyle w:val="Titre2"/>
        <w:numPr>
          <w:ilvl w:val="0"/>
          <w:numId w:val="0"/>
        </w:numPr>
        <w:rPr>
          <w:del w:id="355" w:author="Dlg Dlg" w:date="2022-01-31T16:57:00Z"/>
          <w:rFonts w:ascii="Century Gothic" w:hAnsi="Century Gothic"/>
        </w:rPr>
        <w:pPrChange w:id="356" w:author="Dlg Dlg" w:date="2022-01-31T16:57:00Z">
          <w:pPr>
            <w:keepLines w:val="0"/>
            <w:jc w:val="left"/>
          </w:pPr>
        </w:pPrChange>
      </w:pPr>
      <w:del w:id="357" w:author="Dlg Dlg" w:date="2022-01-31T16:57:00Z">
        <w:r w:rsidDel="001D7D32">
          <w:rPr>
            <w:rFonts w:ascii="Century Gothic" w:hAnsi="Century Gothic"/>
          </w:rPr>
          <w:delText>ANNEXE 1</w:delText>
        </w:r>
        <w:r w:rsidR="006C6AE5" w:rsidDel="001D7D32">
          <w:rPr>
            <w:rFonts w:ascii="Century Gothic" w:hAnsi="Century Gothic"/>
          </w:rPr>
          <w:tab/>
          <w:delText>TABLEAU DE CONFORMITE (</w:delText>
        </w:r>
        <w:r w:rsidR="006B2990" w:rsidDel="001D7D32">
          <w:rPr>
            <w:rFonts w:ascii="Century Gothic" w:hAnsi="Century Gothic"/>
          </w:rPr>
          <w:delText xml:space="preserve">à remplir au </w:delText>
        </w:r>
        <w:r w:rsidR="006C6AE5" w:rsidRPr="00090D03" w:rsidDel="001D7D32">
          <w:rPr>
            <w:rFonts w:ascii="Century Gothic" w:hAnsi="Century Gothic"/>
            <w:i/>
            <w:sz w:val="18"/>
            <w:szCs w:val="18"/>
          </w:rPr>
          <w:delText>Format EXCEL</w:delText>
        </w:r>
        <w:r w:rsidR="006C6AE5" w:rsidDel="001D7D32">
          <w:rPr>
            <w:rFonts w:ascii="Century Gothic" w:hAnsi="Century Gothic"/>
          </w:rPr>
          <w:delText>)</w:delText>
        </w:r>
      </w:del>
    </w:p>
    <w:tbl>
      <w:tblPr>
        <w:tblW w:w="10073" w:type="dxa"/>
        <w:tblInd w:w="55" w:type="dxa"/>
        <w:tblCellMar>
          <w:left w:w="70" w:type="dxa"/>
          <w:right w:w="70" w:type="dxa"/>
        </w:tblCellMar>
        <w:tblLook w:val="04A0" w:firstRow="1" w:lastRow="0" w:firstColumn="1" w:lastColumn="0" w:noHBand="0" w:noVBand="1"/>
      </w:tblPr>
      <w:tblGrid>
        <w:gridCol w:w="1548"/>
        <w:gridCol w:w="3173"/>
        <w:gridCol w:w="2810"/>
        <w:gridCol w:w="2542"/>
      </w:tblGrid>
      <w:tr w:rsidR="006C6AE5" w:rsidRPr="006C6AE5" w:rsidDel="001D7D32" w14:paraId="7315A99C" w14:textId="6CC114CA" w:rsidTr="00084103">
        <w:trPr>
          <w:trHeight w:val="311"/>
          <w:del w:id="358" w:author="Dlg Dlg" w:date="2022-01-31T16:57:00Z"/>
        </w:trPr>
        <w:tc>
          <w:tcPr>
            <w:tcW w:w="1548" w:type="dxa"/>
            <w:tcBorders>
              <w:top w:val="nil"/>
              <w:left w:val="nil"/>
              <w:bottom w:val="nil"/>
              <w:right w:val="nil"/>
            </w:tcBorders>
            <w:shd w:val="clear" w:color="auto" w:fill="auto"/>
            <w:noWrap/>
            <w:vAlign w:val="bottom"/>
            <w:hideMark/>
          </w:tcPr>
          <w:p w14:paraId="41CA320D" w14:textId="1DAF32FC" w:rsidR="006C6AE5" w:rsidRPr="006C6AE5" w:rsidDel="001D7D32" w:rsidRDefault="006C6AE5" w:rsidP="001D7D32">
            <w:pPr>
              <w:pStyle w:val="Titre2"/>
              <w:numPr>
                <w:ilvl w:val="0"/>
                <w:numId w:val="0"/>
              </w:numPr>
              <w:rPr>
                <w:del w:id="359" w:author="Dlg Dlg" w:date="2022-01-31T16:57:00Z"/>
                <w:rFonts w:ascii="Calibri" w:hAnsi="Calibri"/>
                <w:color w:val="000000"/>
                <w:szCs w:val="22"/>
              </w:rPr>
              <w:pPrChange w:id="360" w:author="Dlg Dlg" w:date="2022-01-31T16:57:00Z">
                <w:pPr>
                  <w:keepLines w:val="0"/>
                  <w:jc w:val="left"/>
                </w:pPr>
              </w:pPrChange>
            </w:pPr>
          </w:p>
        </w:tc>
        <w:tc>
          <w:tcPr>
            <w:tcW w:w="3173" w:type="dxa"/>
            <w:tcBorders>
              <w:top w:val="nil"/>
              <w:left w:val="nil"/>
              <w:bottom w:val="nil"/>
              <w:right w:val="nil"/>
            </w:tcBorders>
            <w:shd w:val="clear" w:color="auto" w:fill="auto"/>
            <w:noWrap/>
            <w:vAlign w:val="bottom"/>
            <w:hideMark/>
          </w:tcPr>
          <w:p w14:paraId="04EF015B" w14:textId="6543A870" w:rsidR="006C6AE5" w:rsidRPr="006C6AE5" w:rsidDel="001D7D32" w:rsidRDefault="006C6AE5" w:rsidP="001D7D32">
            <w:pPr>
              <w:pStyle w:val="Titre2"/>
              <w:numPr>
                <w:ilvl w:val="0"/>
                <w:numId w:val="0"/>
              </w:numPr>
              <w:rPr>
                <w:del w:id="361" w:author="Dlg Dlg" w:date="2022-01-31T16:57:00Z"/>
                <w:rFonts w:ascii="Calibri" w:hAnsi="Calibri"/>
                <w:color w:val="000000"/>
                <w:szCs w:val="22"/>
              </w:rPr>
              <w:pPrChange w:id="362" w:author="Dlg Dlg" w:date="2022-01-31T16:57:00Z">
                <w:pPr>
                  <w:keepLines w:val="0"/>
                  <w:jc w:val="left"/>
                </w:pPr>
              </w:pPrChange>
            </w:pPr>
          </w:p>
        </w:tc>
        <w:tc>
          <w:tcPr>
            <w:tcW w:w="2810" w:type="dxa"/>
            <w:tcBorders>
              <w:top w:val="nil"/>
              <w:left w:val="nil"/>
              <w:bottom w:val="nil"/>
              <w:right w:val="nil"/>
            </w:tcBorders>
            <w:shd w:val="clear" w:color="auto" w:fill="auto"/>
            <w:noWrap/>
            <w:vAlign w:val="bottom"/>
            <w:hideMark/>
          </w:tcPr>
          <w:p w14:paraId="6013B15C" w14:textId="6FA1C80C" w:rsidR="006C6AE5" w:rsidRPr="006C6AE5" w:rsidDel="001D7D32" w:rsidRDefault="006C6AE5" w:rsidP="001D7D32">
            <w:pPr>
              <w:pStyle w:val="Titre2"/>
              <w:numPr>
                <w:ilvl w:val="0"/>
                <w:numId w:val="0"/>
              </w:numPr>
              <w:rPr>
                <w:del w:id="363" w:author="Dlg Dlg" w:date="2022-01-31T16:57:00Z"/>
                <w:rFonts w:ascii="Calibri" w:hAnsi="Calibri"/>
                <w:color w:val="000000"/>
                <w:szCs w:val="22"/>
              </w:rPr>
              <w:pPrChange w:id="364" w:author="Dlg Dlg" w:date="2022-01-31T16:57:00Z">
                <w:pPr>
                  <w:keepLines w:val="0"/>
                  <w:jc w:val="left"/>
                </w:pPr>
              </w:pPrChange>
            </w:pPr>
          </w:p>
        </w:tc>
        <w:tc>
          <w:tcPr>
            <w:tcW w:w="2541" w:type="dxa"/>
            <w:tcBorders>
              <w:top w:val="nil"/>
              <w:left w:val="nil"/>
              <w:bottom w:val="nil"/>
              <w:right w:val="nil"/>
            </w:tcBorders>
            <w:shd w:val="clear" w:color="auto" w:fill="auto"/>
            <w:noWrap/>
            <w:vAlign w:val="bottom"/>
            <w:hideMark/>
          </w:tcPr>
          <w:p w14:paraId="6E880430" w14:textId="2C845BC3" w:rsidR="006C6AE5" w:rsidRPr="006C6AE5" w:rsidDel="001D7D32" w:rsidRDefault="006C6AE5" w:rsidP="001D7D32">
            <w:pPr>
              <w:pStyle w:val="Titre2"/>
              <w:numPr>
                <w:ilvl w:val="0"/>
                <w:numId w:val="0"/>
              </w:numPr>
              <w:rPr>
                <w:del w:id="365" w:author="Dlg Dlg" w:date="2022-01-31T16:57:00Z"/>
                <w:rFonts w:ascii="Calibri" w:hAnsi="Calibri"/>
                <w:color w:val="000000"/>
                <w:szCs w:val="22"/>
              </w:rPr>
              <w:pPrChange w:id="366" w:author="Dlg Dlg" w:date="2022-01-31T16:57:00Z">
                <w:pPr>
                  <w:keepLines w:val="0"/>
                  <w:jc w:val="left"/>
                </w:pPr>
              </w:pPrChange>
            </w:pPr>
          </w:p>
        </w:tc>
      </w:tr>
      <w:tr w:rsidR="006C6AE5" w:rsidRPr="006C6AE5" w:rsidDel="001D7D32" w14:paraId="4B0D9AEB" w14:textId="3577E71F" w:rsidTr="00084103">
        <w:trPr>
          <w:trHeight w:val="322"/>
          <w:del w:id="367" w:author="Dlg Dlg" w:date="2022-01-31T16:57:00Z"/>
        </w:trPr>
        <w:tc>
          <w:tcPr>
            <w:tcW w:w="10073" w:type="dxa"/>
            <w:gridSpan w:val="4"/>
            <w:vMerge w:val="restart"/>
            <w:tcBorders>
              <w:top w:val="single" w:sz="8" w:space="0" w:color="auto"/>
              <w:left w:val="single" w:sz="8" w:space="0" w:color="auto"/>
              <w:bottom w:val="single" w:sz="8" w:space="0" w:color="000000"/>
              <w:right w:val="single" w:sz="8" w:space="0" w:color="000000"/>
            </w:tcBorders>
            <w:shd w:val="clear" w:color="000000" w:fill="92D050"/>
            <w:vAlign w:val="bottom"/>
            <w:hideMark/>
          </w:tcPr>
          <w:p w14:paraId="2118AF66" w14:textId="1C9FB1E2" w:rsidR="006C6AE5" w:rsidRPr="006C6AE5" w:rsidDel="001D7D32" w:rsidRDefault="006C6AE5" w:rsidP="001D7D32">
            <w:pPr>
              <w:pStyle w:val="Titre2"/>
              <w:numPr>
                <w:ilvl w:val="0"/>
                <w:numId w:val="0"/>
              </w:numPr>
              <w:rPr>
                <w:del w:id="368" w:author="Dlg Dlg" w:date="2022-01-31T16:57:00Z"/>
                <w:rFonts w:ascii="Century Gothic" w:hAnsi="Century Gothic"/>
                <w:color w:val="000000"/>
                <w:szCs w:val="22"/>
              </w:rPr>
              <w:pPrChange w:id="369" w:author="Dlg Dlg" w:date="2022-01-31T16:57:00Z">
                <w:pPr>
                  <w:keepLines w:val="0"/>
                  <w:jc w:val="left"/>
                </w:pPr>
              </w:pPrChange>
            </w:pPr>
            <w:del w:id="370" w:author="Dlg Dlg" w:date="2022-01-31T16:57:00Z">
              <w:r w:rsidRPr="006C6AE5" w:rsidDel="001D7D32">
                <w:rPr>
                  <w:rFonts w:ascii="Century Gothic" w:hAnsi="Century Gothic"/>
                  <w:color w:val="000000"/>
                  <w:szCs w:val="22"/>
                </w:rPr>
                <w:delText>Chaque article du cahier de charges repéré par un numéro d'exigence marqué "S X.X-X" doit être  repris dans ce tableau de conformité par le soumissionnaire.</w:delText>
              </w:r>
              <w:r w:rsidRPr="006C6AE5" w:rsidDel="001D7D32">
                <w:rPr>
                  <w:rFonts w:ascii="Century Gothic" w:hAnsi="Century Gothic"/>
                  <w:color w:val="000000"/>
                  <w:szCs w:val="22"/>
                </w:rPr>
                <w:br/>
                <w:delText xml:space="preserve"> Ce tableau doit être rempli. Pour chaque exigence :</w:delText>
              </w:r>
              <w:r w:rsidRPr="006C6AE5" w:rsidDel="001D7D32">
                <w:rPr>
                  <w:rFonts w:ascii="Century Gothic" w:hAnsi="Century Gothic"/>
                  <w:color w:val="000000"/>
                  <w:szCs w:val="22"/>
                </w:rPr>
                <w:br/>
              </w:r>
              <w:r w:rsidRPr="006C6AE5" w:rsidDel="001D7D32">
                <w:rPr>
                  <w:rFonts w:ascii="Century Gothic" w:hAnsi="Century Gothic"/>
                  <w:color w:val="000000"/>
                  <w:szCs w:val="22"/>
                </w:rPr>
                <w:br/>
                <w:delText>● Cocher la colonne "C" comme conforme si le soumissionnaire accepte sans réserves l'</w:delText>
              </w:r>
              <w:r w:rsidR="00716DA7" w:rsidRPr="006C6AE5" w:rsidDel="001D7D32">
                <w:rPr>
                  <w:rFonts w:ascii="Century Gothic" w:hAnsi="Century Gothic"/>
                  <w:color w:val="000000"/>
                  <w:szCs w:val="22"/>
                </w:rPr>
                <w:delText>article</w:delText>
              </w:r>
              <w:r w:rsidRPr="006C6AE5" w:rsidDel="001D7D32">
                <w:rPr>
                  <w:rFonts w:ascii="Century Gothic" w:hAnsi="Century Gothic"/>
                  <w:color w:val="000000"/>
                  <w:szCs w:val="22"/>
                </w:rPr>
                <w:delText xml:space="preserve"> proposé. En cas de conformité ainsi affirmée, aucun commentaire ne doit se faire;</w:delText>
              </w:r>
              <w:r w:rsidRPr="006C6AE5" w:rsidDel="001D7D32">
                <w:rPr>
                  <w:rFonts w:ascii="Century Gothic" w:hAnsi="Century Gothic"/>
                  <w:color w:val="000000"/>
                  <w:szCs w:val="22"/>
                </w:rPr>
                <w:br/>
              </w:r>
              <w:r w:rsidRPr="006C6AE5" w:rsidDel="001D7D32">
                <w:rPr>
                  <w:rFonts w:ascii="Century Gothic" w:hAnsi="Century Gothic"/>
                  <w:color w:val="000000"/>
                  <w:szCs w:val="22"/>
                </w:rPr>
                <w:br/>
                <w:delText xml:space="preserve">● Cocher la colonne "PC" comme partiellement conforme si le soumissionnaire accepte avec réserves l'article proposé. La nature du commentaire expliquant les réserves peut conduire à modifier le classement de PC en NC. En l'absence d'explications sur les </w:delText>
              </w:r>
              <w:r w:rsidR="00716DA7" w:rsidRPr="006C6AE5" w:rsidDel="001D7D32">
                <w:rPr>
                  <w:rFonts w:ascii="Century Gothic" w:hAnsi="Century Gothic"/>
                  <w:color w:val="000000"/>
                  <w:szCs w:val="22"/>
                </w:rPr>
                <w:delText>réserves</w:delText>
              </w:r>
              <w:r w:rsidRPr="006C6AE5" w:rsidDel="001D7D32">
                <w:rPr>
                  <w:rFonts w:ascii="Century Gothic" w:hAnsi="Century Gothic"/>
                  <w:color w:val="000000"/>
                  <w:szCs w:val="22"/>
                </w:rPr>
                <w:delText xml:space="preserve"> faites, ce reclassement se fera automatiquement;</w:delText>
              </w:r>
              <w:r w:rsidRPr="006C6AE5" w:rsidDel="001D7D32">
                <w:rPr>
                  <w:rFonts w:ascii="Century Gothic" w:hAnsi="Century Gothic"/>
                  <w:color w:val="000000"/>
                  <w:szCs w:val="22"/>
                </w:rPr>
                <w:br/>
              </w:r>
              <w:r w:rsidRPr="006C6AE5" w:rsidDel="001D7D32">
                <w:rPr>
                  <w:rFonts w:ascii="Century Gothic" w:hAnsi="Century Gothic"/>
                  <w:color w:val="000000"/>
                  <w:szCs w:val="22"/>
                </w:rPr>
                <w:br/>
                <w:delText>● Cocher la colonne "NC" comme non conforme si le soumissionnaire n'accepte pas l'</w:delText>
              </w:r>
              <w:r w:rsidR="00716DA7" w:rsidRPr="006C6AE5" w:rsidDel="001D7D32">
                <w:rPr>
                  <w:rFonts w:ascii="Century Gothic" w:hAnsi="Century Gothic"/>
                  <w:color w:val="000000"/>
                  <w:szCs w:val="22"/>
                </w:rPr>
                <w:delText>article</w:delText>
              </w:r>
              <w:r w:rsidRPr="006C6AE5" w:rsidDel="001D7D32">
                <w:rPr>
                  <w:rFonts w:ascii="Century Gothic" w:hAnsi="Century Gothic"/>
                  <w:color w:val="000000"/>
                  <w:szCs w:val="22"/>
                </w:rPr>
                <w:delText xml:space="preserve"> proposé. La nature du commentaire expliquant les réserves peut conduire à modifier le classement de NC en PC.</w:delText>
              </w:r>
            </w:del>
          </w:p>
        </w:tc>
      </w:tr>
      <w:tr w:rsidR="006C6AE5" w:rsidRPr="006C6AE5" w:rsidDel="001D7D32" w14:paraId="7EB88608" w14:textId="600CBA9C" w:rsidTr="00084103">
        <w:trPr>
          <w:trHeight w:val="322"/>
          <w:del w:id="371" w:author="Dlg Dlg" w:date="2022-01-31T16:57:00Z"/>
        </w:trPr>
        <w:tc>
          <w:tcPr>
            <w:tcW w:w="10073" w:type="dxa"/>
            <w:gridSpan w:val="4"/>
            <w:vMerge/>
            <w:tcBorders>
              <w:top w:val="single" w:sz="8" w:space="0" w:color="auto"/>
              <w:left w:val="single" w:sz="8" w:space="0" w:color="auto"/>
              <w:bottom w:val="single" w:sz="8" w:space="0" w:color="000000"/>
              <w:right w:val="single" w:sz="8" w:space="0" w:color="000000"/>
            </w:tcBorders>
            <w:vAlign w:val="center"/>
            <w:hideMark/>
          </w:tcPr>
          <w:p w14:paraId="63FD126B" w14:textId="53EA56B2" w:rsidR="006C6AE5" w:rsidRPr="006C6AE5" w:rsidDel="001D7D32" w:rsidRDefault="006C6AE5" w:rsidP="001D7D32">
            <w:pPr>
              <w:pStyle w:val="Titre2"/>
              <w:numPr>
                <w:ilvl w:val="0"/>
                <w:numId w:val="0"/>
              </w:numPr>
              <w:rPr>
                <w:del w:id="372" w:author="Dlg Dlg" w:date="2022-01-31T16:57:00Z"/>
                <w:rFonts w:ascii="Century Gothic" w:hAnsi="Century Gothic"/>
                <w:color w:val="000000"/>
                <w:szCs w:val="22"/>
              </w:rPr>
              <w:pPrChange w:id="373" w:author="Dlg Dlg" w:date="2022-01-31T16:57:00Z">
                <w:pPr>
                  <w:keepLines w:val="0"/>
                  <w:jc w:val="left"/>
                </w:pPr>
              </w:pPrChange>
            </w:pPr>
          </w:p>
        </w:tc>
      </w:tr>
      <w:tr w:rsidR="006C6AE5" w:rsidRPr="006C6AE5" w:rsidDel="001D7D32" w14:paraId="3FA614D1" w14:textId="71DE7997" w:rsidTr="00084103">
        <w:trPr>
          <w:trHeight w:val="322"/>
          <w:del w:id="374" w:author="Dlg Dlg" w:date="2022-01-31T16:57:00Z"/>
        </w:trPr>
        <w:tc>
          <w:tcPr>
            <w:tcW w:w="10073" w:type="dxa"/>
            <w:gridSpan w:val="4"/>
            <w:vMerge/>
            <w:tcBorders>
              <w:top w:val="single" w:sz="8" w:space="0" w:color="auto"/>
              <w:left w:val="single" w:sz="8" w:space="0" w:color="auto"/>
              <w:bottom w:val="single" w:sz="8" w:space="0" w:color="000000"/>
              <w:right w:val="single" w:sz="8" w:space="0" w:color="000000"/>
            </w:tcBorders>
            <w:vAlign w:val="center"/>
            <w:hideMark/>
          </w:tcPr>
          <w:p w14:paraId="07FAE815" w14:textId="635FEB9B" w:rsidR="006C6AE5" w:rsidRPr="006C6AE5" w:rsidDel="001D7D32" w:rsidRDefault="006C6AE5" w:rsidP="001D7D32">
            <w:pPr>
              <w:pStyle w:val="Titre2"/>
              <w:numPr>
                <w:ilvl w:val="0"/>
                <w:numId w:val="0"/>
              </w:numPr>
              <w:rPr>
                <w:del w:id="375" w:author="Dlg Dlg" w:date="2022-01-31T16:57:00Z"/>
                <w:rFonts w:ascii="Century Gothic" w:hAnsi="Century Gothic"/>
                <w:color w:val="000000"/>
                <w:szCs w:val="22"/>
              </w:rPr>
              <w:pPrChange w:id="376" w:author="Dlg Dlg" w:date="2022-01-31T16:57:00Z">
                <w:pPr>
                  <w:keepLines w:val="0"/>
                  <w:jc w:val="left"/>
                </w:pPr>
              </w:pPrChange>
            </w:pPr>
          </w:p>
        </w:tc>
      </w:tr>
      <w:tr w:rsidR="006C6AE5" w:rsidRPr="006C6AE5" w:rsidDel="001D7D32" w14:paraId="0ABEA402" w14:textId="2B81964F" w:rsidTr="00084103">
        <w:trPr>
          <w:trHeight w:val="322"/>
          <w:del w:id="377" w:author="Dlg Dlg" w:date="2022-01-31T16:57:00Z"/>
        </w:trPr>
        <w:tc>
          <w:tcPr>
            <w:tcW w:w="10073" w:type="dxa"/>
            <w:gridSpan w:val="4"/>
            <w:vMerge/>
            <w:tcBorders>
              <w:top w:val="single" w:sz="8" w:space="0" w:color="auto"/>
              <w:left w:val="single" w:sz="8" w:space="0" w:color="auto"/>
              <w:bottom w:val="single" w:sz="8" w:space="0" w:color="000000"/>
              <w:right w:val="single" w:sz="8" w:space="0" w:color="000000"/>
            </w:tcBorders>
            <w:vAlign w:val="center"/>
            <w:hideMark/>
          </w:tcPr>
          <w:p w14:paraId="61796FB0" w14:textId="7EEB7F5A" w:rsidR="006C6AE5" w:rsidRPr="006C6AE5" w:rsidDel="001D7D32" w:rsidRDefault="006C6AE5" w:rsidP="001D7D32">
            <w:pPr>
              <w:pStyle w:val="Titre2"/>
              <w:numPr>
                <w:ilvl w:val="0"/>
                <w:numId w:val="0"/>
              </w:numPr>
              <w:rPr>
                <w:del w:id="378" w:author="Dlg Dlg" w:date="2022-01-31T16:57:00Z"/>
                <w:rFonts w:ascii="Century Gothic" w:hAnsi="Century Gothic"/>
                <w:color w:val="000000"/>
                <w:szCs w:val="22"/>
              </w:rPr>
              <w:pPrChange w:id="379" w:author="Dlg Dlg" w:date="2022-01-31T16:57:00Z">
                <w:pPr>
                  <w:keepLines w:val="0"/>
                  <w:jc w:val="left"/>
                </w:pPr>
              </w:pPrChange>
            </w:pPr>
          </w:p>
        </w:tc>
      </w:tr>
      <w:tr w:rsidR="006C6AE5" w:rsidRPr="006C6AE5" w:rsidDel="001D7D32" w14:paraId="681D3A39" w14:textId="590FD453" w:rsidTr="00084103">
        <w:trPr>
          <w:trHeight w:val="322"/>
          <w:del w:id="380" w:author="Dlg Dlg" w:date="2022-01-31T16:57:00Z"/>
        </w:trPr>
        <w:tc>
          <w:tcPr>
            <w:tcW w:w="10073" w:type="dxa"/>
            <w:gridSpan w:val="4"/>
            <w:vMerge/>
            <w:tcBorders>
              <w:top w:val="single" w:sz="8" w:space="0" w:color="auto"/>
              <w:left w:val="single" w:sz="8" w:space="0" w:color="auto"/>
              <w:bottom w:val="single" w:sz="8" w:space="0" w:color="000000"/>
              <w:right w:val="single" w:sz="8" w:space="0" w:color="000000"/>
            </w:tcBorders>
            <w:vAlign w:val="center"/>
            <w:hideMark/>
          </w:tcPr>
          <w:p w14:paraId="4EA697E0" w14:textId="25701CDB" w:rsidR="006C6AE5" w:rsidRPr="006C6AE5" w:rsidDel="001D7D32" w:rsidRDefault="006C6AE5" w:rsidP="001D7D32">
            <w:pPr>
              <w:pStyle w:val="Titre2"/>
              <w:numPr>
                <w:ilvl w:val="0"/>
                <w:numId w:val="0"/>
              </w:numPr>
              <w:rPr>
                <w:del w:id="381" w:author="Dlg Dlg" w:date="2022-01-31T16:57:00Z"/>
                <w:rFonts w:ascii="Century Gothic" w:hAnsi="Century Gothic"/>
                <w:color w:val="000000"/>
                <w:szCs w:val="22"/>
              </w:rPr>
              <w:pPrChange w:id="382" w:author="Dlg Dlg" w:date="2022-01-31T16:57:00Z">
                <w:pPr>
                  <w:keepLines w:val="0"/>
                  <w:jc w:val="left"/>
                </w:pPr>
              </w:pPrChange>
            </w:pPr>
          </w:p>
        </w:tc>
      </w:tr>
      <w:tr w:rsidR="006C6AE5" w:rsidRPr="006C6AE5" w:rsidDel="001D7D32" w14:paraId="3BAE1A8D" w14:textId="7F1E0470" w:rsidTr="00084103">
        <w:trPr>
          <w:trHeight w:val="2489"/>
          <w:del w:id="383" w:author="Dlg Dlg" w:date="2022-01-31T16:57:00Z"/>
        </w:trPr>
        <w:tc>
          <w:tcPr>
            <w:tcW w:w="10073" w:type="dxa"/>
            <w:gridSpan w:val="4"/>
            <w:vMerge/>
            <w:tcBorders>
              <w:top w:val="single" w:sz="8" w:space="0" w:color="auto"/>
              <w:left w:val="single" w:sz="8" w:space="0" w:color="auto"/>
              <w:bottom w:val="single" w:sz="8" w:space="0" w:color="000000"/>
              <w:right w:val="single" w:sz="8" w:space="0" w:color="000000"/>
            </w:tcBorders>
            <w:vAlign w:val="center"/>
            <w:hideMark/>
          </w:tcPr>
          <w:p w14:paraId="444F9258" w14:textId="4F515B07" w:rsidR="006C6AE5" w:rsidRPr="006C6AE5" w:rsidDel="001D7D32" w:rsidRDefault="006C6AE5" w:rsidP="001D7D32">
            <w:pPr>
              <w:pStyle w:val="Titre2"/>
              <w:numPr>
                <w:ilvl w:val="0"/>
                <w:numId w:val="0"/>
              </w:numPr>
              <w:rPr>
                <w:del w:id="384" w:author="Dlg Dlg" w:date="2022-01-31T16:57:00Z"/>
                <w:rFonts w:ascii="Century Gothic" w:hAnsi="Century Gothic"/>
                <w:color w:val="000000"/>
                <w:szCs w:val="22"/>
              </w:rPr>
              <w:pPrChange w:id="385" w:author="Dlg Dlg" w:date="2022-01-31T16:57:00Z">
                <w:pPr>
                  <w:keepLines w:val="0"/>
                  <w:jc w:val="left"/>
                </w:pPr>
              </w:pPrChange>
            </w:pPr>
          </w:p>
        </w:tc>
      </w:tr>
      <w:tr w:rsidR="006C6AE5" w:rsidRPr="006C6AE5" w:rsidDel="001D7D32" w14:paraId="6DB5D538" w14:textId="62CA8E02" w:rsidTr="00084103">
        <w:trPr>
          <w:trHeight w:val="607"/>
          <w:del w:id="386" w:author="Dlg Dlg" w:date="2022-01-31T16:57:00Z"/>
        </w:trPr>
        <w:tc>
          <w:tcPr>
            <w:tcW w:w="1548" w:type="dxa"/>
            <w:tcBorders>
              <w:top w:val="nil"/>
              <w:left w:val="nil"/>
              <w:bottom w:val="single" w:sz="8" w:space="0" w:color="000000"/>
              <w:right w:val="single" w:sz="8" w:space="0" w:color="000000"/>
            </w:tcBorders>
            <w:shd w:val="clear" w:color="auto" w:fill="auto"/>
            <w:vAlign w:val="center"/>
            <w:hideMark/>
          </w:tcPr>
          <w:p w14:paraId="213D723C" w14:textId="55EAB4EB" w:rsidR="006C6AE5" w:rsidRPr="00090D03" w:rsidDel="001D7D32" w:rsidRDefault="006C6AE5" w:rsidP="001D7D32">
            <w:pPr>
              <w:pStyle w:val="Titre2"/>
              <w:numPr>
                <w:ilvl w:val="0"/>
                <w:numId w:val="0"/>
              </w:numPr>
              <w:rPr>
                <w:del w:id="387" w:author="Dlg Dlg" w:date="2022-01-31T16:57:00Z"/>
                <w:rFonts w:ascii="Century Gothic" w:hAnsi="Century Gothic"/>
                <w:b/>
                <w:bCs/>
                <w:color w:val="000000"/>
                <w:sz w:val="24"/>
                <w:szCs w:val="24"/>
                <w:lang w:val="en-US"/>
              </w:rPr>
              <w:pPrChange w:id="388" w:author="Dlg Dlg" w:date="2022-01-31T16:57:00Z">
                <w:pPr>
                  <w:keepLines w:val="0"/>
                  <w:jc w:val="center"/>
                </w:pPr>
              </w:pPrChange>
            </w:pPr>
            <w:del w:id="389" w:author="Dlg Dlg" w:date="2022-01-31T16:57:00Z">
              <w:r w:rsidRPr="00090D03" w:rsidDel="001D7D32">
                <w:rPr>
                  <w:rFonts w:ascii="Century Gothic" w:hAnsi="Century Gothic"/>
                  <w:b/>
                  <w:bCs/>
                  <w:color w:val="000000"/>
                  <w:sz w:val="24"/>
                  <w:szCs w:val="24"/>
                  <w:lang w:val="en-US"/>
                </w:rPr>
                <w:delText>REFERENCE</w:delText>
              </w:r>
              <w:r w:rsidRPr="00090D03" w:rsidDel="001D7D32">
                <w:rPr>
                  <w:rFonts w:ascii="Century Gothic" w:hAnsi="Century Gothic"/>
                  <w:b/>
                  <w:bCs/>
                  <w:color w:val="000000"/>
                  <w:sz w:val="24"/>
                  <w:szCs w:val="24"/>
                  <w:lang w:val="en-US"/>
                </w:rPr>
                <w:br/>
                <w:delText>(S X.X-X)</w:delText>
              </w:r>
            </w:del>
          </w:p>
        </w:tc>
        <w:tc>
          <w:tcPr>
            <w:tcW w:w="3173" w:type="dxa"/>
            <w:tcBorders>
              <w:top w:val="nil"/>
              <w:left w:val="nil"/>
              <w:bottom w:val="single" w:sz="8" w:space="0" w:color="000000"/>
              <w:right w:val="single" w:sz="8" w:space="0" w:color="000000"/>
            </w:tcBorders>
            <w:shd w:val="clear" w:color="auto" w:fill="auto"/>
            <w:vAlign w:val="center"/>
            <w:hideMark/>
          </w:tcPr>
          <w:p w14:paraId="4D54278F" w14:textId="255394C4" w:rsidR="006C6AE5" w:rsidRPr="006C6AE5" w:rsidDel="001D7D32" w:rsidRDefault="006C6AE5" w:rsidP="001D7D32">
            <w:pPr>
              <w:pStyle w:val="Titre2"/>
              <w:numPr>
                <w:ilvl w:val="0"/>
                <w:numId w:val="0"/>
              </w:numPr>
              <w:rPr>
                <w:del w:id="390" w:author="Dlg Dlg" w:date="2022-01-31T16:57:00Z"/>
                <w:rFonts w:ascii="Century Gothic" w:hAnsi="Century Gothic"/>
                <w:b/>
                <w:bCs/>
                <w:color w:val="000000"/>
                <w:sz w:val="24"/>
                <w:szCs w:val="24"/>
              </w:rPr>
              <w:pPrChange w:id="391" w:author="Dlg Dlg" w:date="2022-01-31T16:57:00Z">
                <w:pPr>
                  <w:keepLines w:val="0"/>
                  <w:jc w:val="center"/>
                </w:pPr>
              </w:pPrChange>
            </w:pPr>
            <w:del w:id="392" w:author="Dlg Dlg" w:date="2022-01-31T16:57:00Z">
              <w:r w:rsidRPr="006C6AE5" w:rsidDel="001D7D32">
                <w:rPr>
                  <w:rFonts w:ascii="Century Gothic" w:hAnsi="Century Gothic"/>
                  <w:b/>
                  <w:bCs/>
                  <w:color w:val="000000"/>
                  <w:sz w:val="24"/>
                  <w:szCs w:val="24"/>
                </w:rPr>
                <w:delText xml:space="preserve">Exigence </w:delText>
              </w:r>
            </w:del>
          </w:p>
        </w:tc>
        <w:tc>
          <w:tcPr>
            <w:tcW w:w="2810" w:type="dxa"/>
            <w:tcBorders>
              <w:top w:val="nil"/>
              <w:left w:val="nil"/>
              <w:bottom w:val="single" w:sz="8" w:space="0" w:color="000000"/>
              <w:right w:val="single" w:sz="8" w:space="0" w:color="000000"/>
            </w:tcBorders>
            <w:shd w:val="clear" w:color="auto" w:fill="auto"/>
            <w:vAlign w:val="center"/>
            <w:hideMark/>
          </w:tcPr>
          <w:p w14:paraId="307E88E5" w14:textId="2AF5553B" w:rsidR="006C6AE5" w:rsidRPr="006C6AE5" w:rsidDel="001D7D32" w:rsidRDefault="006C6AE5" w:rsidP="001D7D32">
            <w:pPr>
              <w:pStyle w:val="Titre2"/>
              <w:numPr>
                <w:ilvl w:val="0"/>
                <w:numId w:val="0"/>
              </w:numPr>
              <w:rPr>
                <w:del w:id="393" w:author="Dlg Dlg" w:date="2022-01-31T16:57:00Z"/>
                <w:rFonts w:ascii="Century Gothic" w:hAnsi="Century Gothic"/>
                <w:b/>
                <w:bCs/>
                <w:color w:val="000000"/>
                <w:sz w:val="24"/>
                <w:szCs w:val="24"/>
              </w:rPr>
              <w:pPrChange w:id="394" w:author="Dlg Dlg" w:date="2022-01-31T16:57:00Z">
                <w:pPr>
                  <w:keepLines w:val="0"/>
                  <w:jc w:val="center"/>
                </w:pPr>
              </w:pPrChange>
            </w:pPr>
            <w:del w:id="395" w:author="Dlg Dlg" w:date="2022-01-31T16:57:00Z">
              <w:r w:rsidRPr="006C6AE5" w:rsidDel="001D7D32">
                <w:rPr>
                  <w:rFonts w:ascii="Century Gothic" w:hAnsi="Century Gothic"/>
                  <w:b/>
                  <w:bCs/>
                  <w:color w:val="000000"/>
                  <w:sz w:val="24"/>
                  <w:szCs w:val="24"/>
                </w:rPr>
                <w:delText xml:space="preserve"> Conformité </w:delText>
              </w:r>
              <w:r w:rsidRPr="006C6AE5" w:rsidDel="001D7D32">
                <w:rPr>
                  <w:rFonts w:ascii="Century Gothic" w:hAnsi="Century Gothic"/>
                  <w:b/>
                  <w:bCs/>
                  <w:color w:val="000000"/>
                  <w:sz w:val="24"/>
                  <w:szCs w:val="24"/>
                </w:rPr>
                <w:br/>
                <w:delText>(C,PC,NC)</w:delText>
              </w:r>
            </w:del>
          </w:p>
        </w:tc>
        <w:tc>
          <w:tcPr>
            <w:tcW w:w="2541" w:type="dxa"/>
            <w:tcBorders>
              <w:top w:val="nil"/>
              <w:left w:val="nil"/>
              <w:bottom w:val="single" w:sz="8" w:space="0" w:color="000000"/>
              <w:right w:val="single" w:sz="8" w:space="0" w:color="000000"/>
            </w:tcBorders>
            <w:shd w:val="clear" w:color="auto" w:fill="auto"/>
            <w:vAlign w:val="center"/>
            <w:hideMark/>
          </w:tcPr>
          <w:p w14:paraId="01567AE8" w14:textId="7003F493" w:rsidR="006C6AE5" w:rsidRPr="006C6AE5" w:rsidDel="001D7D32" w:rsidRDefault="006C6AE5" w:rsidP="001D7D32">
            <w:pPr>
              <w:pStyle w:val="Titre2"/>
              <w:numPr>
                <w:ilvl w:val="0"/>
                <w:numId w:val="0"/>
              </w:numPr>
              <w:rPr>
                <w:del w:id="396" w:author="Dlg Dlg" w:date="2022-01-31T16:57:00Z"/>
                <w:rFonts w:ascii="Century Gothic" w:hAnsi="Century Gothic"/>
                <w:b/>
                <w:bCs/>
                <w:color w:val="000000"/>
                <w:sz w:val="24"/>
                <w:szCs w:val="24"/>
              </w:rPr>
              <w:pPrChange w:id="397" w:author="Dlg Dlg" w:date="2022-01-31T16:57:00Z">
                <w:pPr>
                  <w:keepLines w:val="0"/>
                  <w:jc w:val="center"/>
                </w:pPr>
              </w:pPrChange>
            </w:pPr>
            <w:del w:id="398" w:author="Dlg Dlg" w:date="2022-01-31T16:57:00Z">
              <w:r w:rsidRPr="006C6AE5" w:rsidDel="001D7D32">
                <w:rPr>
                  <w:rFonts w:ascii="Century Gothic" w:hAnsi="Century Gothic"/>
                  <w:b/>
                  <w:bCs/>
                  <w:color w:val="000000"/>
                  <w:sz w:val="24"/>
                  <w:szCs w:val="24"/>
                </w:rPr>
                <w:delText xml:space="preserve">Justificatif </w:delText>
              </w:r>
            </w:del>
          </w:p>
        </w:tc>
      </w:tr>
      <w:tr w:rsidR="006C6AE5" w:rsidRPr="006C6AE5" w:rsidDel="001D7D32" w14:paraId="7EAE8B34" w14:textId="3A69545F" w:rsidTr="00084103">
        <w:trPr>
          <w:trHeight w:val="340"/>
          <w:del w:id="399" w:author="Dlg Dlg" w:date="2022-01-31T16:57:00Z"/>
        </w:trPr>
        <w:tc>
          <w:tcPr>
            <w:tcW w:w="1548" w:type="dxa"/>
            <w:tcBorders>
              <w:top w:val="nil"/>
              <w:left w:val="single" w:sz="8" w:space="0" w:color="000000"/>
              <w:bottom w:val="single" w:sz="8" w:space="0" w:color="000000"/>
              <w:right w:val="single" w:sz="8" w:space="0" w:color="000000"/>
            </w:tcBorders>
            <w:shd w:val="clear" w:color="auto" w:fill="auto"/>
            <w:vAlign w:val="center"/>
            <w:hideMark/>
          </w:tcPr>
          <w:p w14:paraId="73C1B55C" w14:textId="70A655C2" w:rsidR="006C6AE5" w:rsidRPr="006C6AE5" w:rsidDel="001D7D32" w:rsidRDefault="006C6AE5" w:rsidP="001D7D32">
            <w:pPr>
              <w:pStyle w:val="Titre2"/>
              <w:numPr>
                <w:ilvl w:val="0"/>
                <w:numId w:val="0"/>
              </w:numPr>
              <w:rPr>
                <w:del w:id="400" w:author="Dlg Dlg" w:date="2022-01-31T16:57:00Z"/>
                <w:rFonts w:ascii="Century Gothic" w:hAnsi="Century Gothic"/>
                <w:color w:val="000000"/>
                <w:szCs w:val="22"/>
              </w:rPr>
              <w:pPrChange w:id="401" w:author="Dlg Dlg" w:date="2022-01-31T16:57:00Z">
                <w:pPr>
                  <w:keepLines w:val="0"/>
                  <w:ind w:firstLineChars="800" w:firstLine="1760"/>
                  <w:jc w:val="left"/>
                </w:pPr>
              </w:pPrChange>
            </w:pPr>
            <w:del w:id="402" w:author="Dlg Dlg" w:date="2022-01-31T16:57:00Z">
              <w:r w:rsidRPr="006C6AE5" w:rsidDel="001D7D32">
                <w:rPr>
                  <w:rFonts w:ascii="Century Gothic" w:hAnsi="Century Gothic"/>
                  <w:color w:val="000000"/>
                  <w:szCs w:val="22"/>
                </w:rPr>
                <w:delText> </w:delText>
              </w:r>
            </w:del>
          </w:p>
        </w:tc>
        <w:tc>
          <w:tcPr>
            <w:tcW w:w="3173" w:type="dxa"/>
            <w:tcBorders>
              <w:top w:val="nil"/>
              <w:left w:val="nil"/>
              <w:bottom w:val="single" w:sz="8" w:space="0" w:color="000000"/>
              <w:right w:val="single" w:sz="8" w:space="0" w:color="000000"/>
            </w:tcBorders>
            <w:shd w:val="clear" w:color="auto" w:fill="auto"/>
            <w:vAlign w:val="center"/>
            <w:hideMark/>
          </w:tcPr>
          <w:p w14:paraId="695784ED" w14:textId="61897690" w:rsidR="006C6AE5" w:rsidRPr="006C6AE5" w:rsidDel="001D7D32" w:rsidRDefault="006C6AE5" w:rsidP="001D7D32">
            <w:pPr>
              <w:pStyle w:val="Titre2"/>
              <w:numPr>
                <w:ilvl w:val="0"/>
                <w:numId w:val="0"/>
              </w:numPr>
              <w:rPr>
                <w:del w:id="403" w:author="Dlg Dlg" w:date="2022-01-31T16:57:00Z"/>
                <w:rFonts w:ascii="Century Gothic" w:hAnsi="Century Gothic"/>
                <w:color w:val="000000"/>
                <w:szCs w:val="22"/>
              </w:rPr>
              <w:pPrChange w:id="404" w:author="Dlg Dlg" w:date="2022-01-31T16:57:00Z">
                <w:pPr>
                  <w:keepLines w:val="0"/>
                  <w:ind w:firstLineChars="800" w:firstLine="1760"/>
                  <w:jc w:val="left"/>
                </w:pPr>
              </w:pPrChange>
            </w:pPr>
            <w:del w:id="405" w:author="Dlg Dlg" w:date="2022-01-31T16:57:00Z">
              <w:r w:rsidRPr="006C6AE5" w:rsidDel="001D7D32">
                <w:rPr>
                  <w:rFonts w:ascii="Century Gothic" w:hAnsi="Century Gothic"/>
                  <w:color w:val="000000"/>
                  <w:szCs w:val="22"/>
                </w:rPr>
                <w:delText xml:space="preserve">  </w:delText>
              </w:r>
            </w:del>
          </w:p>
        </w:tc>
        <w:tc>
          <w:tcPr>
            <w:tcW w:w="2810" w:type="dxa"/>
            <w:tcBorders>
              <w:top w:val="nil"/>
              <w:left w:val="nil"/>
              <w:bottom w:val="single" w:sz="8" w:space="0" w:color="000000"/>
              <w:right w:val="single" w:sz="8" w:space="0" w:color="000000"/>
            </w:tcBorders>
            <w:shd w:val="clear" w:color="auto" w:fill="auto"/>
            <w:vAlign w:val="center"/>
            <w:hideMark/>
          </w:tcPr>
          <w:p w14:paraId="5D9377B3" w14:textId="2DD4A744" w:rsidR="006C6AE5" w:rsidRPr="006C6AE5" w:rsidDel="001D7D32" w:rsidRDefault="006C6AE5" w:rsidP="001D7D32">
            <w:pPr>
              <w:pStyle w:val="Titre2"/>
              <w:numPr>
                <w:ilvl w:val="0"/>
                <w:numId w:val="0"/>
              </w:numPr>
              <w:rPr>
                <w:del w:id="406" w:author="Dlg Dlg" w:date="2022-01-31T16:57:00Z"/>
                <w:rFonts w:ascii="Century Gothic" w:hAnsi="Century Gothic"/>
                <w:color w:val="000000"/>
                <w:szCs w:val="22"/>
              </w:rPr>
              <w:pPrChange w:id="407" w:author="Dlg Dlg" w:date="2022-01-31T16:57:00Z">
                <w:pPr>
                  <w:keepLines w:val="0"/>
                  <w:ind w:firstLineChars="800" w:firstLine="1760"/>
                  <w:jc w:val="left"/>
                </w:pPr>
              </w:pPrChange>
            </w:pPr>
            <w:del w:id="408" w:author="Dlg Dlg" w:date="2022-01-31T16:57:00Z">
              <w:r w:rsidRPr="006C6AE5" w:rsidDel="001D7D32">
                <w:rPr>
                  <w:rFonts w:ascii="Century Gothic" w:hAnsi="Century Gothic"/>
                  <w:color w:val="000000"/>
                  <w:szCs w:val="22"/>
                </w:rPr>
                <w:delText xml:space="preserve">  </w:delText>
              </w:r>
            </w:del>
          </w:p>
        </w:tc>
        <w:tc>
          <w:tcPr>
            <w:tcW w:w="2541" w:type="dxa"/>
            <w:tcBorders>
              <w:top w:val="nil"/>
              <w:left w:val="nil"/>
              <w:bottom w:val="single" w:sz="8" w:space="0" w:color="000000"/>
              <w:right w:val="single" w:sz="8" w:space="0" w:color="000000"/>
            </w:tcBorders>
            <w:shd w:val="clear" w:color="auto" w:fill="auto"/>
            <w:vAlign w:val="center"/>
            <w:hideMark/>
          </w:tcPr>
          <w:p w14:paraId="7D63F4AD" w14:textId="6D7B9E00" w:rsidR="006C6AE5" w:rsidRPr="006C6AE5" w:rsidDel="001D7D32" w:rsidRDefault="006C6AE5" w:rsidP="001D7D32">
            <w:pPr>
              <w:pStyle w:val="Titre2"/>
              <w:numPr>
                <w:ilvl w:val="0"/>
                <w:numId w:val="0"/>
              </w:numPr>
              <w:rPr>
                <w:del w:id="409" w:author="Dlg Dlg" w:date="2022-01-31T16:57:00Z"/>
                <w:rFonts w:ascii="Century Gothic" w:hAnsi="Century Gothic"/>
                <w:color w:val="000000"/>
                <w:szCs w:val="22"/>
              </w:rPr>
              <w:pPrChange w:id="410" w:author="Dlg Dlg" w:date="2022-01-31T16:57:00Z">
                <w:pPr>
                  <w:keepLines w:val="0"/>
                  <w:ind w:firstLineChars="800" w:firstLine="1760"/>
                  <w:jc w:val="left"/>
                </w:pPr>
              </w:pPrChange>
            </w:pPr>
            <w:del w:id="411" w:author="Dlg Dlg" w:date="2022-01-31T16:57:00Z">
              <w:r w:rsidRPr="006C6AE5" w:rsidDel="001D7D32">
                <w:rPr>
                  <w:rFonts w:ascii="Century Gothic" w:hAnsi="Century Gothic"/>
                  <w:color w:val="000000"/>
                  <w:szCs w:val="22"/>
                </w:rPr>
                <w:delText xml:space="preserve"> </w:delText>
              </w:r>
            </w:del>
          </w:p>
        </w:tc>
      </w:tr>
      <w:tr w:rsidR="006C6AE5" w:rsidRPr="006C6AE5" w:rsidDel="001D7D32" w14:paraId="36188EE9" w14:textId="2984E8B8" w:rsidTr="00084103">
        <w:trPr>
          <w:trHeight w:val="340"/>
          <w:del w:id="412" w:author="Dlg Dlg" w:date="2022-01-31T16:57:00Z"/>
        </w:trPr>
        <w:tc>
          <w:tcPr>
            <w:tcW w:w="1548" w:type="dxa"/>
            <w:tcBorders>
              <w:top w:val="nil"/>
              <w:left w:val="single" w:sz="8" w:space="0" w:color="000000"/>
              <w:bottom w:val="single" w:sz="8" w:space="0" w:color="000000"/>
              <w:right w:val="single" w:sz="8" w:space="0" w:color="000000"/>
            </w:tcBorders>
            <w:shd w:val="clear" w:color="auto" w:fill="auto"/>
            <w:vAlign w:val="center"/>
            <w:hideMark/>
          </w:tcPr>
          <w:p w14:paraId="091F3B8F" w14:textId="42629D98" w:rsidR="006C6AE5" w:rsidRPr="006C6AE5" w:rsidDel="001D7D32" w:rsidRDefault="006C6AE5" w:rsidP="001D7D32">
            <w:pPr>
              <w:pStyle w:val="Titre2"/>
              <w:numPr>
                <w:ilvl w:val="0"/>
                <w:numId w:val="0"/>
              </w:numPr>
              <w:rPr>
                <w:del w:id="413" w:author="Dlg Dlg" w:date="2022-01-31T16:57:00Z"/>
                <w:rFonts w:ascii="Century Gothic" w:hAnsi="Century Gothic"/>
                <w:color w:val="000000"/>
                <w:szCs w:val="22"/>
              </w:rPr>
              <w:pPrChange w:id="414" w:author="Dlg Dlg" w:date="2022-01-31T16:57:00Z">
                <w:pPr>
                  <w:keepLines w:val="0"/>
                  <w:ind w:firstLineChars="800" w:firstLine="1760"/>
                  <w:jc w:val="left"/>
                </w:pPr>
              </w:pPrChange>
            </w:pPr>
            <w:del w:id="415" w:author="Dlg Dlg" w:date="2022-01-31T16:57:00Z">
              <w:r w:rsidRPr="006C6AE5" w:rsidDel="001D7D32">
                <w:rPr>
                  <w:rFonts w:ascii="Century Gothic" w:hAnsi="Century Gothic"/>
                  <w:color w:val="000000"/>
                  <w:szCs w:val="22"/>
                </w:rPr>
                <w:delText> </w:delText>
              </w:r>
            </w:del>
          </w:p>
        </w:tc>
        <w:tc>
          <w:tcPr>
            <w:tcW w:w="3173" w:type="dxa"/>
            <w:tcBorders>
              <w:top w:val="nil"/>
              <w:left w:val="nil"/>
              <w:bottom w:val="single" w:sz="8" w:space="0" w:color="000000"/>
              <w:right w:val="single" w:sz="8" w:space="0" w:color="000000"/>
            </w:tcBorders>
            <w:shd w:val="clear" w:color="auto" w:fill="auto"/>
            <w:vAlign w:val="center"/>
            <w:hideMark/>
          </w:tcPr>
          <w:p w14:paraId="0E3CA58F" w14:textId="52C3C188" w:rsidR="006C6AE5" w:rsidRPr="006C6AE5" w:rsidDel="001D7D32" w:rsidRDefault="006C6AE5" w:rsidP="001D7D32">
            <w:pPr>
              <w:pStyle w:val="Titre2"/>
              <w:numPr>
                <w:ilvl w:val="0"/>
                <w:numId w:val="0"/>
              </w:numPr>
              <w:rPr>
                <w:del w:id="416" w:author="Dlg Dlg" w:date="2022-01-31T16:57:00Z"/>
                <w:rFonts w:ascii="Century Gothic" w:hAnsi="Century Gothic"/>
                <w:color w:val="000000"/>
                <w:szCs w:val="22"/>
              </w:rPr>
              <w:pPrChange w:id="417" w:author="Dlg Dlg" w:date="2022-01-31T16:57:00Z">
                <w:pPr>
                  <w:keepLines w:val="0"/>
                  <w:ind w:firstLineChars="800" w:firstLine="1760"/>
                  <w:jc w:val="left"/>
                </w:pPr>
              </w:pPrChange>
            </w:pPr>
            <w:del w:id="418" w:author="Dlg Dlg" w:date="2022-01-31T16:57:00Z">
              <w:r w:rsidRPr="006C6AE5" w:rsidDel="001D7D32">
                <w:rPr>
                  <w:rFonts w:ascii="Century Gothic" w:hAnsi="Century Gothic"/>
                  <w:color w:val="000000"/>
                  <w:szCs w:val="22"/>
                </w:rPr>
                <w:delText xml:space="preserve">  </w:delText>
              </w:r>
            </w:del>
          </w:p>
        </w:tc>
        <w:tc>
          <w:tcPr>
            <w:tcW w:w="2810" w:type="dxa"/>
            <w:tcBorders>
              <w:top w:val="nil"/>
              <w:left w:val="nil"/>
              <w:bottom w:val="single" w:sz="8" w:space="0" w:color="000000"/>
              <w:right w:val="single" w:sz="8" w:space="0" w:color="000000"/>
            </w:tcBorders>
            <w:shd w:val="clear" w:color="auto" w:fill="auto"/>
            <w:vAlign w:val="center"/>
            <w:hideMark/>
          </w:tcPr>
          <w:p w14:paraId="47A812CD" w14:textId="6747E178" w:rsidR="006C6AE5" w:rsidRPr="006C6AE5" w:rsidDel="001D7D32" w:rsidRDefault="006C6AE5" w:rsidP="001D7D32">
            <w:pPr>
              <w:pStyle w:val="Titre2"/>
              <w:numPr>
                <w:ilvl w:val="0"/>
                <w:numId w:val="0"/>
              </w:numPr>
              <w:rPr>
                <w:del w:id="419" w:author="Dlg Dlg" w:date="2022-01-31T16:57:00Z"/>
                <w:rFonts w:ascii="Century Gothic" w:hAnsi="Century Gothic"/>
                <w:color w:val="000000"/>
                <w:szCs w:val="22"/>
              </w:rPr>
              <w:pPrChange w:id="420" w:author="Dlg Dlg" w:date="2022-01-31T16:57:00Z">
                <w:pPr>
                  <w:keepLines w:val="0"/>
                  <w:ind w:firstLineChars="800" w:firstLine="1760"/>
                  <w:jc w:val="left"/>
                </w:pPr>
              </w:pPrChange>
            </w:pPr>
            <w:del w:id="421" w:author="Dlg Dlg" w:date="2022-01-31T16:57:00Z">
              <w:r w:rsidRPr="006C6AE5" w:rsidDel="001D7D32">
                <w:rPr>
                  <w:rFonts w:ascii="Century Gothic" w:hAnsi="Century Gothic"/>
                  <w:color w:val="000000"/>
                  <w:szCs w:val="22"/>
                </w:rPr>
                <w:delText xml:space="preserve">  </w:delText>
              </w:r>
            </w:del>
          </w:p>
        </w:tc>
        <w:tc>
          <w:tcPr>
            <w:tcW w:w="2541" w:type="dxa"/>
            <w:tcBorders>
              <w:top w:val="nil"/>
              <w:left w:val="nil"/>
              <w:bottom w:val="single" w:sz="8" w:space="0" w:color="000000"/>
              <w:right w:val="single" w:sz="8" w:space="0" w:color="000000"/>
            </w:tcBorders>
            <w:shd w:val="clear" w:color="auto" w:fill="auto"/>
            <w:vAlign w:val="center"/>
            <w:hideMark/>
          </w:tcPr>
          <w:p w14:paraId="15E610A0" w14:textId="1155F42C" w:rsidR="006C6AE5" w:rsidRPr="006C6AE5" w:rsidDel="001D7D32" w:rsidRDefault="006C6AE5" w:rsidP="001D7D32">
            <w:pPr>
              <w:pStyle w:val="Titre2"/>
              <w:numPr>
                <w:ilvl w:val="0"/>
                <w:numId w:val="0"/>
              </w:numPr>
              <w:rPr>
                <w:del w:id="422" w:author="Dlg Dlg" w:date="2022-01-31T16:57:00Z"/>
                <w:rFonts w:ascii="Century Gothic" w:hAnsi="Century Gothic"/>
                <w:color w:val="000000"/>
                <w:szCs w:val="22"/>
              </w:rPr>
              <w:pPrChange w:id="423" w:author="Dlg Dlg" w:date="2022-01-31T16:57:00Z">
                <w:pPr>
                  <w:keepLines w:val="0"/>
                  <w:ind w:firstLineChars="800" w:firstLine="1760"/>
                  <w:jc w:val="left"/>
                </w:pPr>
              </w:pPrChange>
            </w:pPr>
            <w:del w:id="424" w:author="Dlg Dlg" w:date="2022-01-31T16:57:00Z">
              <w:r w:rsidRPr="006C6AE5" w:rsidDel="001D7D32">
                <w:rPr>
                  <w:rFonts w:ascii="Century Gothic" w:hAnsi="Century Gothic"/>
                  <w:color w:val="000000"/>
                  <w:szCs w:val="22"/>
                </w:rPr>
                <w:delText xml:space="preserve"> </w:delText>
              </w:r>
            </w:del>
          </w:p>
        </w:tc>
      </w:tr>
      <w:tr w:rsidR="006C6AE5" w:rsidRPr="006C6AE5" w:rsidDel="001D7D32" w14:paraId="3B37B3F7" w14:textId="6A962EA9" w:rsidTr="00084103">
        <w:trPr>
          <w:trHeight w:val="340"/>
          <w:del w:id="425" w:author="Dlg Dlg" w:date="2022-01-31T16:57:00Z"/>
        </w:trPr>
        <w:tc>
          <w:tcPr>
            <w:tcW w:w="1548" w:type="dxa"/>
            <w:tcBorders>
              <w:top w:val="nil"/>
              <w:left w:val="single" w:sz="8" w:space="0" w:color="000000"/>
              <w:bottom w:val="single" w:sz="8" w:space="0" w:color="000000"/>
              <w:right w:val="single" w:sz="8" w:space="0" w:color="000000"/>
            </w:tcBorders>
            <w:shd w:val="clear" w:color="auto" w:fill="auto"/>
            <w:vAlign w:val="center"/>
            <w:hideMark/>
          </w:tcPr>
          <w:p w14:paraId="672F50BE" w14:textId="4647745D" w:rsidR="006C6AE5" w:rsidRPr="006C6AE5" w:rsidDel="001D7D32" w:rsidRDefault="006C6AE5" w:rsidP="001D7D32">
            <w:pPr>
              <w:pStyle w:val="Titre2"/>
              <w:numPr>
                <w:ilvl w:val="0"/>
                <w:numId w:val="0"/>
              </w:numPr>
              <w:rPr>
                <w:del w:id="426" w:author="Dlg Dlg" w:date="2022-01-31T16:57:00Z"/>
                <w:rFonts w:ascii="Century Gothic" w:hAnsi="Century Gothic"/>
                <w:color w:val="000000"/>
                <w:szCs w:val="22"/>
              </w:rPr>
              <w:pPrChange w:id="427" w:author="Dlg Dlg" w:date="2022-01-31T16:57:00Z">
                <w:pPr>
                  <w:keepLines w:val="0"/>
                  <w:ind w:firstLineChars="800" w:firstLine="1760"/>
                  <w:jc w:val="left"/>
                </w:pPr>
              </w:pPrChange>
            </w:pPr>
            <w:del w:id="428" w:author="Dlg Dlg" w:date="2022-01-31T16:57:00Z">
              <w:r w:rsidRPr="006C6AE5" w:rsidDel="001D7D32">
                <w:rPr>
                  <w:rFonts w:ascii="Century Gothic" w:hAnsi="Century Gothic"/>
                  <w:color w:val="000000"/>
                  <w:szCs w:val="22"/>
                </w:rPr>
                <w:delText> </w:delText>
              </w:r>
            </w:del>
          </w:p>
        </w:tc>
        <w:tc>
          <w:tcPr>
            <w:tcW w:w="3173" w:type="dxa"/>
            <w:tcBorders>
              <w:top w:val="nil"/>
              <w:left w:val="nil"/>
              <w:bottom w:val="single" w:sz="8" w:space="0" w:color="000000"/>
              <w:right w:val="single" w:sz="8" w:space="0" w:color="000000"/>
            </w:tcBorders>
            <w:shd w:val="clear" w:color="auto" w:fill="auto"/>
            <w:vAlign w:val="center"/>
            <w:hideMark/>
          </w:tcPr>
          <w:p w14:paraId="1D396989" w14:textId="676B70B1" w:rsidR="006C6AE5" w:rsidRPr="006C6AE5" w:rsidDel="001D7D32" w:rsidRDefault="006C6AE5" w:rsidP="001D7D32">
            <w:pPr>
              <w:pStyle w:val="Titre2"/>
              <w:numPr>
                <w:ilvl w:val="0"/>
                <w:numId w:val="0"/>
              </w:numPr>
              <w:rPr>
                <w:del w:id="429" w:author="Dlg Dlg" w:date="2022-01-31T16:57:00Z"/>
                <w:rFonts w:ascii="Century Gothic" w:hAnsi="Century Gothic"/>
                <w:color w:val="000000"/>
                <w:szCs w:val="22"/>
              </w:rPr>
              <w:pPrChange w:id="430" w:author="Dlg Dlg" w:date="2022-01-31T16:57:00Z">
                <w:pPr>
                  <w:keepLines w:val="0"/>
                  <w:ind w:firstLineChars="800" w:firstLine="1760"/>
                  <w:jc w:val="left"/>
                </w:pPr>
              </w:pPrChange>
            </w:pPr>
            <w:del w:id="431" w:author="Dlg Dlg" w:date="2022-01-31T16:57:00Z">
              <w:r w:rsidRPr="006C6AE5" w:rsidDel="001D7D32">
                <w:rPr>
                  <w:rFonts w:ascii="Century Gothic" w:hAnsi="Century Gothic"/>
                  <w:color w:val="000000"/>
                  <w:szCs w:val="22"/>
                </w:rPr>
                <w:delText xml:space="preserve">  </w:delText>
              </w:r>
            </w:del>
          </w:p>
        </w:tc>
        <w:tc>
          <w:tcPr>
            <w:tcW w:w="2810" w:type="dxa"/>
            <w:tcBorders>
              <w:top w:val="nil"/>
              <w:left w:val="nil"/>
              <w:bottom w:val="single" w:sz="8" w:space="0" w:color="000000"/>
              <w:right w:val="single" w:sz="8" w:space="0" w:color="000000"/>
            </w:tcBorders>
            <w:shd w:val="clear" w:color="auto" w:fill="auto"/>
            <w:vAlign w:val="center"/>
            <w:hideMark/>
          </w:tcPr>
          <w:p w14:paraId="3E925E73" w14:textId="6AAD0D11" w:rsidR="006C6AE5" w:rsidRPr="006C6AE5" w:rsidDel="001D7D32" w:rsidRDefault="006C6AE5" w:rsidP="001D7D32">
            <w:pPr>
              <w:pStyle w:val="Titre2"/>
              <w:numPr>
                <w:ilvl w:val="0"/>
                <w:numId w:val="0"/>
              </w:numPr>
              <w:rPr>
                <w:del w:id="432" w:author="Dlg Dlg" w:date="2022-01-31T16:57:00Z"/>
                <w:rFonts w:ascii="Century Gothic" w:hAnsi="Century Gothic"/>
                <w:color w:val="000000"/>
                <w:szCs w:val="22"/>
              </w:rPr>
              <w:pPrChange w:id="433" w:author="Dlg Dlg" w:date="2022-01-31T16:57:00Z">
                <w:pPr>
                  <w:keepLines w:val="0"/>
                  <w:ind w:firstLineChars="800" w:firstLine="1760"/>
                  <w:jc w:val="left"/>
                </w:pPr>
              </w:pPrChange>
            </w:pPr>
            <w:del w:id="434" w:author="Dlg Dlg" w:date="2022-01-31T16:57:00Z">
              <w:r w:rsidRPr="006C6AE5" w:rsidDel="001D7D32">
                <w:rPr>
                  <w:rFonts w:ascii="Century Gothic" w:hAnsi="Century Gothic"/>
                  <w:color w:val="000000"/>
                  <w:szCs w:val="22"/>
                </w:rPr>
                <w:delText xml:space="preserve">  </w:delText>
              </w:r>
            </w:del>
          </w:p>
        </w:tc>
        <w:tc>
          <w:tcPr>
            <w:tcW w:w="2541" w:type="dxa"/>
            <w:tcBorders>
              <w:top w:val="nil"/>
              <w:left w:val="nil"/>
              <w:bottom w:val="single" w:sz="8" w:space="0" w:color="000000"/>
              <w:right w:val="single" w:sz="8" w:space="0" w:color="000000"/>
            </w:tcBorders>
            <w:shd w:val="clear" w:color="auto" w:fill="auto"/>
            <w:vAlign w:val="center"/>
            <w:hideMark/>
          </w:tcPr>
          <w:p w14:paraId="103E25AA" w14:textId="767466BC" w:rsidR="006C6AE5" w:rsidRPr="006C6AE5" w:rsidDel="001D7D32" w:rsidRDefault="006C6AE5" w:rsidP="001D7D32">
            <w:pPr>
              <w:pStyle w:val="Titre2"/>
              <w:numPr>
                <w:ilvl w:val="0"/>
                <w:numId w:val="0"/>
              </w:numPr>
              <w:rPr>
                <w:del w:id="435" w:author="Dlg Dlg" w:date="2022-01-31T16:57:00Z"/>
                <w:rFonts w:ascii="Century Gothic" w:hAnsi="Century Gothic"/>
                <w:color w:val="000000"/>
                <w:szCs w:val="22"/>
              </w:rPr>
              <w:pPrChange w:id="436" w:author="Dlg Dlg" w:date="2022-01-31T16:57:00Z">
                <w:pPr>
                  <w:keepLines w:val="0"/>
                  <w:ind w:firstLineChars="800" w:firstLine="1760"/>
                  <w:jc w:val="left"/>
                </w:pPr>
              </w:pPrChange>
            </w:pPr>
            <w:del w:id="437" w:author="Dlg Dlg" w:date="2022-01-31T16:57:00Z">
              <w:r w:rsidRPr="006C6AE5" w:rsidDel="001D7D32">
                <w:rPr>
                  <w:rFonts w:ascii="Century Gothic" w:hAnsi="Century Gothic"/>
                  <w:color w:val="000000"/>
                  <w:szCs w:val="22"/>
                </w:rPr>
                <w:delText xml:space="preserve"> </w:delText>
              </w:r>
            </w:del>
          </w:p>
        </w:tc>
      </w:tr>
      <w:tr w:rsidR="006C6AE5" w:rsidRPr="006C6AE5" w:rsidDel="001D7D32" w14:paraId="54AD4D6B" w14:textId="466997DC" w:rsidTr="00084103">
        <w:trPr>
          <w:trHeight w:val="340"/>
          <w:del w:id="438" w:author="Dlg Dlg" w:date="2022-01-31T16:57:00Z"/>
        </w:trPr>
        <w:tc>
          <w:tcPr>
            <w:tcW w:w="1548" w:type="dxa"/>
            <w:tcBorders>
              <w:top w:val="nil"/>
              <w:left w:val="single" w:sz="8" w:space="0" w:color="000000"/>
              <w:bottom w:val="single" w:sz="8" w:space="0" w:color="000000"/>
              <w:right w:val="single" w:sz="8" w:space="0" w:color="000000"/>
            </w:tcBorders>
            <w:shd w:val="clear" w:color="auto" w:fill="auto"/>
            <w:vAlign w:val="center"/>
            <w:hideMark/>
          </w:tcPr>
          <w:p w14:paraId="62FFCFF6" w14:textId="05068086" w:rsidR="006C6AE5" w:rsidRPr="006C6AE5" w:rsidDel="001D7D32" w:rsidRDefault="006C6AE5" w:rsidP="001D7D32">
            <w:pPr>
              <w:pStyle w:val="Titre2"/>
              <w:numPr>
                <w:ilvl w:val="0"/>
                <w:numId w:val="0"/>
              </w:numPr>
              <w:rPr>
                <w:del w:id="439" w:author="Dlg Dlg" w:date="2022-01-31T16:57:00Z"/>
                <w:rFonts w:ascii="Century Gothic" w:hAnsi="Century Gothic"/>
                <w:color w:val="000000"/>
                <w:szCs w:val="22"/>
              </w:rPr>
              <w:pPrChange w:id="440" w:author="Dlg Dlg" w:date="2022-01-31T16:57:00Z">
                <w:pPr>
                  <w:keepLines w:val="0"/>
                  <w:ind w:firstLineChars="800" w:firstLine="1760"/>
                  <w:jc w:val="left"/>
                </w:pPr>
              </w:pPrChange>
            </w:pPr>
            <w:del w:id="441" w:author="Dlg Dlg" w:date="2022-01-31T16:57:00Z">
              <w:r w:rsidRPr="006C6AE5" w:rsidDel="001D7D32">
                <w:rPr>
                  <w:rFonts w:ascii="Century Gothic" w:hAnsi="Century Gothic"/>
                  <w:color w:val="000000"/>
                  <w:szCs w:val="22"/>
                </w:rPr>
                <w:delText> </w:delText>
              </w:r>
            </w:del>
          </w:p>
        </w:tc>
        <w:tc>
          <w:tcPr>
            <w:tcW w:w="3173" w:type="dxa"/>
            <w:tcBorders>
              <w:top w:val="nil"/>
              <w:left w:val="nil"/>
              <w:bottom w:val="single" w:sz="8" w:space="0" w:color="000000"/>
              <w:right w:val="single" w:sz="8" w:space="0" w:color="000000"/>
            </w:tcBorders>
            <w:shd w:val="clear" w:color="auto" w:fill="auto"/>
            <w:vAlign w:val="center"/>
            <w:hideMark/>
          </w:tcPr>
          <w:p w14:paraId="0ADA0A47" w14:textId="128AF51A" w:rsidR="006C6AE5" w:rsidRPr="006C6AE5" w:rsidDel="001D7D32" w:rsidRDefault="006C6AE5" w:rsidP="001D7D32">
            <w:pPr>
              <w:pStyle w:val="Titre2"/>
              <w:numPr>
                <w:ilvl w:val="0"/>
                <w:numId w:val="0"/>
              </w:numPr>
              <w:rPr>
                <w:del w:id="442" w:author="Dlg Dlg" w:date="2022-01-31T16:57:00Z"/>
                <w:rFonts w:ascii="Century Gothic" w:hAnsi="Century Gothic"/>
                <w:color w:val="000000"/>
                <w:szCs w:val="22"/>
              </w:rPr>
              <w:pPrChange w:id="443" w:author="Dlg Dlg" w:date="2022-01-31T16:57:00Z">
                <w:pPr>
                  <w:keepLines w:val="0"/>
                  <w:ind w:firstLineChars="800" w:firstLine="1760"/>
                  <w:jc w:val="left"/>
                </w:pPr>
              </w:pPrChange>
            </w:pPr>
            <w:del w:id="444" w:author="Dlg Dlg" w:date="2022-01-31T16:57:00Z">
              <w:r w:rsidRPr="006C6AE5" w:rsidDel="001D7D32">
                <w:rPr>
                  <w:rFonts w:ascii="Century Gothic" w:hAnsi="Century Gothic"/>
                  <w:color w:val="000000"/>
                  <w:szCs w:val="22"/>
                </w:rPr>
                <w:delText xml:space="preserve">  </w:delText>
              </w:r>
            </w:del>
          </w:p>
        </w:tc>
        <w:tc>
          <w:tcPr>
            <w:tcW w:w="2810" w:type="dxa"/>
            <w:tcBorders>
              <w:top w:val="nil"/>
              <w:left w:val="nil"/>
              <w:bottom w:val="single" w:sz="8" w:space="0" w:color="000000"/>
              <w:right w:val="single" w:sz="8" w:space="0" w:color="000000"/>
            </w:tcBorders>
            <w:shd w:val="clear" w:color="auto" w:fill="auto"/>
            <w:vAlign w:val="center"/>
            <w:hideMark/>
          </w:tcPr>
          <w:p w14:paraId="69C90D92" w14:textId="5A1E693F" w:rsidR="006C6AE5" w:rsidRPr="006C6AE5" w:rsidDel="001D7D32" w:rsidRDefault="006C6AE5" w:rsidP="001D7D32">
            <w:pPr>
              <w:pStyle w:val="Titre2"/>
              <w:numPr>
                <w:ilvl w:val="0"/>
                <w:numId w:val="0"/>
              </w:numPr>
              <w:rPr>
                <w:del w:id="445" w:author="Dlg Dlg" w:date="2022-01-31T16:57:00Z"/>
                <w:rFonts w:ascii="Century Gothic" w:hAnsi="Century Gothic"/>
                <w:color w:val="000000"/>
                <w:szCs w:val="22"/>
              </w:rPr>
              <w:pPrChange w:id="446" w:author="Dlg Dlg" w:date="2022-01-31T16:57:00Z">
                <w:pPr>
                  <w:keepLines w:val="0"/>
                  <w:ind w:firstLineChars="800" w:firstLine="1760"/>
                  <w:jc w:val="left"/>
                </w:pPr>
              </w:pPrChange>
            </w:pPr>
            <w:del w:id="447" w:author="Dlg Dlg" w:date="2022-01-31T16:57:00Z">
              <w:r w:rsidRPr="006C6AE5" w:rsidDel="001D7D32">
                <w:rPr>
                  <w:rFonts w:ascii="Century Gothic" w:hAnsi="Century Gothic"/>
                  <w:color w:val="000000"/>
                  <w:szCs w:val="22"/>
                </w:rPr>
                <w:delText xml:space="preserve">  </w:delText>
              </w:r>
            </w:del>
          </w:p>
        </w:tc>
        <w:tc>
          <w:tcPr>
            <w:tcW w:w="2541" w:type="dxa"/>
            <w:tcBorders>
              <w:top w:val="nil"/>
              <w:left w:val="nil"/>
              <w:bottom w:val="single" w:sz="8" w:space="0" w:color="000000"/>
              <w:right w:val="single" w:sz="8" w:space="0" w:color="000000"/>
            </w:tcBorders>
            <w:shd w:val="clear" w:color="auto" w:fill="auto"/>
            <w:vAlign w:val="center"/>
            <w:hideMark/>
          </w:tcPr>
          <w:p w14:paraId="611A9AB0" w14:textId="501B67CA" w:rsidR="006C6AE5" w:rsidRPr="006C6AE5" w:rsidDel="001D7D32" w:rsidRDefault="006C6AE5" w:rsidP="001D7D32">
            <w:pPr>
              <w:pStyle w:val="Titre2"/>
              <w:numPr>
                <w:ilvl w:val="0"/>
                <w:numId w:val="0"/>
              </w:numPr>
              <w:rPr>
                <w:del w:id="448" w:author="Dlg Dlg" w:date="2022-01-31T16:57:00Z"/>
                <w:rFonts w:ascii="Century Gothic" w:hAnsi="Century Gothic"/>
                <w:color w:val="000000"/>
                <w:szCs w:val="22"/>
              </w:rPr>
              <w:pPrChange w:id="449" w:author="Dlg Dlg" w:date="2022-01-31T16:57:00Z">
                <w:pPr>
                  <w:keepLines w:val="0"/>
                  <w:ind w:firstLineChars="800" w:firstLine="1760"/>
                  <w:jc w:val="left"/>
                </w:pPr>
              </w:pPrChange>
            </w:pPr>
            <w:del w:id="450" w:author="Dlg Dlg" w:date="2022-01-31T16:57:00Z">
              <w:r w:rsidRPr="006C6AE5" w:rsidDel="001D7D32">
                <w:rPr>
                  <w:rFonts w:ascii="Century Gothic" w:hAnsi="Century Gothic"/>
                  <w:color w:val="000000"/>
                  <w:szCs w:val="22"/>
                </w:rPr>
                <w:delText xml:space="preserve"> </w:delText>
              </w:r>
            </w:del>
          </w:p>
        </w:tc>
      </w:tr>
      <w:tr w:rsidR="006C6AE5" w:rsidRPr="006C6AE5" w:rsidDel="001D7D32" w14:paraId="3170F93A" w14:textId="727572EC" w:rsidTr="00084103">
        <w:trPr>
          <w:trHeight w:val="340"/>
          <w:del w:id="451" w:author="Dlg Dlg" w:date="2022-01-31T16:57:00Z"/>
        </w:trPr>
        <w:tc>
          <w:tcPr>
            <w:tcW w:w="1548" w:type="dxa"/>
            <w:tcBorders>
              <w:top w:val="nil"/>
              <w:left w:val="single" w:sz="8" w:space="0" w:color="000000"/>
              <w:bottom w:val="single" w:sz="8" w:space="0" w:color="000000"/>
              <w:right w:val="single" w:sz="8" w:space="0" w:color="000000"/>
            </w:tcBorders>
            <w:shd w:val="clear" w:color="auto" w:fill="auto"/>
            <w:vAlign w:val="center"/>
            <w:hideMark/>
          </w:tcPr>
          <w:p w14:paraId="177FE8E6" w14:textId="2D5470BB" w:rsidR="006C6AE5" w:rsidRPr="006C6AE5" w:rsidDel="001D7D32" w:rsidRDefault="006C6AE5" w:rsidP="001D7D32">
            <w:pPr>
              <w:pStyle w:val="Titre2"/>
              <w:numPr>
                <w:ilvl w:val="0"/>
                <w:numId w:val="0"/>
              </w:numPr>
              <w:rPr>
                <w:del w:id="452" w:author="Dlg Dlg" w:date="2022-01-31T16:57:00Z"/>
                <w:rFonts w:ascii="Century Gothic" w:hAnsi="Century Gothic"/>
                <w:color w:val="000000"/>
                <w:szCs w:val="22"/>
              </w:rPr>
              <w:pPrChange w:id="453" w:author="Dlg Dlg" w:date="2022-01-31T16:57:00Z">
                <w:pPr>
                  <w:keepLines w:val="0"/>
                  <w:ind w:firstLineChars="800" w:firstLine="1760"/>
                  <w:jc w:val="left"/>
                </w:pPr>
              </w:pPrChange>
            </w:pPr>
            <w:del w:id="454" w:author="Dlg Dlg" w:date="2022-01-31T16:57:00Z">
              <w:r w:rsidRPr="006C6AE5" w:rsidDel="001D7D32">
                <w:rPr>
                  <w:rFonts w:ascii="Century Gothic" w:hAnsi="Century Gothic"/>
                  <w:color w:val="000000"/>
                  <w:szCs w:val="22"/>
                </w:rPr>
                <w:delText> </w:delText>
              </w:r>
            </w:del>
          </w:p>
        </w:tc>
        <w:tc>
          <w:tcPr>
            <w:tcW w:w="3173" w:type="dxa"/>
            <w:tcBorders>
              <w:top w:val="nil"/>
              <w:left w:val="nil"/>
              <w:bottom w:val="single" w:sz="8" w:space="0" w:color="000000"/>
              <w:right w:val="single" w:sz="8" w:space="0" w:color="000000"/>
            </w:tcBorders>
            <w:shd w:val="clear" w:color="auto" w:fill="auto"/>
            <w:vAlign w:val="center"/>
            <w:hideMark/>
          </w:tcPr>
          <w:p w14:paraId="21169008" w14:textId="05143365" w:rsidR="006C6AE5" w:rsidRPr="006C6AE5" w:rsidDel="001D7D32" w:rsidRDefault="006C6AE5" w:rsidP="001D7D32">
            <w:pPr>
              <w:pStyle w:val="Titre2"/>
              <w:numPr>
                <w:ilvl w:val="0"/>
                <w:numId w:val="0"/>
              </w:numPr>
              <w:rPr>
                <w:del w:id="455" w:author="Dlg Dlg" w:date="2022-01-31T16:57:00Z"/>
                <w:rFonts w:ascii="Century Gothic" w:hAnsi="Century Gothic"/>
                <w:color w:val="000000"/>
                <w:szCs w:val="22"/>
              </w:rPr>
              <w:pPrChange w:id="456" w:author="Dlg Dlg" w:date="2022-01-31T16:57:00Z">
                <w:pPr>
                  <w:keepLines w:val="0"/>
                  <w:ind w:firstLineChars="800" w:firstLine="1760"/>
                  <w:jc w:val="left"/>
                </w:pPr>
              </w:pPrChange>
            </w:pPr>
            <w:del w:id="457" w:author="Dlg Dlg" w:date="2022-01-31T16:57:00Z">
              <w:r w:rsidRPr="006C6AE5" w:rsidDel="001D7D32">
                <w:rPr>
                  <w:rFonts w:ascii="Century Gothic" w:hAnsi="Century Gothic"/>
                  <w:color w:val="000000"/>
                  <w:szCs w:val="22"/>
                </w:rPr>
                <w:delText xml:space="preserve">  </w:delText>
              </w:r>
            </w:del>
          </w:p>
        </w:tc>
        <w:tc>
          <w:tcPr>
            <w:tcW w:w="2810" w:type="dxa"/>
            <w:tcBorders>
              <w:top w:val="nil"/>
              <w:left w:val="nil"/>
              <w:bottom w:val="single" w:sz="8" w:space="0" w:color="000000"/>
              <w:right w:val="single" w:sz="8" w:space="0" w:color="000000"/>
            </w:tcBorders>
            <w:shd w:val="clear" w:color="auto" w:fill="auto"/>
            <w:vAlign w:val="center"/>
            <w:hideMark/>
          </w:tcPr>
          <w:p w14:paraId="79A03987" w14:textId="08CD73ED" w:rsidR="006C6AE5" w:rsidRPr="006C6AE5" w:rsidDel="001D7D32" w:rsidRDefault="006C6AE5" w:rsidP="001D7D32">
            <w:pPr>
              <w:pStyle w:val="Titre2"/>
              <w:numPr>
                <w:ilvl w:val="0"/>
                <w:numId w:val="0"/>
              </w:numPr>
              <w:rPr>
                <w:del w:id="458" w:author="Dlg Dlg" w:date="2022-01-31T16:57:00Z"/>
                <w:rFonts w:ascii="Century Gothic" w:hAnsi="Century Gothic"/>
                <w:color w:val="000000"/>
                <w:szCs w:val="22"/>
              </w:rPr>
              <w:pPrChange w:id="459" w:author="Dlg Dlg" w:date="2022-01-31T16:57:00Z">
                <w:pPr>
                  <w:keepLines w:val="0"/>
                  <w:ind w:firstLineChars="800" w:firstLine="1760"/>
                  <w:jc w:val="left"/>
                </w:pPr>
              </w:pPrChange>
            </w:pPr>
            <w:del w:id="460" w:author="Dlg Dlg" w:date="2022-01-31T16:57:00Z">
              <w:r w:rsidRPr="006C6AE5" w:rsidDel="001D7D32">
                <w:rPr>
                  <w:rFonts w:ascii="Century Gothic" w:hAnsi="Century Gothic"/>
                  <w:color w:val="000000"/>
                  <w:szCs w:val="22"/>
                </w:rPr>
                <w:delText xml:space="preserve">  </w:delText>
              </w:r>
            </w:del>
          </w:p>
        </w:tc>
        <w:tc>
          <w:tcPr>
            <w:tcW w:w="2541" w:type="dxa"/>
            <w:tcBorders>
              <w:top w:val="nil"/>
              <w:left w:val="nil"/>
              <w:bottom w:val="single" w:sz="8" w:space="0" w:color="000000"/>
              <w:right w:val="single" w:sz="8" w:space="0" w:color="000000"/>
            </w:tcBorders>
            <w:shd w:val="clear" w:color="auto" w:fill="auto"/>
            <w:vAlign w:val="center"/>
            <w:hideMark/>
          </w:tcPr>
          <w:p w14:paraId="12CBD9D8" w14:textId="09EA095A" w:rsidR="006C6AE5" w:rsidRPr="006C6AE5" w:rsidDel="001D7D32" w:rsidRDefault="006C6AE5" w:rsidP="001D7D32">
            <w:pPr>
              <w:pStyle w:val="Titre2"/>
              <w:numPr>
                <w:ilvl w:val="0"/>
                <w:numId w:val="0"/>
              </w:numPr>
              <w:rPr>
                <w:del w:id="461" w:author="Dlg Dlg" w:date="2022-01-31T16:57:00Z"/>
                <w:rFonts w:ascii="Century Gothic" w:hAnsi="Century Gothic"/>
                <w:color w:val="000000"/>
                <w:szCs w:val="22"/>
              </w:rPr>
              <w:pPrChange w:id="462" w:author="Dlg Dlg" w:date="2022-01-31T16:57:00Z">
                <w:pPr>
                  <w:keepLines w:val="0"/>
                  <w:ind w:firstLineChars="800" w:firstLine="1760"/>
                  <w:jc w:val="left"/>
                </w:pPr>
              </w:pPrChange>
            </w:pPr>
            <w:del w:id="463" w:author="Dlg Dlg" w:date="2022-01-31T16:57:00Z">
              <w:r w:rsidRPr="006C6AE5" w:rsidDel="001D7D32">
                <w:rPr>
                  <w:rFonts w:ascii="Century Gothic" w:hAnsi="Century Gothic"/>
                  <w:color w:val="000000"/>
                  <w:szCs w:val="22"/>
                </w:rPr>
                <w:delText xml:space="preserve"> </w:delText>
              </w:r>
            </w:del>
          </w:p>
        </w:tc>
      </w:tr>
      <w:tr w:rsidR="006C6AE5" w:rsidRPr="006C6AE5" w:rsidDel="001D7D32" w14:paraId="786F4036" w14:textId="512CB4E6" w:rsidTr="00084103">
        <w:trPr>
          <w:trHeight w:val="340"/>
          <w:del w:id="464" w:author="Dlg Dlg" w:date="2022-01-31T16:57:00Z"/>
        </w:trPr>
        <w:tc>
          <w:tcPr>
            <w:tcW w:w="1548" w:type="dxa"/>
            <w:tcBorders>
              <w:top w:val="nil"/>
              <w:left w:val="single" w:sz="8" w:space="0" w:color="000000"/>
              <w:bottom w:val="single" w:sz="8" w:space="0" w:color="000000"/>
              <w:right w:val="single" w:sz="8" w:space="0" w:color="000000"/>
            </w:tcBorders>
            <w:shd w:val="clear" w:color="auto" w:fill="auto"/>
            <w:vAlign w:val="center"/>
            <w:hideMark/>
          </w:tcPr>
          <w:p w14:paraId="56160408" w14:textId="47229FB3" w:rsidR="006C6AE5" w:rsidRPr="006C6AE5" w:rsidDel="001D7D32" w:rsidRDefault="006C6AE5" w:rsidP="001D7D32">
            <w:pPr>
              <w:pStyle w:val="Titre2"/>
              <w:numPr>
                <w:ilvl w:val="0"/>
                <w:numId w:val="0"/>
              </w:numPr>
              <w:rPr>
                <w:del w:id="465" w:author="Dlg Dlg" w:date="2022-01-31T16:57:00Z"/>
                <w:rFonts w:ascii="Century Gothic" w:hAnsi="Century Gothic"/>
                <w:color w:val="000000"/>
                <w:szCs w:val="22"/>
              </w:rPr>
              <w:pPrChange w:id="466" w:author="Dlg Dlg" w:date="2022-01-31T16:57:00Z">
                <w:pPr>
                  <w:keepLines w:val="0"/>
                  <w:ind w:firstLineChars="800" w:firstLine="1760"/>
                  <w:jc w:val="left"/>
                </w:pPr>
              </w:pPrChange>
            </w:pPr>
            <w:del w:id="467" w:author="Dlg Dlg" w:date="2022-01-31T16:57:00Z">
              <w:r w:rsidRPr="006C6AE5" w:rsidDel="001D7D32">
                <w:rPr>
                  <w:rFonts w:ascii="Century Gothic" w:hAnsi="Century Gothic"/>
                  <w:color w:val="000000"/>
                  <w:szCs w:val="22"/>
                </w:rPr>
                <w:delText> </w:delText>
              </w:r>
            </w:del>
          </w:p>
        </w:tc>
        <w:tc>
          <w:tcPr>
            <w:tcW w:w="3173" w:type="dxa"/>
            <w:tcBorders>
              <w:top w:val="nil"/>
              <w:left w:val="nil"/>
              <w:bottom w:val="single" w:sz="8" w:space="0" w:color="000000"/>
              <w:right w:val="single" w:sz="8" w:space="0" w:color="000000"/>
            </w:tcBorders>
            <w:shd w:val="clear" w:color="auto" w:fill="auto"/>
            <w:vAlign w:val="center"/>
            <w:hideMark/>
          </w:tcPr>
          <w:p w14:paraId="25A57835" w14:textId="69046E8C" w:rsidR="006C6AE5" w:rsidRPr="006C6AE5" w:rsidDel="001D7D32" w:rsidRDefault="006C6AE5" w:rsidP="001D7D32">
            <w:pPr>
              <w:pStyle w:val="Titre2"/>
              <w:numPr>
                <w:ilvl w:val="0"/>
                <w:numId w:val="0"/>
              </w:numPr>
              <w:rPr>
                <w:del w:id="468" w:author="Dlg Dlg" w:date="2022-01-31T16:57:00Z"/>
                <w:rFonts w:ascii="Century Gothic" w:hAnsi="Century Gothic"/>
                <w:color w:val="000000"/>
                <w:szCs w:val="22"/>
              </w:rPr>
              <w:pPrChange w:id="469" w:author="Dlg Dlg" w:date="2022-01-31T16:57:00Z">
                <w:pPr>
                  <w:keepLines w:val="0"/>
                  <w:ind w:firstLineChars="800" w:firstLine="1760"/>
                  <w:jc w:val="left"/>
                </w:pPr>
              </w:pPrChange>
            </w:pPr>
            <w:del w:id="470" w:author="Dlg Dlg" w:date="2022-01-31T16:57:00Z">
              <w:r w:rsidRPr="006C6AE5" w:rsidDel="001D7D32">
                <w:rPr>
                  <w:rFonts w:ascii="Century Gothic" w:hAnsi="Century Gothic"/>
                  <w:color w:val="000000"/>
                  <w:szCs w:val="22"/>
                </w:rPr>
                <w:delText xml:space="preserve">  </w:delText>
              </w:r>
            </w:del>
          </w:p>
        </w:tc>
        <w:tc>
          <w:tcPr>
            <w:tcW w:w="2810" w:type="dxa"/>
            <w:tcBorders>
              <w:top w:val="nil"/>
              <w:left w:val="nil"/>
              <w:bottom w:val="single" w:sz="8" w:space="0" w:color="000000"/>
              <w:right w:val="single" w:sz="8" w:space="0" w:color="000000"/>
            </w:tcBorders>
            <w:shd w:val="clear" w:color="auto" w:fill="auto"/>
            <w:vAlign w:val="center"/>
            <w:hideMark/>
          </w:tcPr>
          <w:p w14:paraId="58013FCD" w14:textId="4BECB4E9" w:rsidR="006C6AE5" w:rsidRPr="006C6AE5" w:rsidDel="001D7D32" w:rsidRDefault="006C6AE5" w:rsidP="001D7D32">
            <w:pPr>
              <w:pStyle w:val="Titre2"/>
              <w:numPr>
                <w:ilvl w:val="0"/>
                <w:numId w:val="0"/>
              </w:numPr>
              <w:rPr>
                <w:del w:id="471" w:author="Dlg Dlg" w:date="2022-01-31T16:57:00Z"/>
                <w:rFonts w:ascii="Century Gothic" w:hAnsi="Century Gothic"/>
                <w:color w:val="000000"/>
                <w:szCs w:val="22"/>
              </w:rPr>
              <w:pPrChange w:id="472" w:author="Dlg Dlg" w:date="2022-01-31T16:57:00Z">
                <w:pPr>
                  <w:keepLines w:val="0"/>
                  <w:ind w:firstLineChars="800" w:firstLine="1760"/>
                  <w:jc w:val="left"/>
                </w:pPr>
              </w:pPrChange>
            </w:pPr>
            <w:del w:id="473" w:author="Dlg Dlg" w:date="2022-01-31T16:57:00Z">
              <w:r w:rsidRPr="006C6AE5" w:rsidDel="001D7D32">
                <w:rPr>
                  <w:rFonts w:ascii="Century Gothic" w:hAnsi="Century Gothic"/>
                  <w:color w:val="000000"/>
                  <w:szCs w:val="22"/>
                </w:rPr>
                <w:delText xml:space="preserve">  </w:delText>
              </w:r>
            </w:del>
          </w:p>
        </w:tc>
        <w:tc>
          <w:tcPr>
            <w:tcW w:w="2541" w:type="dxa"/>
            <w:tcBorders>
              <w:top w:val="nil"/>
              <w:left w:val="nil"/>
              <w:bottom w:val="single" w:sz="8" w:space="0" w:color="000000"/>
              <w:right w:val="single" w:sz="8" w:space="0" w:color="000000"/>
            </w:tcBorders>
            <w:shd w:val="clear" w:color="auto" w:fill="auto"/>
            <w:vAlign w:val="center"/>
            <w:hideMark/>
          </w:tcPr>
          <w:p w14:paraId="42F97E4E" w14:textId="3A2FA729" w:rsidR="006C6AE5" w:rsidRPr="006C6AE5" w:rsidDel="001D7D32" w:rsidRDefault="006C6AE5" w:rsidP="001D7D32">
            <w:pPr>
              <w:pStyle w:val="Titre2"/>
              <w:numPr>
                <w:ilvl w:val="0"/>
                <w:numId w:val="0"/>
              </w:numPr>
              <w:rPr>
                <w:del w:id="474" w:author="Dlg Dlg" w:date="2022-01-31T16:57:00Z"/>
                <w:rFonts w:ascii="Century Gothic" w:hAnsi="Century Gothic"/>
                <w:color w:val="000000"/>
                <w:szCs w:val="22"/>
              </w:rPr>
              <w:pPrChange w:id="475" w:author="Dlg Dlg" w:date="2022-01-31T16:57:00Z">
                <w:pPr>
                  <w:keepLines w:val="0"/>
                  <w:ind w:firstLineChars="800" w:firstLine="1760"/>
                  <w:jc w:val="left"/>
                </w:pPr>
              </w:pPrChange>
            </w:pPr>
            <w:del w:id="476" w:author="Dlg Dlg" w:date="2022-01-31T16:57:00Z">
              <w:r w:rsidRPr="006C6AE5" w:rsidDel="001D7D32">
                <w:rPr>
                  <w:rFonts w:ascii="Century Gothic" w:hAnsi="Century Gothic"/>
                  <w:color w:val="000000"/>
                  <w:szCs w:val="22"/>
                </w:rPr>
                <w:delText xml:space="preserve"> </w:delText>
              </w:r>
            </w:del>
          </w:p>
        </w:tc>
      </w:tr>
      <w:tr w:rsidR="006C6AE5" w:rsidRPr="006C6AE5" w:rsidDel="001D7D32" w14:paraId="4D16DFCC" w14:textId="2C032897" w:rsidTr="00084103">
        <w:trPr>
          <w:trHeight w:val="340"/>
          <w:del w:id="477" w:author="Dlg Dlg" w:date="2022-01-31T16:57:00Z"/>
        </w:trPr>
        <w:tc>
          <w:tcPr>
            <w:tcW w:w="1548" w:type="dxa"/>
            <w:tcBorders>
              <w:top w:val="nil"/>
              <w:left w:val="single" w:sz="8" w:space="0" w:color="000000"/>
              <w:bottom w:val="single" w:sz="8" w:space="0" w:color="000000"/>
              <w:right w:val="single" w:sz="8" w:space="0" w:color="000000"/>
            </w:tcBorders>
            <w:shd w:val="clear" w:color="auto" w:fill="auto"/>
            <w:vAlign w:val="center"/>
            <w:hideMark/>
          </w:tcPr>
          <w:p w14:paraId="5EFF5B90" w14:textId="09753F32" w:rsidR="006C6AE5" w:rsidRPr="006C6AE5" w:rsidDel="001D7D32" w:rsidRDefault="006C6AE5" w:rsidP="001D7D32">
            <w:pPr>
              <w:pStyle w:val="Titre2"/>
              <w:numPr>
                <w:ilvl w:val="0"/>
                <w:numId w:val="0"/>
              </w:numPr>
              <w:rPr>
                <w:del w:id="478" w:author="Dlg Dlg" w:date="2022-01-31T16:57:00Z"/>
                <w:rFonts w:ascii="Century Gothic" w:hAnsi="Century Gothic"/>
                <w:color w:val="000000"/>
                <w:szCs w:val="22"/>
              </w:rPr>
              <w:pPrChange w:id="479" w:author="Dlg Dlg" w:date="2022-01-31T16:57:00Z">
                <w:pPr>
                  <w:keepLines w:val="0"/>
                  <w:ind w:firstLineChars="800" w:firstLine="1760"/>
                  <w:jc w:val="left"/>
                </w:pPr>
              </w:pPrChange>
            </w:pPr>
            <w:del w:id="480" w:author="Dlg Dlg" w:date="2022-01-31T16:57:00Z">
              <w:r w:rsidRPr="006C6AE5" w:rsidDel="001D7D32">
                <w:rPr>
                  <w:rFonts w:ascii="Century Gothic" w:hAnsi="Century Gothic"/>
                  <w:color w:val="000000"/>
                  <w:szCs w:val="22"/>
                </w:rPr>
                <w:delText> </w:delText>
              </w:r>
            </w:del>
          </w:p>
        </w:tc>
        <w:tc>
          <w:tcPr>
            <w:tcW w:w="3173" w:type="dxa"/>
            <w:tcBorders>
              <w:top w:val="nil"/>
              <w:left w:val="nil"/>
              <w:bottom w:val="single" w:sz="8" w:space="0" w:color="000000"/>
              <w:right w:val="single" w:sz="8" w:space="0" w:color="000000"/>
            </w:tcBorders>
            <w:shd w:val="clear" w:color="auto" w:fill="auto"/>
            <w:vAlign w:val="center"/>
            <w:hideMark/>
          </w:tcPr>
          <w:p w14:paraId="05689E93" w14:textId="6F32DF29" w:rsidR="006C6AE5" w:rsidRPr="006C6AE5" w:rsidDel="001D7D32" w:rsidRDefault="006C6AE5" w:rsidP="001D7D32">
            <w:pPr>
              <w:pStyle w:val="Titre2"/>
              <w:numPr>
                <w:ilvl w:val="0"/>
                <w:numId w:val="0"/>
              </w:numPr>
              <w:rPr>
                <w:del w:id="481" w:author="Dlg Dlg" w:date="2022-01-31T16:57:00Z"/>
                <w:rFonts w:ascii="Century Gothic" w:hAnsi="Century Gothic"/>
                <w:color w:val="000000"/>
                <w:szCs w:val="22"/>
              </w:rPr>
              <w:pPrChange w:id="482" w:author="Dlg Dlg" w:date="2022-01-31T16:57:00Z">
                <w:pPr>
                  <w:keepLines w:val="0"/>
                  <w:ind w:firstLineChars="800" w:firstLine="1760"/>
                  <w:jc w:val="left"/>
                </w:pPr>
              </w:pPrChange>
            </w:pPr>
            <w:del w:id="483" w:author="Dlg Dlg" w:date="2022-01-31T16:57:00Z">
              <w:r w:rsidRPr="006C6AE5" w:rsidDel="001D7D32">
                <w:rPr>
                  <w:rFonts w:ascii="Century Gothic" w:hAnsi="Century Gothic"/>
                  <w:color w:val="000000"/>
                  <w:szCs w:val="22"/>
                </w:rPr>
                <w:delText xml:space="preserve">  </w:delText>
              </w:r>
            </w:del>
          </w:p>
        </w:tc>
        <w:tc>
          <w:tcPr>
            <w:tcW w:w="2810" w:type="dxa"/>
            <w:tcBorders>
              <w:top w:val="nil"/>
              <w:left w:val="nil"/>
              <w:bottom w:val="single" w:sz="8" w:space="0" w:color="000000"/>
              <w:right w:val="single" w:sz="8" w:space="0" w:color="000000"/>
            </w:tcBorders>
            <w:shd w:val="clear" w:color="auto" w:fill="auto"/>
            <w:vAlign w:val="center"/>
            <w:hideMark/>
          </w:tcPr>
          <w:p w14:paraId="1998192A" w14:textId="04D832B3" w:rsidR="006C6AE5" w:rsidRPr="006C6AE5" w:rsidDel="001D7D32" w:rsidRDefault="006C6AE5" w:rsidP="001D7D32">
            <w:pPr>
              <w:pStyle w:val="Titre2"/>
              <w:numPr>
                <w:ilvl w:val="0"/>
                <w:numId w:val="0"/>
              </w:numPr>
              <w:rPr>
                <w:del w:id="484" w:author="Dlg Dlg" w:date="2022-01-31T16:57:00Z"/>
                <w:rFonts w:ascii="Century Gothic" w:hAnsi="Century Gothic"/>
                <w:color w:val="000000"/>
                <w:szCs w:val="22"/>
              </w:rPr>
              <w:pPrChange w:id="485" w:author="Dlg Dlg" w:date="2022-01-31T16:57:00Z">
                <w:pPr>
                  <w:keepLines w:val="0"/>
                  <w:ind w:firstLineChars="800" w:firstLine="1760"/>
                  <w:jc w:val="left"/>
                </w:pPr>
              </w:pPrChange>
            </w:pPr>
            <w:del w:id="486" w:author="Dlg Dlg" w:date="2022-01-31T16:57:00Z">
              <w:r w:rsidRPr="006C6AE5" w:rsidDel="001D7D32">
                <w:rPr>
                  <w:rFonts w:ascii="Century Gothic" w:hAnsi="Century Gothic"/>
                  <w:color w:val="000000"/>
                  <w:szCs w:val="22"/>
                </w:rPr>
                <w:delText xml:space="preserve">  </w:delText>
              </w:r>
            </w:del>
          </w:p>
        </w:tc>
        <w:tc>
          <w:tcPr>
            <w:tcW w:w="2541" w:type="dxa"/>
            <w:tcBorders>
              <w:top w:val="nil"/>
              <w:left w:val="nil"/>
              <w:bottom w:val="single" w:sz="8" w:space="0" w:color="000000"/>
              <w:right w:val="single" w:sz="8" w:space="0" w:color="000000"/>
            </w:tcBorders>
            <w:shd w:val="clear" w:color="auto" w:fill="auto"/>
            <w:vAlign w:val="center"/>
            <w:hideMark/>
          </w:tcPr>
          <w:p w14:paraId="7B0A16BA" w14:textId="0D0C4D6E" w:rsidR="006C6AE5" w:rsidRPr="006C6AE5" w:rsidDel="001D7D32" w:rsidRDefault="006C6AE5" w:rsidP="001D7D32">
            <w:pPr>
              <w:pStyle w:val="Titre2"/>
              <w:numPr>
                <w:ilvl w:val="0"/>
                <w:numId w:val="0"/>
              </w:numPr>
              <w:rPr>
                <w:del w:id="487" w:author="Dlg Dlg" w:date="2022-01-31T16:57:00Z"/>
                <w:rFonts w:ascii="Century Gothic" w:hAnsi="Century Gothic"/>
                <w:color w:val="000000"/>
                <w:szCs w:val="22"/>
              </w:rPr>
              <w:pPrChange w:id="488" w:author="Dlg Dlg" w:date="2022-01-31T16:57:00Z">
                <w:pPr>
                  <w:keepLines w:val="0"/>
                  <w:ind w:firstLineChars="800" w:firstLine="1760"/>
                  <w:jc w:val="left"/>
                </w:pPr>
              </w:pPrChange>
            </w:pPr>
            <w:del w:id="489" w:author="Dlg Dlg" w:date="2022-01-31T16:57:00Z">
              <w:r w:rsidRPr="006C6AE5" w:rsidDel="001D7D32">
                <w:rPr>
                  <w:rFonts w:ascii="Century Gothic" w:hAnsi="Century Gothic"/>
                  <w:color w:val="000000"/>
                  <w:szCs w:val="22"/>
                </w:rPr>
                <w:delText xml:space="preserve"> </w:delText>
              </w:r>
            </w:del>
          </w:p>
        </w:tc>
      </w:tr>
      <w:tr w:rsidR="006C6AE5" w:rsidRPr="006C6AE5" w:rsidDel="001D7D32" w14:paraId="2D7AF7EF" w14:textId="53461C04" w:rsidTr="00084103">
        <w:trPr>
          <w:trHeight w:val="340"/>
          <w:del w:id="490" w:author="Dlg Dlg" w:date="2022-01-31T16:57:00Z"/>
        </w:trPr>
        <w:tc>
          <w:tcPr>
            <w:tcW w:w="1548" w:type="dxa"/>
            <w:tcBorders>
              <w:top w:val="nil"/>
              <w:left w:val="single" w:sz="8" w:space="0" w:color="000000"/>
              <w:bottom w:val="single" w:sz="8" w:space="0" w:color="000000"/>
              <w:right w:val="single" w:sz="8" w:space="0" w:color="000000"/>
            </w:tcBorders>
            <w:shd w:val="clear" w:color="auto" w:fill="auto"/>
            <w:vAlign w:val="center"/>
            <w:hideMark/>
          </w:tcPr>
          <w:p w14:paraId="0194631D" w14:textId="7146D097" w:rsidR="006C6AE5" w:rsidRPr="006C6AE5" w:rsidDel="001D7D32" w:rsidRDefault="006C6AE5" w:rsidP="001D7D32">
            <w:pPr>
              <w:pStyle w:val="Titre2"/>
              <w:numPr>
                <w:ilvl w:val="0"/>
                <w:numId w:val="0"/>
              </w:numPr>
              <w:rPr>
                <w:del w:id="491" w:author="Dlg Dlg" w:date="2022-01-31T16:57:00Z"/>
                <w:rFonts w:ascii="Century Gothic" w:hAnsi="Century Gothic"/>
                <w:color w:val="000000"/>
                <w:szCs w:val="22"/>
              </w:rPr>
              <w:pPrChange w:id="492" w:author="Dlg Dlg" w:date="2022-01-31T16:57:00Z">
                <w:pPr>
                  <w:keepLines w:val="0"/>
                  <w:ind w:firstLineChars="800" w:firstLine="1760"/>
                  <w:jc w:val="left"/>
                </w:pPr>
              </w:pPrChange>
            </w:pPr>
            <w:del w:id="493" w:author="Dlg Dlg" w:date="2022-01-31T16:57:00Z">
              <w:r w:rsidRPr="006C6AE5" w:rsidDel="001D7D32">
                <w:rPr>
                  <w:rFonts w:ascii="Century Gothic" w:hAnsi="Century Gothic"/>
                  <w:color w:val="000000"/>
                  <w:szCs w:val="22"/>
                </w:rPr>
                <w:delText> </w:delText>
              </w:r>
            </w:del>
          </w:p>
        </w:tc>
        <w:tc>
          <w:tcPr>
            <w:tcW w:w="3173" w:type="dxa"/>
            <w:tcBorders>
              <w:top w:val="nil"/>
              <w:left w:val="nil"/>
              <w:bottom w:val="single" w:sz="8" w:space="0" w:color="000000"/>
              <w:right w:val="single" w:sz="8" w:space="0" w:color="000000"/>
            </w:tcBorders>
            <w:shd w:val="clear" w:color="auto" w:fill="auto"/>
            <w:vAlign w:val="center"/>
            <w:hideMark/>
          </w:tcPr>
          <w:p w14:paraId="34AB0662" w14:textId="276F1106" w:rsidR="006C6AE5" w:rsidRPr="006C6AE5" w:rsidDel="001D7D32" w:rsidRDefault="006C6AE5" w:rsidP="001D7D32">
            <w:pPr>
              <w:pStyle w:val="Titre2"/>
              <w:numPr>
                <w:ilvl w:val="0"/>
                <w:numId w:val="0"/>
              </w:numPr>
              <w:rPr>
                <w:del w:id="494" w:author="Dlg Dlg" w:date="2022-01-31T16:57:00Z"/>
                <w:rFonts w:ascii="Century Gothic" w:hAnsi="Century Gothic"/>
                <w:color w:val="000000"/>
                <w:szCs w:val="22"/>
              </w:rPr>
              <w:pPrChange w:id="495" w:author="Dlg Dlg" w:date="2022-01-31T16:57:00Z">
                <w:pPr>
                  <w:keepLines w:val="0"/>
                  <w:ind w:firstLineChars="800" w:firstLine="1760"/>
                  <w:jc w:val="left"/>
                </w:pPr>
              </w:pPrChange>
            </w:pPr>
            <w:del w:id="496" w:author="Dlg Dlg" w:date="2022-01-31T16:57:00Z">
              <w:r w:rsidRPr="006C6AE5" w:rsidDel="001D7D32">
                <w:rPr>
                  <w:rFonts w:ascii="Century Gothic" w:hAnsi="Century Gothic"/>
                  <w:color w:val="000000"/>
                  <w:szCs w:val="22"/>
                </w:rPr>
                <w:delText xml:space="preserve">  </w:delText>
              </w:r>
            </w:del>
          </w:p>
        </w:tc>
        <w:tc>
          <w:tcPr>
            <w:tcW w:w="2810" w:type="dxa"/>
            <w:tcBorders>
              <w:top w:val="nil"/>
              <w:left w:val="nil"/>
              <w:bottom w:val="single" w:sz="8" w:space="0" w:color="000000"/>
              <w:right w:val="single" w:sz="8" w:space="0" w:color="000000"/>
            </w:tcBorders>
            <w:shd w:val="clear" w:color="auto" w:fill="auto"/>
            <w:vAlign w:val="center"/>
            <w:hideMark/>
          </w:tcPr>
          <w:p w14:paraId="2020B5F2" w14:textId="1DE34F47" w:rsidR="006C6AE5" w:rsidRPr="006C6AE5" w:rsidDel="001D7D32" w:rsidRDefault="006C6AE5" w:rsidP="001D7D32">
            <w:pPr>
              <w:pStyle w:val="Titre2"/>
              <w:numPr>
                <w:ilvl w:val="0"/>
                <w:numId w:val="0"/>
              </w:numPr>
              <w:rPr>
                <w:del w:id="497" w:author="Dlg Dlg" w:date="2022-01-31T16:57:00Z"/>
                <w:rFonts w:ascii="Century Gothic" w:hAnsi="Century Gothic"/>
                <w:color w:val="000000"/>
                <w:szCs w:val="22"/>
              </w:rPr>
              <w:pPrChange w:id="498" w:author="Dlg Dlg" w:date="2022-01-31T16:57:00Z">
                <w:pPr>
                  <w:keepLines w:val="0"/>
                  <w:ind w:firstLineChars="800" w:firstLine="1760"/>
                  <w:jc w:val="left"/>
                </w:pPr>
              </w:pPrChange>
            </w:pPr>
            <w:del w:id="499" w:author="Dlg Dlg" w:date="2022-01-31T16:57:00Z">
              <w:r w:rsidRPr="006C6AE5" w:rsidDel="001D7D32">
                <w:rPr>
                  <w:rFonts w:ascii="Century Gothic" w:hAnsi="Century Gothic"/>
                  <w:color w:val="000000"/>
                  <w:szCs w:val="22"/>
                </w:rPr>
                <w:delText xml:space="preserve">  </w:delText>
              </w:r>
            </w:del>
          </w:p>
        </w:tc>
        <w:tc>
          <w:tcPr>
            <w:tcW w:w="2541" w:type="dxa"/>
            <w:tcBorders>
              <w:top w:val="nil"/>
              <w:left w:val="nil"/>
              <w:bottom w:val="single" w:sz="8" w:space="0" w:color="000000"/>
              <w:right w:val="single" w:sz="8" w:space="0" w:color="000000"/>
            </w:tcBorders>
            <w:shd w:val="clear" w:color="auto" w:fill="auto"/>
            <w:vAlign w:val="center"/>
            <w:hideMark/>
          </w:tcPr>
          <w:p w14:paraId="21F0C9D0" w14:textId="23140D11" w:rsidR="006C6AE5" w:rsidRPr="006C6AE5" w:rsidDel="001D7D32" w:rsidRDefault="006C6AE5" w:rsidP="001D7D32">
            <w:pPr>
              <w:pStyle w:val="Titre2"/>
              <w:numPr>
                <w:ilvl w:val="0"/>
                <w:numId w:val="0"/>
              </w:numPr>
              <w:rPr>
                <w:del w:id="500" w:author="Dlg Dlg" w:date="2022-01-31T16:57:00Z"/>
                <w:rFonts w:ascii="Century Gothic" w:hAnsi="Century Gothic"/>
                <w:color w:val="000000"/>
                <w:szCs w:val="22"/>
              </w:rPr>
              <w:pPrChange w:id="501" w:author="Dlg Dlg" w:date="2022-01-31T16:57:00Z">
                <w:pPr>
                  <w:keepLines w:val="0"/>
                  <w:ind w:firstLineChars="800" w:firstLine="1760"/>
                  <w:jc w:val="left"/>
                </w:pPr>
              </w:pPrChange>
            </w:pPr>
            <w:del w:id="502" w:author="Dlg Dlg" w:date="2022-01-31T16:57:00Z">
              <w:r w:rsidRPr="006C6AE5" w:rsidDel="001D7D32">
                <w:rPr>
                  <w:rFonts w:ascii="Century Gothic" w:hAnsi="Century Gothic"/>
                  <w:color w:val="000000"/>
                  <w:szCs w:val="22"/>
                </w:rPr>
                <w:delText xml:space="preserve"> </w:delText>
              </w:r>
            </w:del>
          </w:p>
        </w:tc>
      </w:tr>
      <w:tr w:rsidR="006C6AE5" w:rsidRPr="006C6AE5" w:rsidDel="001D7D32" w14:paraId="0D9602DF" w14:textId="623ABDFB" w:rsidTr="00084103">
        <w:trPr>
          <w:trHeight w:val="340"/>
          <w:del w:id="503" w:author="Dlg Dlg" w:date="2022-01-31T16:57:00Z"/>
        </w:trPr>
        <w:tc>
          <w:tcPr>
            <w:tcW w:w="1548" w:type="dxa"/>
            <w:tcBorders>
              <w:top w:val="nil"/>
              <w:left w:val="single" w:sz="8" w:space="0" w:color="000000"/>
              <w:bottom w:val="single" w:sz="8" w:space="0" w:color="000000"/>
              <w:right w:val="single" w:sz="8" w:space="0" w:color="000000"/>
            </w:tcBorders>
            <w:shd w:val="clear" w:color="auto" w:fill="auto"/>
            <w:vAlign w:val="center"/>
            <w:hideMark/>
          </w:tcPr>
          <w:p w14:paraId="618652F8" w14:textId="79C44F62" w:rsidR="006C6AE5" w:rsidRPr="006C6AE5" w:rsidDel="001D7D32" w:rsidRDefault="006C6AE5" w:rsidP="001D7D32">
            <w:pPr>
              <w:pStyle w:val="Titre2"/>
              <w:numPr>
                <w:ilvl w:val="0"/>
                <w:numId w:val="0"/>
              </w:numPr>
              <w:rPr>
                <w:del w:id="504" w:author="Dlg Dlg" w:date="2022-01-31T16:57:00Z"/>
                <w:rFonts w:ascii="Century Gothic" w:hAnsi="Century Gothic"/>
                <w:color w:val="000000"/>
                <w:szCs w:val="22"/>
              </w:rPr>
              <w:pPrChange w:id="505" w:author="Dlg Dlg" w:date="2022-01-31T16:57:00Z">
                <w:pPr>
                  <w:keepLines w:val="0"/>
                  <w:ind w:firstLineChars="800" w:firstLine="1760"/>
                  <w:jc w:val="left"/>
                </w:pPr>
              </w:pPrChange>
            </w:pPr>
            <w:del w:id="506" w:author="Dlg Dlg" w:date="2022-01-31T16:57:00Z">
              <w:r w:rsidRPr="006C6AE5" w:rsidDel="001D7D32">
                <w:rPr>
                  <w:rFonts w:ascii="Century Gothic" w:hAnsi="Century Gothic"/>
                  <w:color w:val="000000"/>
                  <w:szCs w:val="22"/>
                </w:rPr>
                <w:delText> </w:delText>
              </w:r>
            </w:del>
          </w:p>
        </w:tc>
        <w:tc>
          <w:tcPr>
            <w:tcW w:w="3173" w:type="dxa"/>
            <w:tcBorders>
              <w:top w:val="nil"/>
              <w:left w:val="nil"/>
              <w:bottom w:val="single" w:sz="8" w:space="0" w:color="000000"/>
              <w:right w:val="single" w:sz="8" w:space="0" w:color="000000"/>
            </w:tcBorders>
            <w:shd w:val="clear" w:color="auto" w:fill="auto"/>
            <w:vAlign w:val="center"/>
            <w:hideMark/>
          </w:tcPr>
          <w:p w14:paraId="7929CCB1" w14:textId="0C6C9635" w:rsidR="006C6AE5" w:rsidRPr="006C6AE5" w:rsidDel="001D7D32" w:rsidRDefault="006C6AE5" w:rsidP="001D7D32">
            <w:pPr>
              <w:pStyle w:val="Titre2"/>
              <w:numPr>
                <w:ilvl w:val="0"/>
                <w:numId w:val="0"/>
              </w:numPr>
              <w:rPr>
                <w:del w:id="507" w:author="Dlg Dlg" w:date="2022-01-31T16:57:00Z"/>
                <w:rFonts w:ascii="Century Gothic" w:hAnsi="Century Gothic"/>
                <w:color w:val="000000"/>
                <w:szCs w:val="22"/>
              </w:rPr>
              <w:pPrChange w:id="508" w:author="Dlg Dlg" w:date="2022-01-31T16:57:00Z">
                <w:pPr>
                  <w:keepLines w:val="0"/>
                  <w:ind w:firstLineChars="800" w:firstLine="1760"/>
                  <w:jc w:val="left"/>
                </w:pPr>
              </w:pPrChange>
            </w:pPr>
            <w:del w:id="509" w:author="Dlg Dlg" w:date="2022-01-31T16:57:00Z">
              <w:r w:rsidRPr="006C6AE5" w:rsidDel="001D7D32">
                <w:rPr>
                  <w:rFonts w:ascii="Century Gothic" w:hAnsi="Century Gothic"/>
                  <w:color w:val="000000"/>
                  <w:szCs w:val="22"/>
                </w:rPr>
                <w:delText xml:space="preserve">  </w:delText>
              </w:r>
            </w:del>
          </w:p>
        </w:tc>
        <w:tc>
          <w:tcPr>
            <w:tcW w:w="2810" w:type="dxa"/>
            <w:tcBorders>
              <w:top w:val="nil"/>
              <w:left w:val="nil"/>
              <w:bottom w:val="single" w:sz="8" w:space="0" w:color="000000"/>
              <w:right w:val="single" w:sz="8" w:space="0" w:color="000000"/>
            </w:tcBorders>
            <w:shd w:val="clear" w:color="auto" w:fill="auto"/>
            <w:vAlign w:val="center"/>
            <w:hideMark/>
          </w:tcPr>
          <w:p w14:paraId="539EADAB" w14:textId="58B82954" w:rsidR="006C6AE5" w:rsidRPr="006C6AE5" w:rsidDel="001D7D32" w:rsidRDefault="006C6AE5" w:rsidP="001D7D32">
            <w:pPr>
              <w:pStyle w:val="Titre2"/>
              <w:numPr>
                <w:ilvl w:val="0"/>
                <w:numId w:val="0"/>
              </w:numPr>
              <w:rPr>
                <w:del w:id="510" w:author="Dlg Dlg" w:date="2022-01-31T16:57:00Z"/>
                <w:rFonts w:ascii="Century Gothic" w:hAnsi="Century Gothic"/>
                <w:color w:val="000000"/>
                <w:szCs w:val="22"/>
              </w:rPr>
              <w:pPrChange w:id="511" w:author="Dlg Dlg" w:date="2022-01-31T16:57:00Z">
                <w:pPr>
                  <w:keepLines w:val="0"/>
                  <w:ind w:firstLineChars="800" w:firstLine="1760"/>
                  <w:jc w:val="left"/>
                </w:pPr>
              </w:pPrChange>
            </w:pPr>
            <w:del w:id="512" w:author="Dlg Dlg" w:date="2022-01-31T16:57:00Z">
              <w:r w:rsidRPr="006C6AE5" w:rsidDel="001D7D32">
                <w:rPr>
                  <w:rFonts w:ascii="Century Gothic" w:hAnsi="Century Gothic"/>
                  <w:color w:val="000000"/>
                  <w:szCs w:val="22"/>
                </w:rPr>
                <w:delText xml:space="preserve">  </w:delText>
              </w:r>
            </w:del>
          </w:p>
        </w:tc>
        <w:tc>
          <w:tcPr>
            <w:tcW w:w="2541" w:type="dxa"/>
            <w:tcBorders>
              <w:top w:val="nil"/>
              <w:left w:val="nil"/>
              <w:bottom w:val="single" w:sz="8" w:space="0" w:color="000000"/>
              <w:right w:val="single" w:sz="8" w:space="0" w:color="000000"/>
            </w:tcBorders>
            <w:shd w:val="clear" w:color="auto" w:fill="auto"/>
            <w:vAlign w:val="center"/>
            <w:hideMark/>
          </w:tcPr>
          <w:p w14:paraId="09794D45" w14:textId="707C0E3A" w:rsidR="006C6AE5" w:rsidRPr="006C6AE5" w:rsidDel="001D7D32" w:rsidRDefault="006C6AE5" w:rsidP="001D7D32">
            <w:pPr>
              <w:pStyle w:val="Titre2"/>
              <w:numPr>
                <w:ilvl w:val="0"/>
                <w:numId w:val="0"/>
              </w:numPr>
              <w:rPr>
                <w:del w:id="513" w:author="Dlg Dlg" w:date="2022-01-31T16:57:00Z"/>
                <w:rFonts w:ascii="Century Gothic" w:hAnsi="Century Gothic"/>
                <w:color w:val="000000"/>
                <w:szCs w:val="22"/>
              </w:rPr>
              <w:pPrChange w:id="514" w:author="Dlg Dlg" w:date="2022-01-31T16:57:00Z">
                <w:pPr>
                  <w:keepLines w:val="0"/>
                  <w:ind w:firstLineChars="800" w:firstLine="1760"/>
                  <w:jc w:val="left"/>
                </w:pPr>
              </w:pPrChange>
            </w:pPr>
            <w:del w:id="515" w:author="Dlg Dlg" w:date="2022-01-31T16:57:00Z">
              <w:r w:rsidRPr="006C6AE5" w:rsidDel="001D7D32">
                <w:rPr>
                  <w:rFonts w:ascii="Century Gothic" w:hAnsi="Century Gothic"/>
                  <w:color w:val="000000"/>
                  <w:szCs w:val="22"/>
                </w:rPr>
                <w:delText xml:space="preserve"> </w:delText>
              </w:r>
            </w:del>
          </w:p>
        </w:tc>
      </w:tr>
      <w:tr w:rsidR="006C6AE5" w:rsidRPr="006C6AE5" w:rsidDel="001D7D32" w14:paraId="43B8F688" w14:textId="322D490E" w:rsidTr="00084103">
        <w:trPr>
          <w:trHeight w:val="340"/>
          <w:del w:id="516" w:author="Dlg Dlg" w:date="2022-01-31T16:57:00Z"/>
        </w:trPr>
        <w:tc>
          <w:tcPr>
            <w:tcW w:w="1548" w:type="dxa"/>
            <w:tcBorders>
              <w:top w:val="nil"/>
              <w:left w:val="single" w:sz="8" w:space="0" w:color="000000"/>
              <w:bottom w:val="single" w:sz="8" w:space="0" w:color="000000"/>
              <w:right w:val="single" w:sz="8" w:space="0" w:color="000000"/>
            </w:tcBorders>
            <w:shd w:val="clear" w:color="auto" w:fill="auto"/>
            <w:vAlign w:val="center"/>
            <w:hideMark/>
          </w:tcPr>
          <w:p w14:paraId="4EF8DE55" w14:textId="7C3B4643" w:rsidR="006C6AE5" w:rsidRPr="006C6AE5" w:rsidDel="001D7D32" w:rsidRDefault="006C6AE5" w:rsidP="001D7D32">
            <w:pPr>
              <w:pStyle w:val="Titre2"/>
              <w:numPr>
                <w:ilvl w:val="0"/>
                <w:numId w:val="0"/>
              </w:numPr>
              <w:rPr>
                <w:del w:id="517" w:author="Dlg Dlg" w:date="2022-01-31T16:57:00Z"/>
                <w:rFonts w:ascii="Century Gothic" w:hAnsi="Century Gothic"/>
                <w:color w:val="000000"/>
                <w:szCs w:val="22"/>
              </w:rPr>
              <w:pPrChange w:id="518" w:author="Dlg Dlg" w:date="2022-01-31T16:57:00Z">
                <w:pPr>
                  <w:keepLines w:val="0"/>
                  <w:ind w:firstLineChars="800" w:firstLine="1760"/>
                  <w:jc w:val="left"/>
                </w:pPr>
              </w:pPrChange>
            </w:pPr>
            <w:del w:id="519" w:author="Dlg Dlg" w:date="2022-01-31T16:57:00Z">
              <w:r w:rsidRPr="006C6AE5" w:rsidDel="001D7D32">
                <w:rPr>
                  <w:rFonts w:ascii="Century Gothic" w:hAnsi="Century Gothic"/>
                  <w:color w:val="000000"/>
                  <w:szCs w:val="22"/>
                </w:rPr>
                <w:delText> </w:delText>
              </w:r>
            </w:del>
          </w:p>
        </w:tc>
        <w:tc>
          <w:tcPr>
            <w:tcW w:w="3173" w:type="dxa"/>
            <w:tcBorders>
              <w:top w:val="nil"/>
              <w:left w:val="nil"/>
              <w:bottom w:val="single" w:sz="8" w:space="0" w:color="000000"/>
              <w:right w:val="single" w:sz="8" w:space="0" w:color="000000"/>
            </w:tcBorders>
            <w:shd w:val="clear" w:color="auto" w:fill="auto"/>
            <w:vAlign w:val="center"/>
            <w:hideMark/>
          </w:tcPr>
          <w:p w14:paraId="3C763AFF" w14:textId="61A23E4B" w:rsidR="006C6AE5" w:rsidRPr="006C6AE5" w:rsidDel="001D7D32" w:rsidRDefault="006C6AE5" w:rsidP="001D7D32">
            <w:pPr>
              <w:pStyle w:val="Titre2"/>
              <w:numPr>
                <w:ilvl w:val="0"/>
                <w:numId w:val="0"/>
              </w:numPr>
              <w:rPr>
                <w:del w:id="520" w:author="Dlg Dlg" w:date="2022-01-31T16:57:00Z"/>
                <w:rFonts w:ascii="Century Gothic" w:hAnsi="Century Gothic"/>
                <w:color w:val="000000"/>
                <w:szCs w:val="22"/>
              </w:rPr>
              <w:pPrChange w:id="521" w:author="Dlg Dlg" w:date="2022-01-31T16:57:00Z">
                <w:pPr>
                  <w:keepLines w:val="0"/>
                  <w:ind w:firstLineChars="800" w:firstLine="1760"/>
                  <w:jc w:val="left"/>
                </w:pPr>
              </w:pPrChange>
            </w:pPr>
            <w:del w:id="522" w:author="Dlg Dlg" w:date="2022-01-31T16:57:00Z">
              <w:r w:rsidRPr="006C6AE5" w:rsidDel="001D7D32">
                <w:rPr>
                  <w:rFonts w:ascii="Century Gothic" w:hAnsi="Century Gothic"/>
                  <w:color w:val="000000"/>
                  <w:szCs w:val="22"/>
                </w:rPr>
                <w:delText xml:space="preserve">  </w:delText>
              </w:r>
            </w:del>
          </w:p>
        </w:tc>
        <w:tc>
          <w:tcPr>
            <w:tcW w:w="2810" w:type="dxa"/>
            <w:tcBorders>
              <w:top w:val="nil"/>
              <w:left w:val="nil"/>
              <w:bottom w:val="single" w:sz="8" w:space="0" w:color="000000"/>
              <w:right w:val="single" w:sz="8" w:space="0" w:color="000000"/>
            </w:tcBorders>
            <w:shd w:val="clear" w:color="auto" w:fill="auto"/>
            <w:vAlign w:val="center"/>
            <w:hideMark/>
          </w:tcPr>
          <w:p w14:paraId="1EC2137E" w14:textId="3DA18A45" w:rsidR="006C6AE5" w:rsidRPr="006C6AE5" w:rsidDel="001D7D32" w:rsidRDefault="006C6AE5" w:rsidP="001D7D32">
            <w:pPr>
              <w:pStyle w:val="Titre2"/>
              <w:numPr>
                <w:ilvl w:val="0"/>
                <w:numId w:val="0"/>
              </w:numPr>
              <w:rPr>
                <w:del w:id="523" w:author="Dlg Dlg" w:date="2022-01-31T16:57:00Z"/>
                <w:rFonts w:ascii="Century Gothic" w:hAnsi="Century Gothic"/>
                <w:color w:val="000000"/>
                <w:szCs w:val="22"/>
              </w:rPr>
              <w:pPrChange w:id="524" w:author="Dlg Dlg" w:date="2022-01-31T16:57:00Z">
                <w:pPr>
                  <w:keepLines w:val="0"/>
                  <w:ind w:firstLineChars="800" w:firstLine="1760"/>
                  <w:jc w:val="left"/>
                </w:pPr>
              </w:pPrChange>
            </w:pPr>
            <w:del w:id="525" w:author="Dlg Dlg" w:date="2022-01-31T16:57:00Z">
              <w:r w:rsidRPr="006C6AE5" w:rsidDel="001D7D32">
                <w:rPr>
                  <w:rFonts w:ascii="Century Gothic" w:hAnsi="Century Gothic"/>
                  <w:color w:val="000000"/>
                  <w:szCs w:val="22"/>
                </w:rPr>
                <w:delText xml:space="preserve">  </w:delText>
              </w:r>
            </w:del>
          </w:p>
        </w:tc>
        <w:tc>
          <w:tcPr>
            <w:tcW w:w="2541" w:type="dxa"/>
            <w:tcBorders>
              <w:top w:val="nil"/>
              <w:left w:val="nil"/>
              <w:bottom w:val="single" w:sz="8" w:space="0" w:color="000000"/>
              <w:right w:val="single" w:sz="8" w:space="0" w:color="000000"/>
            </w:tcBorders>
            <w:shd w:val="clear" w:color="auto" w:fill="auto"/>
            <w:vAlign w:val="center"/>
            <w:hideMark/>
          </w:tcPr>
          <w:p w14:paraId="16728DDC" w14:textId="7F6DCBB8" w:rsidR="006C6AE5" w:rsidRPr="006C6AE5" w:rsidDel="001D7D32" w:rsidRDefault="006C6AE5" w:rsidP="001D7D32">
            <w:pPr>
              <w:pStyle w:val="Titre2"/>
              <w:numPr>
                <w:ilvl w:val="0"/>
                <w:numId w:val="0"/>
              </w:numPr>
              <w:rPr>
                <w:del w:id="526" w:author="Dlg Dlg" w:date="2022-01-31T16:57:00Z"/>
                <w:rFonts w:ascii="Century Gothic" w:hAnsi="Century Gothic"/>
                <w:color w:val="000000"/>
                <w:szCs w:val="22"/>
              </w:rPr>
              <w:pPrChange w:id="527" w:author="Dlg Dlg" w:date="2022-01-31T16:57:00Z">
                <w:pPr>
                  <w:keepLines w:val="0"/>
                  <w:ind w:firstLineChars="800" w:firstLine="1760"/>
                  <w:jc w:val="left"/>
                </w:pPr>
              </w:pPrChange>
            </w:pPr>
            <w:del w:id="528" w:author="Dlg Dlg" w:date="2022-01-31T16:57:00Z">
              <w:r w:rsidRPr="006C6AE5" w:rsidDel="001D7D32">
                <w:rPr>
                  <w:rFonts w:ascii="Century Gothic" w:hAnsi="Century Gothic"/>
                  <w:color w:val="000000"/>
                  <w:szCs w:val="22"/>
                </w:rPr>
                <w:delText xml:space="preserve"> </w:delText>
              </w:r>
            </w:del>
          </w:p>
        </w:tc>
      </w:tr>
      <w:tr w:rsidR="006C6AE5" w:rsidRPr="006C6AE5" w:rsidDel="001D7D32" w14:paraId="6B418ECA" w14:textId="65EF1056" w:rsidTr="00084103">
        <w:trPr>
          <w:trHeight w:val="340"/>
          <w:del w:id="529" w:author="Dlg Dlg" w:date="2022-01-31T16:57:00Z"/>
        </w:trPr>
        <w:tc>
          <w:tcPr>
            <w:tcW w:w="1548" w:type="dxa"/>
            <w:tcBorders>
              <w:top w:val="nil"/>
              <w:left w:val="single" w:sz="8" w:space="0" w:color="000000"/>
              <w:bottom w:val="single" w:sz="8" w:space="0" w:color="000000"/>
              <w:right w:val="single" w:sz="8" w:space="0" w:color="000000"/>
            </w:tcBorders>
            <w:shd w:val="clear" w:color="auto" w:fill="auto"/>
            <w:vAlign w:val="center"/>
            <w:hideMark/>
          </w:tcPr>
          <w:p w14:paraId="29D68F6E" w14:textId="72F21149" w:rsidR="006C6AE5" w:rsidRPr="006C6AE5" w:rsidDel="001D7D32" w:rsidRDefault="006C6AE5" w:rsidP="001D7D32">
            <w:pPr>
              <w:pStyle w:val="Titre2"/>
              <w:numPr>
                <w:ilvl w:val="0"/>
                <w:numId w:val="0"/>
              </w:numPr>
              <w:rPr>
                <w:del w:id="530" w:author="Dlg Dlg" w:date="2022-01-31T16:57:00Z"/>
                <w:rFonts w:ascii="Century Gothic" w:hAnsi="Century Gothic"/>
                <w:color w:val="000000"/>
                <w:szCs w:val="22"/>
              </w:rPr>
              <w:pPrChange w:id="531" w:author="Dlg Dlg" w:date="2022-01-31T16:57:00Z">
                <w:pPr>
                  <w:keepLines w:val="0"/>
                  <w:ind w:firstLineChars="800" w:firstLine="1760"/>
                  <w:jc w:val="left"/>
                </w:pPr>
              </w:pPrChange>
            </w:pPr>
            <w:del w:id="532" w:author="Dlg Dlg" w:date="2022-01-31T16:57:00Z">
              <w:r w:rsidRPr="006C6AE5" w:rsidDel="001D7D32">
                <w:rPr>
                  <w:rFonts w:ascii="Century Gothic" w:hAnsi="Century Gothic"/>
                  <w:color w:val="000000"/>
                  <w:szCs w:val="22"/>
                </w:rPr>
                <w:delText> </w:delText>
              </w:r>
            </w:del>
          </w:p>
        </w:tc>
        <w:tc>
          <w:tcPr>
            <w:tcW w:w="3173" w:type="dxa"/>
            <w:tcBorders>
              <w:top w:val="nil"/>
              <w:left w:val="nil"/>
              <w:bottom w:val="single" w:sz="8" w:space="0" w:color="000000"/>
              <w:right w:val="single" w:sz="8" w:space="0" w:color="000000"/>
            </w:tcBorders>
            <w:shd w:val="clear" w:color="auto" w:fill="auto"/>
            <w:vAlign w:val="center"/>
            <w:hideMark/>
          </w:tcPr>
          <w:p w14:paraId="27494881" w14:textId="22BE7A7F" w:rsidR="006C6AE5" w:rsidRPr="006C6AE5" w:rsidDel="001D7D32" w:rsidRDefault="006C6AE5" w:rsidP="001D7D32">
            <w:pPr>
              <w:pStyle w:val="Titre2"/>
              <w:numPr>
                <w:ilvl w:val="0"/>
                <w:numId w:val="0"/>
              </w:numPr>
              <w:rPr>
                <w:del w:id="533" w:author="Dlg Dlg" w:date="2022-01-31T16:57:00Z"/>
                <w:rFonts w:ascii="Century Gothic" w:hAnsi="Century Gothic"/>
                <w:color w:val="000000"/>
                <w:szCs w:val="22"/>
              </w:rPr>
              <w:pPrChange w:id="534" w:author="Dlg Dlg" w:date="2022-01-31T16:57:00Z">
                <w:pPr>
                  <w:keepLines w:val="0"/>
                  <w:ind w:firstLineChars="800" w:firstLine="1760"/>
                  <w:jc w:val="left"/>
                </w:pPr>
              </w:pPrChange>
            </w:pPr>
            <w:del w:id="535" w:author="Dlg Dlg" w:date="2022-01-31T16:57:00Z">
              <w:r w:rsidRPr="006C6AE5" w:rsidDel="001D7D32">
                <w:rPr>
                  <w:rFonts w:ascii="Century Gothic" w:hAnsi="Century Gothic"/>
                  <w:color w:val="000000"/>
                  <w:szCs w:val="22"/>
                </w:rPr>
                <w:delText> </w:delText>
              </w:r>
            </w:del>
          </w:p>
        </w:tc>
        <w:tc>
          <w:tcPr>
            <w:tcW w:w="2810" w:type="dxa"/>
            <w:tcBorders>
              <w:top w:val="nil"/>
              <w:left w:val="nil"/>
              <w:bottom w:val="single" w:sz="8" w:space="0" w:color="000000"/>
              <w:right w:val="single" w:sz="8" w:space="0" w:color="000000"/>
            </w:tcBorders>
            <w:shd w:val="clear" w:color="auto" w:fill="auto"/>
            <w:vAlign w:val="center"/>
            <w:hideMark/>
          </w:tcPr>
          <w:p w14:paraId="416F32A9" w14:textId="1A1865AF" w:rsidR="006C6AE5" w:rsidRPr="006C6AE5" w:rsidDel="001D7D32" w:rsidRDefault="006C6AE5" w:rsidP="001D7D32">
            <w:pPr>
              <w:pStyle w:val="Titre2"/>
              <w:numPr>
                <w:ilvl w:val="0"/>
                <w:numId w:val="0"/>
              </w:numPr>
              <w:rPr>
                <w:del w:id="536" w:author="Dlg Dlg" w:date="2022-01-31T16:57:00Z"/>
                <w:rFonts w:ascii="Century Gothic" w:hAnsi="Century Gothic"/>
                <w:color w:val="000000"/>
                <w:szCs w:val="22"/>
              </w:rPr>
              <w:pPrChange w:id="537" w:author="Dlg Dlg" w:date="2022-01-31T16:57:00Z">
                <w:pPr>
                  <w:keepLines w:val="0"/>
                  <w:ind w:firstLineChars="800" w:firstLine="1760"/>
                  <w:jc w:val="left"/>
                </w:pPr>
              </w:pPrChange>
            </w:pPr>
            <w:del w:id="538" w:author="Dlg Dlg" w:date="2022-01-31T16:57:00Z">
              <w:r w:rsidRPr="006C6AE5" w:rsidDel="001D7D32">
                <w:rPr>
                  <w:rFonts w:ascii="Century Gothic" w:hAnsi="Century Gothic"/>
                  <w:color w:val="000000"/>
                  <w:szCs w:val="22"/>
                </w:rPr>
                <w:delText> </w:delText>
              </w:r>
            </w:del>
          </w:p>
        </w:tc>
        <w:tc>
          <w:tcPr>
            <w:tcW w:w="2541" w:type="dxa"/>
            <w:tcBorders>
              <w:top w:val="nil"/>
              <w:left w:val="nil"/>
              <w:bottom w:val="single" w:sz="8" w:space="0" w:color="000000"/>
              <w:right w:val="single" w:sz="8" w:space="0" w:color="000000"/>
            </w:tcBorders>
            <w:shd w:val="clear" w:color="auto" w:fill="auto"/>
            <w:vAlign w:val="center"/>
            <w:hideMark/>
          </w:tcPr>
          <w:p w14:paraId="61F76744" w14:textId="1A165607" w:rsidR="006C6AE5" w:rsidRPr="006C6AE5" w:rsidDel="001D7D32" w:rsidRDefault="006C6AE5" w:rsidP="001D7D32">
            <w:pPr>
              <w:pStyle w:val="Titre2"/>
              <w:numPr>
                <w:ilvl w:val="0"/>
                <w:numId w:val="0"/>
              </w:numPr>
              <w:rPr>
                <w:del w:id="539" w:author="Dlg Dlg" w:date="2022-01-31T16:57:00Z"/>
                <w:rFonts w:ascii="Century Gothic" w:hAnsi="Century Gothic"/>
                <w:color w:val="000000"/>
                <w:szCs w:val="22"/>
              </w:rPr>
              <w:pPrChange w:id="540" w:author="Dlg Dlg" w:date="2022-01-31T16:57:00Z">
                <w:pPr>
                  <w:keepLines w:val="0"/>
                  <w:ind w:firstLineChars="800" w:firstLine="1760"/>
                  <w:jc w:val="left"/>
                </w:pPr>
              </w:pPrChange>
            </w:pPr>
            <w:del w:id="541" w:author="Dlg Dlg" w:date="2022-01-31T16:57:00Z">
              <w:r w:rsidRPr="006C6AE5" w:rsidDel="001D7D32">
                <w:rPr>
                  <w:rFonts w:ascii="Century Gothic" w:hAnsi="Century Gothic"/>
                  <w:color w:val="000000"/>
                  <w:szCs w:val="22"/>
                </w:rPr>
                <w:delText> </w:delText>
              </w:r>
            </w:del>
          </w:p>
        </w:tc>
      </w:tr>
      <w:tr w:rsidR="006C6AE5" w:rsidRPr="006C6AE5" w:rsidDel="001D7D32" w14:paraId="3CAC3E5D" w14:textId="4A8EF5D1" w:rsidTr="00084103">
        <w:trPr>
          <w:trHeight w:val="340"/>
          <w:del w:id="542" w:author="Dlg Dlg" w:date="2022-01-31T16:57:00Z"/>
        </w:trPr>
        <w:tc>
          <w:tcPr>
            <w:tcW w:w="1548" w:type="dxa"/>
            <w:tcBorders>
              <w:top w:val="nil"/>
              <w:left w:val="single" w:sz="8" w:space="0" w:color="000000"/>
              <w:bottom w:val="single" w:sz="8" w:space="0" w:color="000000"/>
              <w:right w:val="single" w:sz="8" w:space="0" w:color="000000"/>
            </w:tcBorders>
            <w:shd w:val="clear" w:color="auto" w:fill="auto"/>
            <w:vAlign w:val="center"/>
            <w:hideMark/>
          </w:tcPr>
          <w:p w14:paraId="4D0FDB96" w14:textId="40FED21B" w:rsidR="006C6AE5" w:rsidRPr="006C6AE5" w:rsidDel="001D7D32" w:rsidRDefault="006C6AE5" w:rsidP="001D7D32">
            <w:pPr>
              <w:pStyle w:val="Titre2"/>
              <w:numPr>
                <w:ilvl w:val="0"/>
                <w:numId w:val="0"/>
              </w:numPr>
              <w:rPr>
                <w:del w:id="543" w:author="Dlg Dlg" w:date="2022-01-31T16:57:00Z"/>
                <w:rFonts w:ascii="Century Gothic" w:hAnsi="Century Gothic"/>
                <w:color w:val="000000"/>
                <w:szCs w:val="22"/>
              </w:rPr>
              <w:pPrChange w:id="544" w:author="Dlg Dlg" w:date="2022-01-31T16:57:00Z">
                <w:pPr>
                  <w:keepLines w:val="0"/>
                  <w:ind w:firstLineChars="800" w:firstLine="1760"/>
                  <w:jc w:val="left"/>
                </w:pPr>
              </w:pPrChange>
            </w:pPr>
            <w:del w:id="545" w:author="Dlg Dlg" w:date="2022-01-31T16:57:00Z">
              <w:r w:rsidRPr="006C6AE5" w:rsidDel="001D7D32">
                <w:rPr>
                  <w:rFonts w:ascii="Century Gothic" w:hAnsi="Century Gothic"/>
                  <w:color w:val="000000"/>
                  <w:szCs w:val="22"/>
                </w:rPr>
                <w:delText> </w:delText>
              </w:r>
            </w:del>
          </w:p>
        </w:tc>
        <w:tc>
          <w:tcPr>
            <w:tcW w:w="3173" w:type="dxa"/>
            <w:tcBorders>
              <w:top w:val="nil"/>
              <w:left w:val="nil"/>
              <w:bottom w:val="single" w:sz="8" w:space="0" w:color="000000"/>
              <w:right w:val="single" w:sz="8" w:space="0" w:color="000000"/>
            </w:tcBorders>
            <w:shd w:val="clear" w:color="auto" w:fill="auto"/>
            <w:vAlign w:val="center"/>
            <w:hideMark/>
          </w:tcPr>
          <w:p w14:paraId="7467DB3C" w14:textId="47869A72" w:rsidR="006C6AE5" w:rsidRPr="006C6AE5" w:rsidDel="001D7D32" w:rsidRDefault="006C6AE5" w:rsidP="001D7D32">
            <w:pPr>
              <w:pStyle w:val="Titre2"/>
              <w:numPr>
                <w:ilvl w:val="0"/>
                <w:numId w:val="0"/>
              </w:numPr>
              <w:rPr>
                <w:del w:id="546" w:author="Dlg Dlg" w:date="2022-01-31T16:57:00Z"/>
                <w:rFonts w:ascii="Century Gothic" w:hAnsi="Century Gothic"/>
                <w:color w:val="000000"/>
                <w:szCs w:val="22"/>
              </w:rPr>
              <w:pPrChange w:id="547" w:author="Dlg Dlg" w:date="2022-01-31T16:57:00Z">
                <w:pPr>
                  <w:keepLines w:val="0"/>
                  <w:ind w:firstLineChars="800" w:firstLine="1760"/>
                  <w:jc w:val="left"/>
                </w:pPr>
              </w:pPrChange>
            </w:pPr>
            <w:del w:id="548" w:author="Dlg Dlg" w:date="2022-01-31T16:57:00Z">
              <w:r w:rsidRPr="006C6AE5" w:rsidDel="001D7D32">
                <w:rPr>
                  <w:rFonts w:ascii="Century Gothic" w:hAnsi="Century Gothic"/>
                  <w:color w:val="000000"/>
                  <w:szCs w:val="22"/>
                </w:rPr>
                <w:delText> </w:delText>
              </w:r>
            </w:del>
          </w:p>
        </w:tc>
        <w:tc>
          <w:tcPr>
            <w:tcW w:w="2810" w:type="dxa"/>
            <w:tcBorders>
              <w:top w:val="nil"/>
              <w:left w:val="nil"/>
              <w:bottom w:val="single" w:sz="8" w:space="0" w:color="000000"/>
              <w:right w:val="single" w:sz="8" w:space="0" w:color="000000"/>
            </w:tcBorders>
            <w:shd w:val="clear" w:color="auto" w:fill="auto"/>
            <w:vAlign w:val="center"/>
            <w:hideMark/>
          </w:tcPr>
          <w:p w14:paraId="4F529384" w14:textId="53C8D82F" w:rsidR="006C6AE5" w:rsidRPr="006C6AE5" w:rsidDel="001D7D32" w:rsidRDefault="006C6AE5" w:rsidP="001D7D32">
            <w:pPr>
              <w:pStyle w:val="Titre2"/>
              <w:numPr>
                <w:ilvl w:val="0"/>
                <w:numId w:val="0"/>
              </w:numPr>
              <w:rPr>
                <w:del w:id="549" w:author="Dlg Dlg" w:date="2022-01-31T16:57:00Z"/>
                <w:rFonts w:ascii="Century Gothic" w:hAnsi="Century Gothic"/>
                <w:color w:val="000000"/>
                <w:szCs w:val="22"/>
              </w:rPr>
              <w:pPrChange w:id="550" w:author="Dlg Dlg" w:date="2022-01-31T16:57:00Z">
                <w:pPr>
                  <w:keepLines w:val="0"/>
                  <w:ind w:firstLineChars="800" w:firstLine="1760"/>
                  <w:jc w:val="left"/>
                </w:pPr>
              </w:pPrChange>
            </w:pPr>
            <w:del w:id="551" w:author="Dlg Dlg" w:date="2022-01-31T16:57:00Z">
              <w:r w:rsidRPr="006C6AE5" w:rsidDel="001D7D32">
                <w:rPr>
                  <w:rFonts w:ascii="Century Gothic" w:hAnsi="Century Gothic"/>
                  <w:color w:val="000000"/>
                  <w:szCs w:val="22"/>
                </w:rPr>
                <w:delText> </w:delText>
              </w:r>
            </w:del>
          </w:p>
        </w:tc>
        <w:tc>
          <w:tcPr>
            <w:tcW w:w="2541" w:type="dxa"/>
            <w:tcBorders>
              <w:top w:val="nil"/>
              <w:left w:val="nil"/>
              <w:bottom w:val="single" w:sz="8" w:space="0" w:color="000000"/>
              <w:right w:val="single" w:sz="8" w:space="0" w:color="000000"/>
            </w:tcBorders>
            <w:shd w:val="clear" w:color="auto" w:fill="auto"/>
            <w:vAlign w:val="center"/>
            <w:hideMark/>
          </w:tcPr>
          <w:p w14:paraId="2DF21F6C" w14:textId="1CAD9738" w:rsidR="006C6AE5" w:rsidRPr="006C6AE5" w:rsidDel="001D7D32" w:rsidRDefault="006C6AE5" w:rsidP="001D7D32">
            <w:pPr>
              <w:pStyle w:val="Titre2"/>
              <w:numPr>
                <w:ilvl w:val="0"/>
                <w:numId w:val="0"/>
              </w:numPr>
              <w:rPr>
                <w:del w:id="552" w:author="Dlg Dlg" w:date="2022-01-31T16:57:00Z"/>
                <w:rFonts w:ascii="Century Gothic" w:hAnsi="Century Gothic"/>
                <w:color w:val="000000"/>
                <w:szCs w:val="22"/>
              </w:rPr>
              <w:pPrChange w:id="553" w:author="Dlg Dlg" w:date="2022-01-31T16:57:00Z">
                <w:pPr>
                  <w:keepLines w:val="0"/>
                  <w:ind w:firstLineChars="800" w:firstLine="1760"/>
                  <w:jc w:val="left"/>
                </w:pPr>
              </w:pPrChange>
            </w:pPr>
            <w:del w:id="554" w:author="Dlg Dlg" w:date="2022-01-31T16:57:00Z">
              <w:r w:rsidRPr="006C6AE5" w:rsidDel="001D7D32">
                <w:rPr>
                  <w:rFonts w:ascii="Century Gothic" w:hAnsi="Century Gothic"/>
                  <w:color w:val="000000"/>
                  <w:szCs w:val="22"/>
                </w:rPr>
                <w:delText> </w:delText>
              </w:r>
            </w:del>
          </w:p>
        </w:tc>
      </w:tr>
      <w:tr w:rsidR="006C6AE5" w:rsidRPr="006C6AE5" w:rsidDel="001D7D32" w14:paraId="578F6296" w14:textId="68E2AFCD" w:rsidTr="00084103">
        <w:trPr>
          <w:trHeight w:val="340"/>
          <w:del w:id="555" w:author="Dlg Dlg" w:date="2022-01-31T16:57:00Z"/>
        </w:trPr>
        <w:tc>
          <w:tcPr>
            <w:tcW w:w="1548" w:type="dxa"/>
            <w:tcBorders>
              <w:top w:val="nil"/>
              <w:left w:val="single" w:sz="8" w:space="0" w:color="000000"/>
              <w:bottom w:val="single" w:sz="8" w:space="0" w:color="000000"/>
              <w:right w:val="single" w:sz="8" w:space="0" w:color="000000"/>
            </w:tcBorders>
            <w:shd w:val="clear" w:color="auto" w:fill="auto"/>
            <w:vAlign w:val="center"/>
            <w:hideMark/>
          </w:tcPr>
          <w:p w14:paraId="36E13E3E" w14:textId="6904C962" w:rsidR="006C6AE5" w:rsidRPr="006C6AE5" w:rsidDel="001D7D32" w:rsidRDefault="006C6AE5" w:rsidP="001D7D32">
            <w:pPr>
              <w:pStyle w:val="Titre2"/>
              <w:numPr>
                <w:ilvl w:val="0"/>
                <w:numId w:val="0"/>
              </w:numPr>
              <w:rPr>
                <w:del w:id="556" w:author="Dlg Dlg" w:date="2022-01-31T16:57:00Z"/>
                <w:rFonts w:ascii="Century Gothic" w:hAnsi="Century Gothic"/>
                <w:color w:val="000000"/>
                <w:szCs w:val="22"/>
              </w:rPr>
              <w:pPrChange w:id="557" w:author="Dlg Dlg" w:date="2022-01-31T16:57:00Z">
                <w:pPr>
                  <w:keepLines w:val="0"/>
                  <w:ind w:firstLineChars="800" w:firstLine="1760"/>
                  <w:jc w:val="left"/>
                </w:pPr>
              </w:pPrChange>
            </w:pPr>
            <w:del w:id="558" w:author="Dlg Dlg" w:date="2022-01-31T16:57:00Z">
              <w:r w:rsidRPr="006C6AE5" w:rsidDel="001D7D32">
                <w:rPr>
                  <w:rFonts w:ascii="Century Gothic" w:hAnsi="Century Gothic"/>
                  <w:color w:val="000000"/>
                  <w:szCs w:val="22"/>
                </w:rPr>
                <w:delText> </w:delText>
              </w:r>
            </w:del>
          </w:p>
        </w:tc>
        <w:tc>
          <w:tcPr>
            <w:tcW w:w="3173" w:type="dxa"/>
            <w:tcBorders>
              <w:top w:val="nil"/>
              <w:left w:val="nil"/>
              <w:bottom w:val="single" w:sz="8" w:space="0" w:color="000000"/>
              <w:right w:val="single" w:sz="8" w:space="0" w:color="000000"/>
            </w:tcBorders>
            <w:shd w:val="clear" w:color="auto" w:fill="auto"/>
            <w:vAlign w:val="center"/>
            <w:hideMark/>
          </w:tcPr>
          <w:p w14:paraId="7A1D9CCC" w14:textId="7F1CB0E6" w:rsidR="006C6AE5" w:rsidRPr="006C6AE5" w:rsidDel="001D7D32" w:rsidRDefault="006C6AE5" w:rsidP="001D7D32">
            <w:pPr>
              <w:pStyle w:val="Titre2"/>
              <w:numPr>
                <w:ilvl w:val="0"/>
                <w:numId w:val="0"/>
              </w:numPr>
              <w:rPr>
                <w:del w:id="559" w:author="Dlg Dlg" w:date="2022-01-31T16:57:00Z"/>
                <w:rFonts w:ascii="Century Gothic" w:hAnsi="Century Gothic"/>
                <w:color w:val="000000"/>
                <w:szCs w:val="22"/>
              </w:rPr>
              <w:pPrChange w:id="560" w:author="Dlg Dlg" w:date="2022-01-31T16:57:00Z">
                <w:pPr>
                  <w:keepLines w:val="0"/>
                  <w:ind w:firstLineChars="800" w:firstLine="1760"/>
                  <w:jc w:val="left"/>
                </w:pPr>
              </w:pPrChange>
            </w:pPr>
            <w:del w:id="561" w:author="Dlg Dlg" w:date="2022-01-31T16:57:00Z">
              <w:r w:rsidRPr="006C6AE5" w:rsidDel="001D7D32">
                <w:rPr>
                  <w:rFonts w:ascii="Century Gothic" w:hAnsi="Century Gothic"/>
                  <w:color w:val="000000"/>
                  <w:szCs w:val="22"/>
                </w:rPr>
                <w:delText> </w:delText>
              </w:r>
            </w:del>
          </w:p>
        </w:tc>
        <w:tc>
          <w:tcPr>
            <w:tcW w:w="2810" w:type="dxa"/>
            <w:tcBorders>
              <w:top w:val="nil"/>
              <w:left w:val="nil"/>
              <w:bottom w:val="single" w:sz="8" w:space="0" w:color="000000"/>
              <w:right w:val="single" w:sz="8" w:space="0" w:color="000000"/>
            </w:tcBorders>
            <w:shd w:val="clear" w:color="auto" w:fill="auto"/>
            <w:vAlign w:val="center"/>
            <w:hideMark/>
          </w:tcPr>
          <w:p w14:paraId="5D153ADD" w14:textId="536E44E0" w:rsidR="006C6AE5" w:rsidRPr="006C6AE5" w:rsidDel="001D7D32" w:rsidRDefault="006C6AE5" w:rsidP="001D7D32">
            <w:pPr>
              <w:pStyle w:val="Titre2"/>
              <w:numPr>
                <w:ilvl w:val="0"/>
                <w:numId w:val="0"/>
              </w:numPr>
              <w:rPr>
                <w:del w:id="562" w:author="Dlg Dlg" w:date="2022-01-31T16:57:00Z"/>
                <w:rFonts w:ascii="Century Gothic" w:hAnsi="Century Gothic"/>
                <w:color w:val="000000"/>
                <w:szCs w:val="22"/>
              </w:rPr>
              <w:pPrChange w:id="563" w:author="Dlg Dlg" w:date="2022-01-31T16:57:00Z">
                <w:pPr>
                  <w:keepLines w:val="0"/>
                  <w:ind w:firstLineChars="800" w:firstLine="1760"/>
                  <w:jc w:val="left"/>
                </w:pPr>
              </w:pPrChange>
            </w:pPr>
            <w:del w:id="564" w:author="Dlg Dlg" w:date="2022-01-31T16:57:00Z">
              <w:r w:rsidRPr="006C6AE5" w:rsidDel="001D7D32">
                <w:rPr>
                  <w:rFonts w:ascii="Century Gothic" w:hAnsi="Century Gothic"/>
                  <w:color w:val="000000"/>
                  <w:szCs w:val="22"/>
                </w:rPr>
                <w:delText> </w:delText>
              </w:r>
            </w:del>
          </w:p>
        </w:tc>
        <w:tc>
          <w:tcPr>
            <w:tcW w:w="2541" w:type="dxa"/>
            <w:tcBorders>
              <w:top w:val="nil"/>
              <w:left w:val="nil"/>
              <w:bottom w:val="single" w:sz="8" w:space="0" w:color="000000"/>
              <w:right w:val="single" w:sz="8" w:space="0" w:color="000000"/>
            </w:tcBorders>
            <w:shd w:val="clear" w:color="auto" w:fill="auto"/>
            <w:vAlign w:val="center"/>
            <w:hideMark/>
          </w:tcPr>
          <w:p w14:paraId="12801AC3" w14:textId="07EB4C81" w:rsidR="006C6AE5" w:rsidRPr="006C6AE5" w:rsidDel="001D7D32" w:rsidRDefault="006C6AE5" w:rsidP="001D7D32">
            <w:pPr>
              <w:pStyle w:val="Titre2"/>
              <w:numPr>
                <w:ilvl w:val="0"/>
                <w:numId w:val="0"/>
              </w:numPr>
              <w:rPr>
                <w:del w:id="565" w:author="Dlg Dlg" w:date="2022-01-31T16:57:00Z"/>
                <w:rFonts w:ascii="Century Gothic" w:hAnsi="Century Gothic"/>
                <w:color w:val="000000"/>
                <w:szCs w:val="22"/>
              </w:rPr>
              <w:pPrChange w:id="566" w:author="Dlg Dlg" w:date="2022-01-31T16:57:00Z">
                <w:pPr>
                  <w:keepLines w:val="0"/>
                  <w:ind w:firstLineChars="800" w:firstLine="1760"/>
                  <w:jc w:val="left"/>
                </w:pPr>
              </w:pPrChange>
            </w:pPr>
            <w:del w:id="567" w:author="Dlg Dlg" w:date="2022-01-31T16:57:00Z">
              <w:r w:rsidRPr="006C6AE5" w:rsidDel="001D7D32">
                <w:rPr>
                  <w:rFonts w:ascii="Century Gothic" w:hAnsi="Century Gothic"/>
                  <w:color w:val="000000"/>
                  <w:szCs w:val="22"/>
                </w:rPr>
                <w:delText> </w:delText>
              </w:r>
            </w:del>
          </w:p>
        </w:tc>
      </w:tr>
      <w:tr w:rsidR="006C6AE5" w:rsidRPr="006C6AE5" w:rsidDel="001D7D32" w14:paraId="012F8789" w14:textId="714343AC" w:rsidTr="00084103">
        <w:trPr>
          <w:trHeight w:val="340"/>
          <w:del w:id="568" w:author="Dlg Dlg" w:date="2022-01-31T16:57:00Z"/>
        </w:trPr>
        <w:tc>
          <w:tcPr>
            <w:tcW w:w="1548" w:type="dxa"/>
            <w:tcBorders>
              <w:top w:val="nil"/>
              <w:left w:val="single" w:sz="8" w:space="0" w:color="000000"/>
              <w:bottom w:val="single" w:sz="8" w:space="0" w:color="000000"/>
              <w:right w:val="single" w:sz="8" w:space="0" w:color="000000"/>
            </w:tcBorders>
            <w:shd w:val="clear" w:color="auto" w:fill="auto"/>
            <w:vAlign w:val="center"/>
            <w:hideMark/>
          </w:tcPr>
          <w:p w14:paraId="32C5F3BA" w14:textId="3B1A1974" w:rsidR="006C6AE5" w:rsidRPr="006C6AE5" w:rsidDel="001D7D32" w:rsidRDefault="006C6AE5" w:rsidP="001D7D32">
            <w:pPr>
              <w:pStyle w:val="Titre2"/>
              <w:numPr>
                <w:ilvl w:val="0"/>
                <w:numId w:val="0"/>
              </w:numPr>
              <w:rPr>
                <w:del w:id="569" w:author="Dlg Dlg" w:date="2022-01-31T16:57:00Z"/>
                <w:rFonts w:ascii="Century Gothic" w:hAnsi="Century Gothic"/>
                <w:color w:val="000000"/>
                <w:szCs w:val="22"/>
              </w:rPr>
              <w:pPrChange w:id="570" w:author="Dlg Dlg" w:date="2022-01-31T16:57:00Z">
                <w:pPr>
                  <w:keepLines w:val="0"/>
                  <w:ind w:firstLineChars="800" w:firstLine="1760"/>
                  <w:jc w:val="left"/>
                </w:pPr>
              </w:pPrChange>
            </w:pPr>
            <w:del w:id="571" w:author="Dlg Dlg" w:date="2022-01-31T16:57:00Z">
              <w:r w:rsidRPr="006C6AE5" w:rsidDel="001D7D32">
                <w:rPr>
                  <w:rFonts w:ascii="Century Gothic" w:hAnsi="Century Gothic"/>
                  <w:color w:val="000000"/>
                  <w:szCs w:val="22"/>
                </w:rPr>
                <w:delText> </w:delText>
              </w:r>
            </w:del>
          </w:p>
        </w:tc>
        <w:tc>
          <w:tcPr>
            <w:tcW w:w="3173" w:type="dxa"/>
            <w:tcBorders>
              <w:top w:val="nil"/>
              <w:left w:val="nil"/>
              <w:bottom w:val="single" w:sz="8" w:space="0" w:color="000000"/>
              <w:right w:val="single" w:sz="8" w:space="0" w:color="000000"/>
            </w:tcBorders>
            <w:shd w:val="clear" w:color="auto" w:fill="auto"/>
            <w:vAlign w:val="center"/>
            <w:hideMark/>
          </w:tcPr>
          <w:p w14:paraId="6F23FB3D" w14:textId="45FC322E" w:rsidR="006C6AE5" w:rsidRPr="006C6AE5" w:rsidDel="001D7D32" w:rsidRDefault="006C6AE5" w:rsidP="001D7D32">
            <w:pPr>
              <w:pStyle w:val="Titre2"/>
              <w:numPr>
                <w:ilvl w:val="0"/>
                <w:numId w:val="0"/>
              </w:numPr>
              <w:rPr>
                <w:del w:id="572" w:author="Dlg Dlg" w:date="2022-01-31T16:57:00Z"/>
                <w:rFonts w:ascii="Century Gothic" w:hAnsi="Century Gothic"/>
                <w:color w:val="000000"/>
                <w:szCs w:val="22"/>
              </w:rPr>
              <w:pPrChange w:id="573" w:author="Dlg Dlg" w:date="2022-01-31T16:57:00Z">
                <w:pPr>
                  <w:keepLines w:val="0"/>
                  <w:ind w:firstLineChars="800" w:firstLine="1760"/>
                  <w:jc w:val="left"/>
                </w:pPr>
              </w:pPrChange>
            </w:pPr>
            <w:del w:id="574" w:author="Dlg Dlg" w:date="2022-01-31T16:57:00Z">
              <w:r w:rsidRPr="006C6AE5" w:rsidDel="001D7D32">
                <w:rPr>
                  <w:rFonts w:ascii="Century Gothic" w:hAnsi="Century Gothic"/>
                  <w:color w:val="000000"/>
                  <w:szCs w:val="22"/>
                </w:rPr>
                <w:delText> </w:delText>
              </w:r>
            </w:del>
          </w:p>
        </w:tc>
        <w:tc>
          <w:tcPr>
            <w:tcW w:w="2810" w:type="dxa"/>
            <w:tcBorders>
              <w:top w:val="nil"/>
              <w:left w:val="nil"/>
              <w:bottom w:val="single" w:sz="8" w:space="0" w:color="000000"/>
              <w:right w:val="single" w:sz="8" w:space="0" w:color="000000"/>
            </w:tcBorders>
            <w:shd w:val="clear" w:color="auto" w:fill="auto"/>
            <w:vAlign w:val="center"/>
            <w:hideMark/>
          </w:tcPr>
          <w:p w14:paraId="526A36BD" w14:textId="54159C5F" w:rsidR="006C6AE5" w:rsidRPr="006C6AE5" w:rsidDel="001D7D32" w:rsidRDefault="006C6AE5" w:rsidP="001D7D32">
            <w:pPr>
              <w:pStyle w:val="Titre2"/>
              <w:numPr>
                <w:ilvl w:val="0"/>
                <w:numId w:val="0"/>
              </w:numPr>
              <w:rPr>
                <w:del w:id="575" w:author="Dlg Dlg" w:date="2022-01-31T16:57:00Z"/>
                <w:rFonts w:ascii="Century Gothic" w:hAnsi="Century Gothic"/>
                <w:color w:val="000000"/>
                <w:szCs w:val="22"/>
              </w:rPr>
              <w:pPrChange w:id="576" w:author="Dlg Dlg" w:date="2022-01-31T16:57:00Z">
                <w:pPr>
                  <w:keepLines w:val="0"/>
                  <w:ind w:firstLineChars="800" w:firstLine="1760"/>
                  <w:jc w:val="left"/>
                </w:pPr>
              </w:pPrChange>
            </w:pPr>
            <w:del w:id="577" w:author="Dlg Dlg" w:date="2022-01-31T16:57:00Z">
              <w:r w:rsidRPr="006C6AE5" w:rsidDel="001D7D32">
                <w:rPr>
                  <w:rFonts w:ascii="Century Gothic" w:hAnsi="Century Gothic"/>
                  <w:color w:val="000000"/>
                  <w:szCs w:val="22"/>
                </w:rPr>
                <w:delText> </w:delText>
              </w:r>
            </w:del>
          </w:p>
        </w:tc>
        <w:tc>
          <w:tcPr>
            <w:tcW w:w="2541" w:type="dxa"/>
            <w:tcBorders>
              <w:top w:val="nil"/>
              <w:left w:val="nil"/>
              <w:bottom w:val="single" w:sz="8" w:space="0" w:color="000000"/>
              <w:right w:val="single" w:sz="8" w:space="0" w:color="000000"/>
            </w:tcBorders>
            <w:shd w:val="clear" w:color="auto" w:fill="auto"/>
            <w:vAlign w:val="center"/>
            <w:hideMark/>
          </w:tcPr>
          <w:p w14:paraId="4FC2D9EF" w14:textId="5A079DF2" w:rsidR="006C6AE5" w:rsidRPr="006C6AE5" w:rsidDel="001D7D32" w:rsidRDefault="006C6AE5" w:rsidP="001D7D32">
            <w:pPr>
              <w:pStyle w:val="Titre2"/>
              <w:numPr>
                <w:ilvl w:val="0"/>
                <w:numId w:val="0"/>
              </w:numPr>
              <w:rPr>
                <w:del w:id="578" w:author="Dlg Dlg" w:date="2022-01-31T16:57:00Z"/>
                <w:rFonts w:ascii="Century Gothic" w:hAnsi="Century Gothic"/>
                <w:color w:val="000000"/>
                <w:szCs w:val="22"/>
              </w:rPr>
              <w:pPrChange w:id="579" w:author="Dlg Dlg" w:date="2022-01-31T16:57:00Z">
                <w:pPr>
                  <w:keepLines w:val="0"/>
                  <w:ind w:firstLineChars="800" w:firstLine="1760"/>
                  <w:jc w:val="left"/>
                </w:pPr>
              </w:pPrChange>
            </w:pPr>
            <w:del w:id="580" w:author="Dlg Dlg" w:date="2022-01-31T16:57:00Z">
              <w:r w:rsidRPr="006C6AE5" w:rsidDel="001D7D32">
                <w:rPr>
                  <w:rFonts w:ascii="Century Gothic" w:hAnsi="Century Gothic"/>
                  <w:color w:val="000000"/>
                  <w:szCs w:val="22"/>
                </w:rPr>
                <w:delText> </w:delText>
              </w:r>
            </w:del>
          </w:p>
        </w:tc>
      </w:tr>
      <w:tr w:rsidR="006C6AE5" w:rsidRPr="006C6AE5" w:rsidDel="001D7D32" w14:paraId="18CBECC9" w14:textId="2A4D4FFF" w:rsidTr="00084103">
        <w:trPr>
          <w:trHeight w:val="340"/>
          <w:del w:id="581" w:author="Dlg Dlg" w:date="2022-01-31T16:57:00Z"/>
        </w:trPr>
        <w:tc>
          <w:tcPr>
            <w:tcW w:w="1548" w:type="dxa"/>
            <w:tcBorders>
              <w:top w:val="nil"/>
              <w:left w:val="single" w:sz="8" w:space="0" w:color="000000"/>
              <w:bottom w:val="single" w:sz="8" w:space="0" w:color="000000"/>
              <w:right w:val="single" w:sz="8" w:space="0" w:color="000000"/>
            </w:tcBorders>
            <w:shd w:val="clear" w:color="auto" w:fill="auto"/>
            <w:vAlign w:val="center"/>
            <w:hideMark/>
          </w:tcPr>
          <w:p w14:paraId="176F40DA" w14:textId="4C552134" w:rsidR="006C6AE5" w:rsidRPr="006C6AE5" w:rsidDel="001D7D32" w:rsidRDefault="006C6AE5" w:rsidP="001D7D32">
            <w:pPr>
              <w:pStyle w:val="Titre2"/>
              <w:numPr>
                <w:ilvl w:val="0"/>
                <w:numId w:val="0"/>
              </w:numPr>
              <w:rPr>
                <w:del w:id="582" w:author="Dlg Dlg" w:date="2022-01-31T16:57:00Z"/>
                <w:rFonts w:ascii="Century Gothic" w:hAnsi="Century Gothic"/>
                <w:color w:val="000000"/>
                <w:szCs w:val="22"/>
              </w:rPr>
              <w:pPrChange w:id="583" w:author="Dlg Dlg" w:date="2022-01-31T16:57:00Z">
                <w:pPr>
                  <w:keepLines w:val="0"/>
                  <w:ind w:firstLineChars="800" w:firstLine="1760"/>
                  <w:jc w:val="left"/>
                </w:pPr>
              </w:pPrChange>
            </w:pPr>
            <w:del w:id="584" w:author="Dlg Dlg" w:date="2022-01-31T16:57:00Z">
              <w:r w:rsidRPr="006C6AE5" w:rsidDel="001D7D32">
                <w:rPr>
                  <w:rFonts w:ascii="Century Gothic" w:hAnsi="Century Gothic"/>
                  <w:color w:val="000000"/>
                  <w:szCs w:val="22"/>
                </w:rPr>
                <w:delText> </w:delText>
              </w:r>
            </w:del>
          </w:p>
        </w:tc>
        <w:tc>
          <w:tcPr>
            <w:tcW w:w="3173" w:type="dxa"/>
            <w:tcBorders>
              <w:top w:val="nil"/>
              <w:left w:val="nil"/>
              <w:bottom w:val="single" w:sz="8" w:space="0" w:color="000000"/>
              <w:right w:val="single" w:sz="8" w:space="0" w:color="000000"/>
            </w:tcBorders>
            <w:shd w:val="clear" w:color="auto" w:fill="auto"/>
            <w:vAlign w:val="center"/>
            <w:hideMark/>
          </w:tcPr>
          <w:p w14:paraId="2217B9E0" w14:textId="6BE355B2" w:rsidR="006C6AE5" w:rsidRPr="006C6AE5" w:rsidDel="001D7D32" w:rsidRDefault="006C6AE5" w:rsidP="001D7D32">
            <w:pPr>
              <w:pStyle w:val="Titre2"/>
              <w:numPr>
                <w:ilvl w:val="0"/>
                <w:numId w:val="0"/>
              </w:numPr>
              <w:rPr>
                <w:del w:id="585" w:author="Dlg Dlg" w:date="2022-01-31T16:57:00Z"/>
                <w:rFonts w:ascii="Century Gothic" w:hAnsi="Century Gothic"/>
                <w:color w:val="000000"/>
                <w:szCs w:val="22"/>
              </w:rPr>
              <w:pPrChange w:id="586" w:author="Dlg Dlg" w:date="2022-01-31T16:57:00Z">
                <w:pPr>
                  <w:keepLines w:val="0"/>
                  <w:ind w:firstLineChars="800" w:firstLine="1760"/>
                  <w:jc w:val="left"/>
                </w:pPr>
              </w:pPrChange>
            </w:pPr>
            <w:del w:id="587" w:author="Dlg Dlg" w:date="2022-01-31T16:57:00Z">
              <w:r w:rsidRPr="006C6AE5" w:rsidDel="001D7D32">
                <w:rPr>
                  <w:rFonts w:ascii="Century Gothic" w:hAnsi="Century Gothic"/>
                  <w:color w:val="000000"/>
                  <w:szCs w:val="22"/>
                </w:rPr>
                <w:delText> </w:delText>
              </w:r>
            </w:del>
          </w:p>
        </w:tc>
        <w:tc>
          <w:tcPr>
            <w:tcW w:w="2810" w:type="dxa"/>
            <w:tcBorders>
              <w:top w:val="nil"/>
              <w:left w:val="nil"/>
              <w:bottom w:val="single" w:sz="8" w:space="0" w:color="000000"/>
              <w:right w:val="single" w:sz="8" w:space="0" w:color="000000"/>
            </w:tcBorders>
            <w:shd w:val="clear" w:color="auto" w:fill="auto"/>
            <w:vAlign w:val="center"/>
            <w:hideMark/>
          </w:tcPr>
          <w:p w14:paraId="03427AB7" w14:textId="4E703CA9" w:rsidR="006C6AE5" w:rsidRPr="006C6AE5" w:rsidDel="001D7D32" w:rsidRDefault="006C6AE5" w:rsidP="001D7D32">
            <w:pPr>
              <w:pStyle w:val="Titre2"/>
              <w:numPr>
                <w:ilvl w:val="0"/>
                <w:numId w:val="0"/>
              </w:numPr>
              <w:rPr>
                <w:del w:id="588" w:author="Dlg Dlg" w:date="2022-01-31T16:57:00Z"/>
                <w:rFonts w:ascii="Century Gothic" w:hAnsi="Century Gothic"/>
                <w:color w:val="000000"/>
                <w:szCs w:val="22"/>
              </w:rPr>
              <w:pPrChange w:id="589" w:author="Dlg Dlg" w:date="2022-01-31T16:57:00Z">
                <w:pPr>
                  <w:keepLines w:val="0"/>
                  <w:ind w:firstLineChars="800" w:firstLine="1760"/>
                  <w:jc w:val="left"/>
                </w:pPr>
              </w:pPrChange>
            </w:pPr>
            <w:del w:id="590" w:author="Dlg Dlg" w:date="2022-01-31T16:57:00Z">
              <w:r w:rsidRPr="006C6AE5" w:rsidDel="001D7D32">
                <w:rPr>
                  <w:rFonts w:ascii="Century Gothic" w:hAnsi="Century Gothic"/>
                  <w:color w:val="000000"/>
                  <w:szCs w:val="22"/>
                </w:rPr>
                <w:delText> </w:delText>
              </w:r>
            </w:del>
          </w:p>
        </w:tc>
        <w:tc>
          <w:tcPr>
            <w:tcW w:w="2541" w:type="dxa"/>
            <w:tcBorders>
              <w:top w:val="nil"/>
              <w:left w:val="nil"/>
              <w:bottom w:val="single" w:sz="8" w:space="0" w:color="000000"/>
              <w:right w:val="single" w:sz="8" w:space="0" w:color="000000"/>
            </w:tcBorders>
            <w:shd w:val="clear" w:color="auto" w:fill="auto"/>
            <w:vAlign w:val="center"/>
            <w:hideMark/>
          </w:tcPr>
          <w:p w14:paraId="286A8062" w14:textId="57B733DB" w:rsidR="006C6AE5" w:rsidRPr="006C6AE5" w:rsidDel="001D7D32" w:rsidRDefault="006C6AE5" w:rsidP="001D7D32">
            <w:pPr>
              <w:pStyle w:val="Titre2"/>
              <w:numPr>
                <w:ilvl w:val="0"/>
                <w:numId w:val="0"/>
              </w:numPr>
              <w:rPr>
                <w:del w:id="591" w:author="Dlg Dlg" w:date="2022-01-31T16:57:00Z"/>
                <w:rFonts w:ascii="Century Gothic" w:hAnsi="Century Gothic"/>
                <w:color w:val="000000"/>
                <w:szCs w:val="22"/>
              </w:rPr>
              <w:pPrChange w:id="592" w:author="Dlg Dlg" w:date="2022-01-31T16:57:00Z">
                <w:pPr>
                  <w:keepLines w:val="0"/>
                  <w:ind w:firstLineChars="800" w:firstLine="1760"/>
                  <w:jc w:val="left"/>
                </w:pPr>
              </w:pPrChange>
            </w:pPr>
            <w:del w:id="593" w:author="Dlg Dlg" w:date="2022-01-31T16:57:00Z">
              <w:r w:rsidRPr="006C6AE5" w:rsidDel="001D7D32">
                <w:rPr>
                  <w:rFonts w:ascii="Century Gothic" w:hAnsi="Century Gothic"/>
                  <w:color w:val="000000"/>
                  <w:szCs w:val="22"/>
                </w:rPr>
                <w:delText> </w:delText>
              </w:r>
            </w:del>
          </w:p>
        </w:tc>
      </w:tr>
      <w:tr w:rsidR="006C6AE5" w:rsidRPr="006C6AE5" w:rsidDel="001D7D32" w14:paraId="423B1201" w14:textId="6B33FCC6" w:rsidTr="00084103">
        <w:trPr>
          <w:trHeight w:val="340"/>
          <w:del w:id="594" w:author="Dlg Dlg" w:date="2022-01-31T16:57:00Z"/>
        </w:trPr>
        <w:tc>
          <w:tcPr>
            <w:tcW w:w="1548" w:type="dxa"/>
            <w:tcBorders>
              <w:top w:val="nil"/>
              <w:left w:val="single" w:sz="8" w:space="0" w:color="000000"/>
              <w:bottom w:val="single" w:sz="8" w:space="0" w:color="000000"/>
              <w:right w:val="single" w:sz="8" w:space="0" w:color="000000"/>
            </w:tcBorders>
            <w:shd w:val="clear" w:color="auto" w:fill="auto"/>
            <w:vAlign w:val="center"/>
            <w:hideMark/>
          </w:tcPr>
          <w:p w14:paraId="62479E31" w14:textId="4965CFC5" w:rsidR="006C6AE5" w:rsidRPr="006C6AE5" w:rsidDel="001D7D32" w:rsidRDefault="006C6AE5" w:rsidP="001D7D32">
            <w:pPr>
              <w:pStyle w:val="Titre2"/>
              <w:numPr>
                <w:ilvl w:val="0"/>
                <w:numId w:val="0"/>
              </w:numPr>
              <w:rPr>
                <w:del w:id="595" w:author="Dlg Dlg" w:date="2022-01-31T16:57:00Z"/>
                <w:rFonts w:ascii="Century Gothic" w:hAnsi="Century Gothic"/>
                <w:color w:val="000000"/>
                <w:szCs w:val="22"/>
              </w:rPr>
              <w:pPrChange w:id="596" w:author="Dlg Dlg" w:date="2022-01-31T16:57:00Z">
                <w:pPr>
                  <w:keepLines w:val="0"/>
                  <w:ind w:firstLineChars="800" w:firstLine="1760"/>
                  <w:jc w:val="left"/>
                </w:pPr>
              </w:pPrChange>
            </w:pPr>
            <w:del w:id="597" w:author="Dlg Dlg" w:date="2022-01-31T16:57:00Z">
              <w:r w:rsidRPr="006C6AE5" w:rsidDel="001D7D32">
                <w:rPr>
                  <w:rFonts w:ascii="Century Gothic" w:hAnsi="Century Gothic"/>
                  <w:color w:val="000000"/>
                  <w:szCs w:val="22"/>
                </w:rPr>
                <w:delText> </w:delText>
              </w:r>
            </w:del>
          </w:p>
        </w:tc>
        <w:tc>
          <w:tcPr>
            <w:tcW w:w="3173" w:type="dxa"/>
            <w:tcBorders>
              <w:top w:val="nil"/>
              <w:left w:val="nil"/>
              <w:bottom w:val="single" w:sz="8" w:space="0" w:color="000000"/>
              <w:right w:val="single" w:sz="8" w:space="0" w:color="000000"/>
            </w:tcBorders>
            <w:shd w:val="clear" w:color="auto" w:fill="auto"/>
            <w:vAlign w:val="center"/>
            <w:hideMark/>
          </w:tcPr>
          <w:p w14:paraId="708CA4B6" w14:textId="028DCCBB" w:rsidR="006C6AE5" w:rsidRPr="006C6AE5" w:rsidDel="001D7D32" w:rsidRDefault="006C6AE5" w:rsidP="001D7D32">
            <w:pPr>
              <w:pStyle w:val="Titre2"/>
              <w:numPr>
                <w:ilvl w:val="0"/>
                <w:numId w:val="0"/>
              </w:numPr>
              <w:rPr>
                <w:del w:id="598" w:author="Dlg Dlg" w:date="2022-01-31T16:57:00Z"/>
                <w:rFonts w:ascii="Century Gothic" w:hAnsi="Century Gothic"/>
                <w:color w:val="000000"/>
                <w:szCs w:val="22"/>
              </w:rPr>
              <w:pPrChange w:id="599" w:author="Dlg Dlg" w:date="2022-01-31T16:57:00Z">
                <w:pPr>
                  <w:keepLines w:val="0"/>
                  <w:ind w:firstLineChars="800" w:firstLine="1760"/>
                  <w:jc w:val="left"/>
                </w:pPr>
              </w:pPrChange>
            </w:pPr>
            <w:del w:id="600" w:author="Dlg Dlg" w:date="2022-01-31T16:57:00Z">
              <w:r w:rsidRPr="006C6AE5" w:rsidDel="001D7D32">
                <w:rPr>
                  <w:rFonts w:ascii="Century Gothic" w:hAnsi="Century Gothic"/>
                  <w:color w:val="000000"/>
                  <w:szCs w:val="22"/>
                </w:rPr>
                <w:delText> </w:delText>
              </w:r>
            </w:del>
          </w:p>
        </w:tc>
        <w:tc>
          <w:tcPr>
            <w:tcW w:w="2810" w:type="dxa"/>
            <w:tcBorders>
              <w:top w:val="nil"/>
              <w:left w:val="nil"/>
              <w:bottom w:val="single" w:sz="8" w:space="0" w:color="000000"/>
              <w:right w:val="single" w:sz="8" w:space="0" w:color="000000"/>
            </w:tcBorders>
            <w:shd w:val="clear" w:color="auto" w:fill="auto"/>
            <w:vAlign w:val="center"/>
            <w:hideMark/>
          </w:tcPr>
          <w:p w14:paraId="5E97D9B8" w14:textId="66525138" w:rsidR="006C6AE5" w:rsidRPr="006C6AE5" w:rsidDel="001D7D32" w:rsidRDefault="006C6AE5" w:rsidP="001D7D32">
            <w:pPr>
              <w:pStyle w:val="Titre2"/>
              <w:numPr>
                <w:ilvl w:val="0"/>
                <w:numId w:val="0"/>
              </w:numPr>
              <w:rPr>
                <w:del w:id="601" w:author="Dlg Dlg" w:date="2022-01-31T16:57:00Z"/>
                <w:rFonts w:ascii="Century Gothic" w:hAnsi="Century Gothic"/>
                <w:color w:val="000000"/>
                <w:szCs w:val="22"/>
              </w:rPr>
              <w:pPrChange w:id="602" w:author="Dlg Dlg" w:date="2022-01-31T16:57:00Z">
                <w:pPr>
                  <w:keepLines w:val="0"/>
                  <w:ind w:firstLineChars="800" w:firstLine="1760"/>
                  <w:jc w:val="left"/>
                </w:pPr>
              </w:pPrChange>
            </w:pPr>
            <w:del w:id="603" w:author="Dlg Dlg" w:date="2022-01-31T16:57:00Z">
              <w:r w:rsidRPr="006C6AE5" w:rsidDel="001D7D32">
                <w:rPr>
                  <w:rFonts w:ascii="Century Gothic" w:hAnsi="Century Gothic"/>
                  <w:color w:val="000000"/>
                  <w:szCs w:val="22"/>
                </w:rPr>
                <w:delText> </w:delText>
              </w:r>
            </w:del>
          </w:p>
        </w:tc>
        <w:tc>
          <w:tcPr>
            <w:tcW w:w="2541" w:type="dxa"/>
            <w:tcBorders>
              <w:top w:val="nil"/>
              <w:left w:val="nil"/>
              <w:bottom w:val="single" w:sz="8" w:space="0" w:color="000000"/>
              <w:right w:val="single" w:sz="8" w:space="0" w:color="000000"/>
            </w:tcBorders>
            <w:shd w:val="clear" w:color="auto" w:fill="auto"/>
            <w:vAlign w:val="center"/>
            <w:hideMark/>
          </w:tcPr>
          <w:p w14:paraId="02884E93" w14:textId="255C9104" w:rsidR="006C6AE5" w:rsidRPr="006C6AE5" w:rsidDel="001D7D32" w:rsidRDefault="006C6AE5" w:rsidP="001D7D32">
            <w:pPr>
              <w:pStyle w:val="Titre2"/>
              <w:numPr>
                <w:ilvl w:val="0"/>
                <w:numId w:val="0"/>
              </w:numPr>
              <w:rPr>
                <w:del w:id="604" w:author="Dlg Dlg" w:date="2022-01-31T16:57:00Z"/>
                <w:rFonts w:ascii="Century Gothic" w:hAnsi="Century Gothic"/>
                <w:color w:val="000000"/>
                <w:szCs w:val="22"/>
              </w:rPr>
              <w:pPrChange w:id="605" w:author="Dlg Dlg" w:date="2022-01-31T16:57:00Z">
                <w:pPr>
                  <w:keepLines w:val="0"/>
                  <w:ind w:firstLineChars="800" w:firstLine="1760"/>
                  <w:jc w:val="left"/>
                </w:pPr>
              </w:pPrChange>
            </w:pPr>
            <w:del w:id="606" w:author="Dlg Dlg" w:date="2022-01-31T16:57:00Z">
              <w:r w:rsidRPr="006C6AE5" w:rsidDel="001D7D32">
                <w:rPr>
                  <w:rFonts w:ascii="Century Gothic" w:hAnsi="Century Gothic"/>
                  <w:color w:val="000000"/>
                  <w:szCs w:val="22"/>
                </w:rPr>
                <w:delText> </w:delText>
              </w:r>
            </w:del>
          </w:p>
        </w:tc>
      </w:tr>
      <w:tr w:rsidR="006C6AE5" w:rsidRPr="006C6AE5" w:rsidDel="001D7D32" w14:paraId="4926550B" w14:textId="633F07F3" w:rsidTr="00084103">
        <w:trPr>
          <w:trHeight w:val="340"/>
          <w:del w:id="607" w:author="Dlg Dlg" w:date="2022-01-31T16:57:00Z"/>
        </w:trPr>
        <w:tc>
          <w:tcPr>
            <w:tcW w:w="1548" w:type="dxa"/>
            <w:tcBorders>
              <w:top w:val="nil"/>
              <w:left w:val="single" w:sz="8" w:space="0" w:color="000000"/>
              <w:bottom w:val="single" w:sz="8" w:space="0" w:color="000000"/>
              <w:right w:val="single" w:sz="8" w:space="0" w:color="000000"/>
            </w:tcBorders>
            <w:shd w:val="clear" w:color="auto" w:fill="auto"/>
            <w:vAlign w:val="center"/>
            <w:hideMark/>
          </w:tcPr>
          <w:p w14:paraId="6F2E7778" w14:textId="5E2E3696" w:rsidR="006C6AE5" w:rsidRPr="006C6AE5" w:rsidDel="001D7D32" w:rsidRDefault="006C6AE5" w:rsidP="001D7D32">
            <w:pPr>
              <w:pStyle w:val="Titre2"/>
              <w:numPr>
                <w:ilvl w:val="0"/>
                <w:numId w:val="0"/>
              </w:numPr>
              <w:rPr>
                <w:del w:id="608" w:author="Dlg Dlg" w:date="2022-01-31T16:57:00Z"/>
                <w:rFonts w:ascii="Century Gothic" w:hAnsi="Century Gothic"/>
                <w:color w:val="000000"/>
                <w:szCs w:val="22"/>
              </w:rPr>
              <w:pPrChange w:id="609" w:author="Dlg Dlg" w:date="2022-01-31T16:57:00Z">
                <w:pPr>
                  <w:keepLines w:val="0"/>
                  <w:ind w:firstLineChars="800" w:firstLine="1760"/>
                  <w:jc w:val="left"/>
                </w:pPr>
              </w:pPrChange>
            </w:pPr>
            <w:del w:id="610" w:author="Dlg Dlg" w:date="2022-01-31T16:57:00Z">
              <w:r w:rsidRPr="006C6AE5" w:rsidDel="001D7D32">
                <w:rPr>
                  <w:rFonts w:ascii="Century Gothic" w:hAnsi="Century Gothic"/>
                  <w:color w:val="000000"/>
                  <w:szCs w:val="22"/>
                </w:rPr>
                <w:delText> </w:delText>
              </w:r>
            </w:del>
          </w:p>
        </w:tc>
        <w:tc>
          <w:tcPr>
            <w:tcW w:w="3173" w:type="dxa"/>
            <w:tcBorders>
              <w:top w:val="nil"/>
              <w:left w:val="nil"/>
              <w:bottom w:val="single" w:sz="8" w:space="0" w:color="000000"/>
              <w:right w:val="single" w:sz="8" w:space="0" w:color="000000"/>
            </w:tcBorders>
            <w:shd w:val="clear" w:color="auto" w:fill="auto"/>
            <w:vAlign w:val="center"/>
            <w:hideMark/>
          </w:tcPr>
          <w:p w14:paraId="64AA35E5" w14:textId="0FF21407" w:rsidR="006C6AE5" w:rsidRPr="006C6AE5" w:rsidDel="001D7D32" w:rsidRDefault="006C6AE5" w:rsidP="001D7D32">
            <w:pPr>
              <w:pStyle w:val="Titre2"/>
              <w:numPr>
                <w:ilvl w:val="0"/>
                <w:numId w:val="0"/>
              </w:numPr>
              <w:rPr>
                <w:del w:id="611" w:author="Dlg Dlg" w:date="2022-01-31T16:57:00Z"/>
                <w:rFonts w:ascii="Century Gothic" w:hAnsi="Century Gothic"/>
                <w:color w:val="000000"/>
                <w:szCs w:val="22"/>
              </w:rPr>
              <w:pPrChange w:id="612" w:author="Dlg Dlg" w:date="2022-01-31T16:57:00Z">
                <w:pPr>
                  <w:keepLines w:val="0"/>
                  <w:ind w:firstLineChars="800" w:firstLine="1760"/>
                  <w:jc w:val="left"/>
                </w:pPr>
              </w:pPrChange>
            </w:pPr>
            <w:del w:id="613" w:author="Dlg Dlg" w:date="2022-01-31T16:57:00Z">
              <w:r w:rsidRPr="006C6AE5" w:rsidDel="001D7D32">
                <w:rPr>
                  <w:rFonts w:ascii="Century Gothic" w:hAnsi="Century Gothic"/>
                  <w:color w:val="000000"/>
                  <w:szCs w:val="22"/>
                </w:rPr>
                <w:delText> </w:delText>
              </w:r>
            </w:del>
          </w:p>
        </w:tc>
        <w:tc>
          <w:tcPr>
            <w:tcW w:w="2810" w:type="dxa"/>
            <w:tcBorders>
              <w:top w:val="nil"/>
              <w:left w:val="nil"/>
              <w:bottom w:val="single" w:sz="8" w:space="0" w:color="000000"/>
              <w:right w:val="single" w:sz="8" w:space="0" w:color="000000"/>
            </w:tcBorders>
            <w:shd w:val="clear" w:color="auto" w:fill="auto"/>
            <w:vAlign w:val="center"/>
            <w:hideMark/>
          </w:tcPr>
          <w:p w14:paraId="70E28368" w14:textId="24B2565C" w:rsidR="006C6AE5" w:rsidRPr="006C6AE5" w:rsidDel="001D7D32" w:rsidRDefault="006C6AE5" w:rsidP="001D7D32">
            <w:pPr>
              <w:pStyle w:val="Titre2"/>
              <w:numPr>
                <w:ilvl w:val="0"/>
                <w:numId w:val="0"/>
              </w:numPr>
              <w:rPr>
                <w:del w:id="614" w:author="Dlg Dlg" w:date="2022-01-31T16:57:00Z"/>
                <w:rFonts w:ascii="Century Gothic" w:hAnsi="Century Gothic"/>
                <w:color w:val="000000"/>
                <w:szCs w:val="22"/>
              </w:rPr>
              <w:pPrChange w:id="615" w:author="Dlg Dlg" w:date="2022-01-31T16:57:00Z">
                <w:pPr>
                  <w:keepLines w:val="0"/>
                  <w:ind w:firstLineChars="800" w:firstLine="1760"/>
                  <w:jc w:val="left"/>
                </w:pPr>
              </w:pPrChange>
            </w:pPr>
            <w:del w:id="616" w:author="Dlg Dlg" w:date="2022-01-31T16:57:00Z">
              <w:r w:rsidRPr="006C6AE5" w:rsidDel="001D7D32">
                <w:rPr>
                  <w:rFonts w:ascii="Century Gothic" w:hAnsi="Century Gothic"/>
                  <w:color w:val="000000"/>
                  <w:szCs w:val="22"/>
                </w:rPr>
                <w:delText> </w:delText>
              </w:r>
            </w:del>
          </w:p>
        </w:tc>
        <w:tc>
          <w:tcPr>
            <w:tcW w:w="2541" w:type="dxa"/>
            <w:tcBorders>
              <w:top w:val="nil"/>
              <w:left w:val="nil"/>
              <w:bottom w:val="single" w:sz="8" w:space="0" w:color="000000"/>
              <w:right w:val="single" w:sz="8" w:space="0" w:color="000000"/>
            </w:tcBorders>
            <w:shd w:val="clear" w:color="auto" w:fill="auto"/>
            <w:vAlign w:val="center"/>
            <w:hideMark/>
          </w:tcPr>
          <w:p w14:paraId="3CD8183B" w14:textId="0823DF6D" w:rsidR="006C6AE5" w:rsidRPr="006C6AE5" w:rsidDel="001D7D32" w:rsidRDefault="006C6AE5" w:rsidP="001D7D32">
            <w:pPr>
              <w:pStyle w:val="Titre2"/>
              <w:numPr>
                <w:ilvl w:val="0"/>
                <w:numId w:val="0"/>
              </w:numPr>
              <w:rPr>
                <w:del w:id="617" w:author="Dlg Dlg" w:date="2022-01-31T16:57:00Z"/>
                <w:rFonts w:ascii="Century Gothic" w:hAnsi="Century Gothic"/>
                <w:color w:val="000000"/>
                <w:szCs w:val="22"/>
              </w:rPr>
              <w:pPrChange w:id="618" w:author="Dlg Dlg" w:date="2022-01-31T16:57:00Z">
                <w:pPr>
                  <w:keepLines w:val="0"/>
                  <w:ind w:firstLineChars="800" w:firstLine="1760"/>
                  <w:jc w:val="left"/>
                </w:pPr>
              </w:pPrChange>
            </w:pPr>
            <w:del w:id="619" w:author="Dlg Dlg" w:date="2022-01-31T16:57:00Z">
              <w:r w:rsidRPr="006C6AE5" w:rsidDel="001D7D32">
                <w:rPr>
                  <w:rFonts w:ascii="Century Gothic" w:hAnsi="Century Gothic"/>
                  <w:color w:val="000000"/>
                  <w:szCs w:val="22"/>
                </w:rPr>
                <w:delText> </w:delText>
              </w:r>
            </w:del>
          </w:p>
        </w:tc>
      </w:tr>
      <w:tr w:rsidR="006C6AE5" w:rsidRPr="006C6AE5" w:rsidDel="001D7D32" w14:paraId="42F44212" w14:textId="75569673" w:rsidTr="00084103">
        <w:trPr>
          <w:trHeight w:val="340"/>
          <w:del w:id="620" w:author="Dlg Dlg" w:date="2022-01-31T16:57:00Z"/>
        </w:trPr>
        <w:tc>
          <w:tcPr>
            <w:tcW w:w="1548" w:type="dxa"/>
            <w:tcBorders>
              <w:top w:val="nil"/>
              <w:left w:val="single" w:sz="8" w:space="0" w:color="000000"/>
              <w:bottom w:val="single" w:sz="8" w:space="0" w:color="000000"/>
              <w:right w:val="single" w:sz="8" w:space="0" w:color="000000"/>
            </w:tcBorders>
            <w:shd w:val="clear" w:color="auto" w:fill="auto"/>
            <w:vAlign w:val="center"/>
            <w:hideMark/>
          </w:tcPr>
          <w:p w14:paraId="5E995705" w14:textId="7E4B4ECD" w:rsidR="006C6AE5" w:rsidRPr="006C6AE5" w:rsidDel="001D7D32" w:rsidRDefault="006C6AE5" w:rsidP="001D7D32">
            <w:pPr>
              <w:pStyle w:val="Titre2"/>
              <w:numPr>
                <w:ilvl w:val="0"/>
                <w:numId w:val="0"/>
              </w:numPr>
              <w:rPr>
                <w:del w:id="621" w:author="Dlg Dlg" w:date="2022-01-31T16:57:00Z"/>
                <w:rFonts w:ascii="Century Gothic" w:hAnsi="Century Gothic"/>
                <w:color w:val="000000"/>
                <w:szCs w:val="22"/>
              </w:rPr>
              <w:pPrChange w:id="622" w:author="Dlg Dlg" w:date="2022-01-31T16:57:00Z">
                <w:pPr>
                  <w:keepLines w:val="0"/>
                  <w:ind w:firstLineChars="800" w:firstLine="1760"/>
                  <w:jc w:val="left"/>
                </w:pPr>
              </w:pPrChange>
            </w:pPr>
            <w:del w:id="623" w:author="Dlg Dlg" w:date="2022-01-31T16:57:00Z">
              <w:r w:rsidRPr="006C6AE5" w:rsidDel="001D7D32">
                <w:rPr>
                  <w:rFonts w:ascii="Century Gothic" w:hAnsi="Century Gothic"/>
                  <w:color w:val="000000"/>
                  <w:szCs w:val="22"/>
                </w:rPr>
                <w:delText> </w:delText>
              </w:r>
            </w:del>
          </w:p>
        </w:tc>
        <w:tc>
          <w:tcPr>
            <w:tcW w:w="3173" w:type="dxa"/>
            <w:tcBorders>
              <w:top w:val="nil"/>
              <w:left w:val="nil"/>
              <w:bottom w:val="single" w:sz="8" w:space="0" w:color="000000"/>
              <w:right w:val="single" w:sz="8" w:space="0" w:color="000000"/>
            </w:tcBorders>
            <w:shd w:val="clear" w:color="auto" w:fill="auto"/>
            <w:vAlign w:val="center"/>
            <w:hideMark/>
          </w:tcPr>
          <w:p w14:paraId="3BAC345B" w14:textId="6BFA89FD" w:rsidR="006C6AE5" w:rsidRPr="006C6AE5" w:rsidDel="001D7D32" w:rsidRDefault="006C6AE5" w:rsidP="001D7D32">
            <w:pPr>
              <w:pStyle w:val="Titre2"/>
              <w:numPr>
                <w:ilvl w:val="0"/>
                <w:numId w:val="0"/>
              </w:numPr>
              <w:rPr>
                <w:del w:id="624" w:author="Dlg Dlg" w:date="2022-01-31T16:57:00Z"/>
                <w:rFonts w:ascii="Century Gothic" w:hAnsi="Century Gothic"/>
                <w:color w:val="000000"/>
                <w:szCs w:val="22"/>
              </w:rPr>
              <w:pPrChange w:id="625" w:author="Dlg Dlg" w:date="2022-01-31T16:57:00Z">
                <w:pPr>
                  <w:keepLines w:val="0"/>
                  <w:ind w:firstLineChars="800" w:firstLine="1760"/>
                  <w:jc w:val="left"/>
                </w:pPr>
              </w:pPrChange>
            </w:pPr>
            <w:del w:id="626" w:author="Dlg Dlg" w:date="2022-01-31T16:57:00Z">
              <w:r w:rsidRPr="006C6AE5" w:rsidDel="001D7D32">
                <w:rPr>
                  <w:rFonts w:ascii="Century Gothic" w:hAnsi="Century Gothic"/>
                  <w:color w:val="000000"/>
                  <w:szCs w:val="22"/>
                </w:rPr>
                <w:delText> </w:delText>
              </w:r>
            </w:del>
          </w:p>
        </w:tc>
        <w:tc>
          <w:tcPr>
            <w:tcW w:w="2810" w:type="dxa"/>
            <w:tcBorders>
              <w:top w:val="nil"/>
              <w:left w:val="nil"/>
              <w:bottom w:val="single" w:sz="8" w:space="0" w:color="000000"/>
              <w:right w:val="single" w:sz="8" w:space="0" w:color="000000"/>
            </w:tcBorders>
            <w:shd w:val="clear" w:color="auto" w:fill="auto"/>
            <w:vAlign w:val="center"/>
            <w:hideMark/>
          </w:tcPr>
          <w:p w14:paraId="58616338" w14:textId="7D7AC77E" w:rsidR="006C6AE5" w:rsidRPr="006C6AE5" w:rsidDel="001D7D32" w:rsidRDefault="006C6AE5" w:rsidP="001D7D32">
            <w:pPr>
              <w:pStyle w:val="Titre2"/>
              <w:numPr>
                <w:ilvl w:val="0"/>
                <w:numId w:val="0"/>
              </w:numPr>
              <w:rPr>
                <w:del w:id="627" w:author="Dlg Dlg" w:date="2022-01-31T16:57:00Z"/>
                <w:rFonts w:ascii="Century Gothic" w:hAnsi="Century Gothic"/>
                <w:color w:val="000000"/>
                <w:szCs w:val="22"/>
              </w:rPr>
              <w:pPrChange w:id="628" w:author="Dlg Dlg" w:date="2022-01-31T16:57:00Z">
                <w:pPr>
                  <w:keepLines w:val="0"/>
                  <w:ind w:firstLineChars="800" w:firstLine="1760"/>
                  <w:jc w:val="left"/>
                </w:pPr>
              </w:pPrChange>
            </w:pPr>
            <w:del w:id="629" w:author="Dlg Dlg" w:date="2022-01-31T16:57:00Z">
              <w:r w:rsidRPr="006C6AE5" w:rsidDel="001D7D32">
                <w:rPr>
                  <w:rFonts w:ascii="Century Gothic" w:hAnsi="Century Gothic"/>
                  <w:color w:val="000000"/>
                  <w:szCs w:val="22"/>
                </w:rPr>
                <w:delText> </w:delText>
              </w:r>
            </w:del>
          </w:p>
        </w:tc>
        <w:tc>
          <w:tcPr>
            <w:tcW w:w="2541" w:type="dxa"/>
            <w:tcBorders>
              <w:top w:val="nil"/>
              <w:left w:val="nil"/>
              <w:bottom w:val="single" w:sz="8" w:space="0" w:color="000000"/>
              <w:right w:val="single" w:sz="8" w:space="0" w:color="000000"/>
            </w:tcBorders>
            <w:shd w:val="clear" w:color="auto" w:fill="auto"/>
            <w:vAlign w:val="center"/>
            <w:hideMark/>
          </w:tcPr>
          <w:p w14:paraId="2B284538" w14:textId="5527DD03" w:rsidR="006C6AE5" w:rsidRPr="006C6AE5" w:rsidDel="001D7D32" w:rsidRDefault="006C6AE5" w:rsidP="001D7D32">
            <w:pPr>
              <w:pStyle w:val="Titre2"/>
              <w:numPr>
                <w:ilvl w:val="0"/>
                <w:numId w:val="0"/>
              </w:numPr>
              <w:rPr>
                <w:del w:id="630" w:author="Dlg Dlg" w:date="2022-01-31T16:57:00Z"/>
                <w:rFonts w:ascii="Century Gothic" w:hAnsi="Century Gothic"/>
                <w:color w:val="000000"/>
                <w:szCs w:val="22"/>
              </w:rPr>
              <w:pPrChange w:id="631" w:author="Dlg Dlg" w:date="2022-01-31T16:57:00Z">
                <w:pPr>
                  <w:keepLines w:val="0"/>
                  <w:ind w:firstLineChars="800" w:firstLine="1760"/>
                  <w:jc w:val="left"/>
                </w:pPr>
              </w:pPrChange>
            </w:pPr>
            <w:del w:id="632" w:author="Dlg Dlg" w:date="2022-01-31T16:57:00Z">
              <w:r w:rsidRPr="006C6AE5" w:rsidDel="001D7D32">
                <w:rPr>
                  <w:rFonts w:ascii="Century Gothic" w:hAnsi="Century Gothic"/>
                  <w:color w:val="000000"/>
                  <w:szCs w:val="22"/>
                </w:rPr>
                <w:delText> </w:delText>
              </w:r>
            </w:del>
          </w:p>
        </w:tc>
      </w:tr>
      <w:tr w:rsidR="006C6AE5" w:rsidRPr="006C6AE5" w:rsidDel="001D7D32" w14:paraId="06BA0AE5" w14:textId="0A371E24" w:rsidTr="00084103">
        <w:trPr>
          <w:trHeight w:val="340"/>
          <w:del w:id="633" w:author="Dlg Dlg" w:date="2022-01-31T16:57:00Z"/>
        </w:trPr>
        <w:tc>
          <w:tcPr>
            <w:tcW w:w="1548" w:type="dxa"/>
            <w:tcBorders>
              <w:top w:val="nil"/>
              <w:left w:val="single" w:sz="8" w:space="0" w:color="000000"/>
              <w:bottom w:val="single" w:sz="8" w:space="0" w:color="000000"/>
              <w:right w:val="single" w:sz="8" w:space="0" w:color="000000"/>
            </w:tcBorders>
            <w:shd w:val="clear" w:color="auto" w:fill="auto"/>
            <w:vAlign w:val="center"/>
            <w:hideMark/>
          </w:tcPr>
          <w:p w14:paraId="2F978661" w14:textId="69FFE00C" w:rsidR="006C6AE5" w:rsidRPr="006C6AE5" w:rsidDel="001D7D32" w:rsidRDefault="006C6AE5" w:rsidP="001D7D32">
            <w:pPr>
              <w:pStyle w:val="Titre2"/>
              <w:numPr>
                <w:ilvl w:val="0"/>
                <w:numId w:val="0"/>
              </w:numPr>
              <w:rPr>
                <w:del w:id="634" w:author="Dlg Dlg" w:date="2022-01-31T16:57:00Z"/>
                <w:rFonts w:ascii="Century Gothic" w:hAnsi="Century Gothic"/>
                <w:color w:val="000000"/>
                <w:szCs w:val="22"/>
              </w:rPr>
              <w:pPrChange w:id="635" w:author="Dlg Dlg" w:date="2022-01-31T16:57:00Z">
                <w:pPr>
                  <w:keepLines w:val="0"/>
                  <w:ind w:firstLineChars="800" w:firstLine="1760"/>
                  <w:jc w:val="left"/>
                </w:pPr>
              </w:pPrChange>
            </w:pPr>
            <w:del w:id="636" w:author="Dlg Dlg" w:date="2022-01-31T16:57:00Z">
              <w:r w:rsidRPr="006C6AE5" w:rsidDel="001D7D32">
                <w:rPr>
                  <w:rFonts w:ascii="Century Gothic" w:hAnsi="Century Gothic"/>
                  <w:color w:val="000000"/>
                  <w:szCs w:val="22"/>
                </w:rPr>
                <w:delText> </w:delText>
              </w:r>
            </w:del>
          </w:p>
        </w:tc>
        <w:tc>
          <w:tcPr>
            <w:tcW w:w="3173" w:type="dxa"/>
            <w:tcBorders>
              <w:top w:val="nil"/>
              <w:left w:val="nil"/>
              <w:bottom w:val="single" w:sz="8" w:space="0" w:color="000000"/>
              <w:right w:val="single" w:sz="8" w:space="0" w:color="000000"/>
            </w:tcBorders>
            <w:shd w:val="clear" w:color="auto" w:fill="auto"/>
            <w:vAlign w:val="center"/>
            <w:hideMark/>
          </w:tcPr>
          <w:p w14:paraId="630B08E9" w14:textId="63C3C579" w:rsidR="006C6AE5" w:rsidRPr="006C6AE5" w:rsidDel="001D7D32" w:rsidRDefault="006C6AE5" w:rsidP="001D7D32">
            <w:pPr>
              <w:pStyle w:val="Titre2"/>
              <w:numPr>
                <w:ilvl w:val="0"/>
                <w:numId w:val="0"/>
              </w:numPr>
              <w:rPr>
                <w:del w:id="637" w:author="Dlg Dlg" w:date="2022-01-31T16:57:00Z"/>
                <w:rFonts w:ascii="Century Gothic" w:hAnsi="Century Gothic"/>
                <w:color w:val="000000"/>
                <w:szCs w:val="22"/>
              </w:rPr>
              <w:pPrChange w:id="638" w:author="Dlg Dlg" w:date="2022-01-31T16:57:00Z">
                <w:pPr>
                  <w:keepLines w:val="0"/>
                  <w:ind w:firstLineChars="800" w:firstLine="1760"/>
                  <w:jc w:val="left"/>
                </w:pPr>
              </w:pPrChange>
            </w:pPr>
            <w:del w:id="639" w:author="Dlg Dlg" w:date="2022-01-31T16:57:00Z">
              <w:r w:rsidRPr="006C6AE5" w:rsidDel="001D7D32">
                <w:rPr>
                  <w:rFonts w:ascii="Century Gothic" w:hAnsi="Century Gothic"/>
                  <w:color w:val="000000"/>
                  <w:szCs w:val="22"/>
                </w:rPr>
                <w:delText> </w:delText>
              </w:r>
            </w:del>
          </w:p>
        </w:tc>
        <w:tc>
          <w:tcPr>
            <w:tcW w:w="2810" w:type="dxa"/>
            <w:tcBorders>
              <w:top w:val="nil"/>
              <w:left w:val="nil"/>
              <w:bottom w:val="single" w:sz="8" w:space="0" w:color="000000"/>
              <w:right w:val="single" w:sz="8" w:space="0" w:color="000000"/>
            </w:tcBorders>
            <w:shd w:val="clear" w:color="auto" w:fill="auto"/>
            <w:vAlign w:val="center"/>
            <w:hideMark/>
          </w:tcPr>
          <w:p w14:paraId="3961AC09" w14:textId="6BF124F0" w:rsidR="006C6AE5" w:rsidRPr="006C6AE5" w:rsidDel="001D7D32" w:rsidRDefault="006C6AE5" w:rsidP="001D7D32">
            <w:pPr>
              <w:pStyle w:val="Titre2"/>
              <w:numPr>
                <w:ilvl w:val="0"/>
                <w:numId w:val="0"/>
              </w:numPr>
              <w:rPr>
                <w:del w:id="640" w:author="Dlg Dlg" w:date="2022-01-31T16:57:00Z"/>
                <w:rFonts w:ascii="Century Gothic" w:hAnsi="Century Gothic"/>
                <w:color w:val="000000"/>
                <w:szCs w:val="22"/>
              </w:rPr>
              <w:pPrChange w:id="641" w:author="Dlg Dlg" w:date="2022-01-31T16:57:00Z">
                <w:pPr>
                  <w:keepLines w:val="0"/>
                  <w:ind w:firstLineChars="800" w:firstLine="1760"/>
                  <w:jc w:val="left"/>
                </w:pPr>
              </w:pPrChange>
            </w:pPr>
            <w:del w:id="642" w:author="Dlg Dlg" w:date="2022-01-31T16:57:00Z">
              <w:r w:rsidRPr="006C6AE5" w:rsidDel="001D7D32">
                <w:rPr>
                  <w:rFonts w:ascii="Century Gothic" w:hAnsi="Century Gothic"/>
                  <w:color w:val="000000"/>
                  <w:szCs w:val="22"/>
                </w:rPr>
                <w:delText> </w:delText>
              </w:r>
            </w:del>
          </w:p>
        </w:tc>
        <w:tc>
          <w:tcPr>
            <w:tcW w:w="2541" w:type="dxa"/>
            <w:tcBorders>
              <w:top w:val="nil"/>
              <w:left w:val="nil"/>
              <w:bottom w:val="single" w:sz="8" w:space="0" w:color="000000"/>
              <w:right w:val="single" w:sz="8" w:space="0" w:color="000000"/>
            </w:tcBorders>
            <w:shd w:val="clear" w:color="auto" w:fill="auto"/>
            <w:vAlign w:val="center"/>
            <w:hideMark/>
          </w:tcPr>
          <w:p w14:paraId="7311A37E" w14:textId="5F5CE7D7" w:rsidR="006C6AE5" w:rsidRPr="006C6AE5" w:rsidDel="001D7D32" w:rsidRDefault="006C6AE5" w:rsidP="001D7D32">
            <w:pPr>
              <w:pStyle w:val="Titre2"/>
              <w:numPr>
                <w:ilvl w:val="0"/>
                <w:numId w:val="0"/>
              </w:numPr>
              <w:rPr>
                <w:del w:id="643" w:author="Dlg Dlg" w:date="2022-01-31T16:57:00Z"/>
                <w:rFonts w:ascii="Century Gothic" w:hAnsi="Century Gothic"/>
                <w:color w:val="000000"/>
                <w:szCs w:val="22"/>
              </w:rPr>
              <w:pPrChange w:id="644" w:author="Dlg Dlg" w:date="2022-01-31T16:57:00Z">
                <w:pPr>
                  <w:keepLines w:val="0"/>
                  <w:ind w:firstLineChars="800" w:firstLine="1760"/>
                  <w:jc w:val="left"/>
                </w:pPr>
              </w:pPrChange>
            </w:pPr>
            <w:del w:id="645" w:author="Dlg Dlg" w:date="2022-01-31T16:57:00Z">
              <w:r w:rsidRPr="006C6AE5" w:rsidDel="001D7D32">
                <w:rPr>
                  <w:rFonts w:ascii="Century Gothic" w:hAnsi="Century Gothic"/>
                  <w:color w:val="000000"/>
                  <w:szCs w:val="22"/>
                </w:rPr>
                <w:delText> </w:delText>
              </w:r>
            </w:del>
          </w:p>
        </w:tc>
      </w:tr>
      <w:tr w:rsidR="006C6AE5" w:rsidRPr="006C6AE5" w:rsidDel="001D7D32" w14:paraId="11706169" w14:textId="54685D72" w:rsidTr="00084103">
        <w:trPr>
          <w:trHeight w:val="340"/>
          <w:del w:id="646" w:author="Dlg Dlg" w:date="2022-01-31T16:57:00Z"/>
        </w:trPr>
        <w:tc>
          <w:tcPr>
            <w:tcW w:w="1548" w:type="dxa"/>
            <w:tcBorders>
              <w:top w:val="nil"/>
              <w:left w:val="single" w:sz="8" w:space="0" w:color="000000"/>
              <w:bottom w:val="single" w:sz="8" w:space="0" w:color="000000"/>
              <w:right w:val="single" w:sz="8" w:space="0" w:color="000000"/>
            </w:tcBorders>
            <w:shd w:val="clear" w:color="auto" w:fill="auto"/>
            <w:vAlign w:val="center"/>
            <w:hideMark/>
          </w:tcPr>
          <w:p w14:paraId="2A4098E2" w14:textId="3A270E72" w:rsidR="006C6AE5" w:rsidRPr="006C6AE5" w:rsidDel="001D7D32" w:rsidRDefault="006C6AE5" w:rsidP="001D7D32">
            <w:pPr>
              <w:pStyle w:val="Titre2"/>
              <w:numPr>
                <w:ilvl w:val="0"/>
                <w:numId w:val="0"/>
              </w:numPr>
              <w:rPr>
                <w:del w:id="647" w:author="Dlg Dlg" w:date="2022-01-31T16:57:00Z"/>
                <w:rFonts w:ascii="Century Gothic" w:hAnsi="Century Gothic"/>
                <w:color w:val="000000"/>
                <w:szCs w:val="22"/>
              </w:rPr>
              <w:pPrChange w:id="648" w:author="Dlg Dlg" w:date="2022-01-31T16:57:00Z">
                <w:pPr>
                  <w:keepLines w:val="0"/>
                  <w:ind w:firstLineChars="800" w:firstLine="1760"/>
                  <w:jc w:val="left"/>
                </w:pPr>
              </w:pPrChange>
            </w:pPr>
            <w:del w:id="649" w:author="Dlg Dlg" w:date="2022-01-31T16:57:00Z">
              <w:r w:rsidRPr="006C6AE5" w:rsidDel="001D7D32">
                <w:rPr>
                  <w:rFonts w:ascii="Century Gothic" w:hAnsi="Century Gothic"/>
                  <w:color w:val="000000"/>
                  <w:szCs w:val="22"/>
                </w:rPr>
                <w:delText> </w:delText>
              </w:r>
            </w:del>
          </w:p>
        </w:tc>
        <w:tc>
          <w:tcPr>
            <w:tcW w:w="3173" w:type="dxa"/>
            <w:tcBorders>
              <w:top w:val="nil"/>
              <w:left w:val="nil"/>
              <w:bottom w:val="single" w:sz="8" w:space="0" w:color="000000"/>
              <w:right w:val="single" w:sz="8" w:space="0" w:color="000000"/>
            </w:tcBorders>
            <w:shd w:val="clear" w:color="auto" w:fill="auto"/>
            <w:vAlign w:val="center"/>
            <w:hideMark/>
          </w:tcPr>
          <w:p w14:paraId="0B35D798" w14:textId="5692DEBB" w:rsidR="006C6AE5" w:rsidRPr="006C6AE5" w:rsidDel="001D7D32" w:rsidRDefault="006C6AE5" w:rsidP="001D7D32">
            <w:pPr>
              <w:pStyle w:val="Titre2"/>
              <w:numPr>
                <w:ilvl w:val="0"/>
                <w:numId w:val="0"/>
              </w:numPr>
              <w:rPr>
                <w:del w:id="650" w:author="Dlg Dlg" w:date="2022-01-31T16:57:00Z"/>
                <w:rFonts w:ascii="Century Gothic" w:hAnsi="Century Gothic"/>
                <w:color w:val="000000"/>
                <w:szCs w:val="22"/>
              </w:rPr>
              <w:pPrChange w:id="651" w:author="Dlg Dlg" w:date="2022-01-31T16:57:00Z">
                <w:pPr>
                  <w:keepLines w:val="0"/>
                  <w:ind w:firstLineChars="800" w:firstLine="1760"/>
                  <w:jc w:val="left"/>
                </w:pPr>
              </w:pPrChange>
            </w:pPr>
            <w:del w:id="652" w:author="Dlg Dlg" w:date="2022-01-31T16:57:00Z">
              <w:r w:rsidRPr="006C6AE5" w:rsidDel="001D7D32">
                <w:rPr>
                  <w:rFonts w:ascii="Century Gothic" w:hAnsi="Century Gothic"/>
                  <w:color w:val="000000"/>
                  <w:szCs w:val="22"/>
                </w:rPr>
                <w:delText> </w:delText>
              </w:r>
            </w:del>
          </w:p>
        </w:tc>
        <w:tc>
          <w:tcPr>
            <w:tcW w:w="2810" w:type="dxa"/>
            <w:tcBorders>
              <w:top w:val="nil"/>
              <w:left w:val="nil"/>
              <w:bottom w:val="single" w:sz="8" w:space="0" w:color="000000"/>
              <w:right w:val="single" w:sz="8" w:space="0" w:color="000000"/>
            </w:tcBorders>
            <w:shd w:val="clear" w:color="auto" w:fill="auto"/>
            <w:vAlign w:val="center"/>
            <w:hideMark/>
          </w:tcPr>
          <w:p w14:paraId="2B9C8C41" w14:textId="1758E04E" w:rsidR="006C6AE5" w:rsidRPr="006C6AE5" w:rsidDel="001D7D32" w:rsidRDefault="006C6AE5" w:rsidP="001D7D32">
            <w:pPr>
              <w:pStyle w:val="Titre2"/>
              <w:numPr>
                <w:ilvl w:val="0"/>
                <w:numId w:val="0"/>
              </w:numPr>
              <w:rPr>
                <w:del w:id="653" w:author="Dlg Dlg" w:date="2022-01-31T16:57:00Z"/>
                <w:rFonts w:ascii="Century Gothic" w:hAnsi="Century Gothic"/>
                <w:color w:val="000000"/>
                <w:szCs w:val="22"/>
              </w:rPr>
              <w:pPrChange w:id="654" w:author="Dlg Dlg" w:date="2022-01-31T16:57:00Z">
                <w:pPr>
                  <w:keepLines w:val="0"/>
                  <w:ind w:firstLineChars="800" w:firstLine="1760"/>
                  <w:jc w:val="left"/>
                </w:pPr>
              </w:pPrChange>
            </w:pPr>
            <w:del w:id="655" w:author="Dlg Dlg" w:date="2022-01-31T16:57:00Z">
              <w:r w:rsidRPr="006C6AE5" w:rsidDel="001D7D32">
                <w:rPr>
                  <w:rFonts w:ascii="Century Gothic" w:hAnsi="Century Gothic"/>
                  <w:color w:val="000000"/>
                  <w:szCs w:val="22"/>
                </w:rPr>
                <w:delText> </w:delText>
              </w:r>
            </w:del>
          </w:p>
        </w:tc>
        <w:tc>
          <w:tcPr>
            <w:tcW w:w="2541" w:type="dxa"/>
            <w:tcBorders>
              <w:top w:val="nil"/>
              <w:left w:val="nil"/>
              <w:bottom w:val="single" w:sz="8" w:space="0" w:color="000000"/>
              <w:right w:val="single" w:sz="8" w:space="0" w:color="000000"/>
            </w:tcBorders>
            <w:shd w:val="clear" w:color="auto" w:fill="auto"/>
            <w:vAlign w:val="center"/>
            <w:hideMark/>
          </w:tcPr>
          <w:p w14:paraId="2FBD6FA2" w14:textId="26EFB10F" w:rsidR="006C6AE5" w:rsidRPr="006C6AE5" w:rsidDel="001D7D32" w:rsidRDefault="006C6AE5" w:rsidP="001D7D32">
            <w:pPr>
              <w:pStyle w:val="Titre2"/>
              <w:numPr>
                <w:ilvl w:val="0"/>
                <w:numId w:val="0"/>
              </w:numPr>
              <w:rPr>
                <w:del w:id="656" w:author="Dlg Dlg" w:date="2022-01-31T16:57:00Z"/>
                <w:rFonts w:ascii="Century Gothic" w:hAnsi="Century Gothic"/>
                <w:color w:val="000000"/>
                <w:szCs w:val="22"/>
              </w:rPr>
              <w:pPrChange w:id="657" w:author="Dlg Dlg" w:date="2022-01-31T16:57:00Z">
                <w:pPr>
                  <w:keepLines w:val="0"/>
                  <w:ind w:firstLineChars="800" w:firstLine="1760"/>
                  <w:jc w:val="left"/>
                </w:pPr>
              </w:pPrChange>
            </w:pPr>
            <w:del w:id="658" w:author="Dlg Dlg" w:date="2022-01-31T16:57:00Z">
              <w:r w:rsidRPr="006C6AE5" w:rsidDel="001D7D32">
                <w:rPr>
                  <w:rFonts w:ascii="Century Gothic" w:hAnsi="Century Gothic"/>
                  <w:color w:val="000000"/>
                  <w:szCs w:val="22"/>
                </w:rPr>
                <w:delText> </w:delText>
              </w:r>
            </w:del>
          </w:p>
        </w:tc>
      </w:tr>
    </w:tbl>
    <w:p w14:paraId="0C4B0B09" w14:textId="1E12AFE1" w:rsidR="001D3509" w:rsidDel="001D7D32" w:rsidRDefault="001D3509" w:rsidP="001D7D32">
      <w:pPr>
        <w:pStyle w:val="Titre2"/>
        <w:numPr>
          <w:ilvl w:val="0"/>
          <w:numId w:val="0"/>
        </w:numPr>
        <w:rPr>
          <w:del w:id="659" w:author="Dlg Dlg" w:date="2022-01-31T16:57:00Z"/>
          <w:rFonts w:ascii="Century Gothic" w:hAnsi="Century Gothic"/>
        </w:rPr>
        <w:pPrChange w:id="660" w:author="Dlg Dlg" w:date="2022-01-31T16:57:00Z">
          <w:pPr>
            <w:keepLines w:val="0"/>
            <w:jc w:val="left"/>
          </w:pPr>
        </w:pPrChange>
      </w:pPr>
      <w:del w:id="661" w:author="Dlg Dlg" w:date="2022-01-31T16:57:00Z">
        <w:r w:rsidDel="001D7D32">
          <w:rPr>
            <w:rFonts w:ascii="Century Gothic" w:hAnsi="Century Gothic"/>
          </w:rPr>
          <w:br w:type="page"/>
        </w:r>
      </w:del>
    </w:p>
    <w:p w14:paraId="1F3057E1" w14:textId="785DA9C1" w:rsidR="00661090" w:rsidRPr="0086231A" w:rsidRDefault="00661090" w:rsidP="001D7D32">
      <w:pPr>
        <w:pStyle w:val="Titre2"/>
        <w:numPr>
          <w:ilvl w:val="0"/>
          <w:numId w:val="0"/>
        </w:numPr>
        <w:rPr>
          <w:rFonts w:ascii="Century Gothic" w:hAnsi="Century Gothic"/>
          <w:b/>
        </w:rPr>
        <w:pPrChange w:id="662" w:author="Dlg Dlg" w:date="2022-01-31T16:57:00Z">
          <w:pPr>
            <w:keepLines w:val="0"/>
            <w:jc w:val="left"/>
          </w:pPr>
        </w:pPrChange>
      </w:pPr>
    </w:p>
    <w:p w14:paraId="51015B9E" w14:textId="6E181FDC" w:rsidR="00822486" w:rsidRPr="008E61BC" w:rsidRDefault="009B04B6" w:rsidP="00661090">
      <w:pPr>
        <w:keepLines w:val="0"/>
        <w:jc w:val="left"/>
        <w:rPr>
          <w:rFonts w:ascii="Century Gothic" w:hAnsi="Century Gothic"/>
        </w:rPr>
      </w:pPr>
      <w:r>
        <w:rPr>
          <w:rFonts w:ascii="Century Gothic" w:hAnsi="Century Gothic"/>
        </w:rPr>
        <w:t>ANNEXE 2</w:t>
      </w:r>
      <w:r w:rsidR="00822486" w:rsidRPr="008E61BC">
        <w:rPr>
          <w:rFonts w:ascii="Century Gothic" w:hAnsi="Century Gothic"/>
        </w:rPr>
        <w:t xml:space="preserve">: </w:t>
      </w:r>
      <w:r w:rsidR="00661090" w:rsidRPr="008E61BC">
        <w:rPr>
          <w:rFonts w:ascii="Century Gothic" w:hAnsi="Century Gothic"/>
        </w:rPr>
        <w:t>F</w:t>
      </w:r>
      <w:r w:rsidR="008453AF">
        <w:rPr>
          <w:rFonts w:ascii="Century Gothic" w:hAnsi="Century Gothic"/>
        </w:rPr>
        <w:t>ORMULAIRE DE DEMANDE DE CONTRAT</w:t>
      </w:r>
    </w:p>
    <w:p w14:paraId="61BB9E4E" w14:textId="77777777" w:rsidR="00822486" w:rsidRDefault="00822486" w:rsidP="00661090">
      <w:pPr>
        <w:keepLines w:val="0"/>
        <w:jc w:val="left"/>
        <w:rPr>
          <w:rFonts w:ascii="Century Gothic" w:hAnsi="Century Gothic"/>
        </w:rPr>
      </w:pPr>
    </w:p>
    <w:p w14:paraId="75B50A9F" w14:textId="77777777" w:rsidR="00822486" w:rsidRDefault="00822486" w:rsidP="00661090">
      <w:pPr>
        <w:keepLines w:val="0"/>
        <w:jc w:val="left"/>
        <w:rPr>
          <w:rFonts w:ascii="Century Gothic" w:hAnsi="Century Gothic"/>
        </w:rPr>
      </w:pPr>
    </w:p>
    <w:tbl>
      <w:tblPr>
        <w:tblW w:w="9396" w:type="dxa"/>
        <w:tblCellMar>
          <w:left w:w="70" w:type="dxa"/>
          <w:right w:w="70" w:type="dxa"/>
        </w:tblCellMar>
        <w:tblLook w:val="04A0" w:firstRow="1" w:lastRow="0" w:firstColumn="1" w:lastColumn="0" w:noHBand="0" w:noVBand="1"/>
      </w:tblPr>
      <w:tblGrid>
        <w:gridCol w:w="5486"/>
        <w:gridCol w:w="3910"/>
      </w:tblGrid>
      <w:tr w:rsidR="00D474E2" w:rsidRPr="00AA4828" w14:paraId="745CBDA0" w14:textId="77777777" w:rsidTr="00D474E2">
        <w:trPr>
          <w:trHeight w:val="465"/>
        </w:trPr>
        <w:tc>
          <w:tcPr>
            <w:tcW w:w="5486"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38DCC838" w14:textId="77777777" w:rsidR="00D474E2" w:rsidRPr="008E61BC" w:rsidRDefault="00D474E2" w:rsidP="00D474E2">
            <w:pPr>
              <w:keepLines w:val="0"/>
              <w:jc w:val="center"/>
              <w:rPr>
                <w:rFonts w:ascii="Century Gothic" w:hAnsi="Century Gothic"/>
              </w:rPr>
            </w:pPr>
            <w:r w:rsidRPr="008E61BC">
              <w:rPr>
                <w:rFonts w:ascii="Century Gothic" w:hAnsi="Century Gothic"/>
              </w:rPr>
              <w:t>Champs</w:t>
            </w:r>
          </w:p>
        </w:tc>
        <w:tc>
          <w:tcPr>
            <w:tcW w:w="3910" w:type="dxa"/>
            <w:tcBorders>
              <w:top w:val="single" w:sz="4" w:space="0" w:color="auto"/>
              <w:left w:val="nil"/>
              <w:bottom w:val="single" w:sz="4" w:space="0" w:color="auto"/>
              <w:right w:val="single" w:sz="4" w:space="0" w:color="auto"/>
            </w:tcBorders>
            <w:shd w:val="clear" w:color="000000" w:fill="92D050"/>
            <w:noWrap/>
            <w:vAlign w:val="bottom"/>
            <w:hideMark/>
          </w:tcPr>
          <w:p w14:paraId="08F9DB3F" w14:textId="77777777" w:rsidR="00D474E2" w:rsidRPr="008E61BC" w:rsidRDefault="00D474E2" w:rsidP="00D474E2">
            <w:pPr>
              <w:keepLines w:val="0"/>
              <w:jc w:val="center"/>
              <w:rPr>
                <w:rFonts w:ascii="Century Gothic" w:hAnsi="Century Gothic"/>
              </w:rPr>
            </w:pPr>
            <w:r w:rsidRPr="008E61BC">
              <w:rPr>
                <w:rFonts w:ascii="Century Gothic" w:hAnsi="Century Gothic"/>
              </w:rPr>
              <w:t>Description</w:t>
            </w:r>
          </w:p>
        </w:tc>
      </w:tr>
      <w:tr w:rsidR="00D474E2" w:rsidRPr="00AA4828" w14:paraId="4A1AB4FD" w14:textId="77777777" w:rsidTr="00D474E2">
        <w:trPr>
          <w:trHeight w:val="360"/>
        </w:trPr>
        <w:tc>
          <w:tcPr>
            <w:tcW w:w="93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4E396BE" w14:textId="77777777" w:rsidR="00D474E2" w:rsidRPr="008E61BC" w:rsidRDefault="00D474E2" w:rsidP="00D474E2">
            <w:pPr>
              <w:keepLines w:val="0"/>
              <w:jc w:val="center"/>
              <w:rPr>
                <w:rFonts w:ascii="Century Gothic" w:hAnsi="Century Gothic"/>
              </w:rPr>
            </w:pPr>
            <w:r w:rsidRPr="008E61BC">
              <w:rPr>
                <w:rFonts w:ascii="Century Gothic" w:hAnsi="Century Gothic"/>
              </w:rPr>
              <w:lastRenderedPageBreak/>
              <w:t>Identification du contrat</w:t>
            </w:r>
          </w:p>
        </w:tc>
      </w:tr>
      <w:tr w:rsidR="00D474E2" w:rsidRPr="00AA4828" w14:paraId="73226C8F" w14:textId="77777777" w:rsidTr="00D474E2">
        <w:trPr>
          <w:trHeight w:val="720"/>
        </w:trPr>
        <w:tc>
          <w:tcPr>
            <w:tcW w:w="5486" w:type="dxa"/>
            <w:tcBorders>
              <w:top w:val="nil"/>
              <w:left w:val="single" w:sz="4" w:space="0" w:color="auto"/>
              <w:bottom w:val="single" w:sz="4" w:space="0" w:color="auto"/>
              <w:right w:val="single" w:sz="4" w:space="0" w:color="auto"/>
            </w:tcBorders>
            <w:shd w:val="clear" w:color="auto" w:fill="auto"/>
            <w:noWrap/>
            <w:vAlign w:val="bottom"/>
            <w:hideMark/>
          </w:tcPr>
          <w:p w14:paraId="7D9E3010" w14:textId="77777777" w:rsidR="00D474E2" w:rsidRPr="008E61BC" w:rsidRDefault="00D474E2" w:rsidP="00D474E2">
            <w:pPr>
              <w:keepLines w:val="0"/>
              <w:jc w:val="left"/>
              <w:rPr>
                <w:rFonts w:ascii="Century Gothic" w:hAnsi="Century Gothic"/>
              </w:rPr>
            </w:pPr>
            <w:r w:rsidRPr="008E61BC">
              <w:rPr>
                <w:rFonts w:ascii="Century Gothic" w:hAnsi="Century Gothic"/>
              </w:rPr>
              <w:t>Type de demande</w:t>
            </w:r>
          </w:p>
        </w:tc>
        <w:tc>
          <w:tcPr>
            <w:tcW w:w="3910" w:type="dxa"/>
            <w:tcBorders>
              <w:top w:val="nil"/>
              <w:left w:val="nil"/>
              <w:bottom w:val="single" w:sz="4" w:space="0" w:color="auto"/>
              <w:right w:val="single" w:sz="4" w:space="0" w:color="auto"/>
            </w:tcBorders>
            <w:shd w:val="clear" w:color="auto" w:fill="auto"/>
            <w:vAlign w:val="bottom"/>
            <w:hideMark/>
          </w:tcPr>
          <w:p w14:paraId="38A6D411" w14:textId="77777777" w:rsidR="00D474E2" w:rsidRPr="008E61BC" w:rsidRDefault="00D474E2" w:rsidP="00D474E2">
            <w:pPr>
              <w:keepLines w:val="0"/>
              <w:jc w:val="left"/>
              <w:rPr>
                <w:rFonts w:ascii="Century Gothic" w:hAnsi="Century Gothic"/>
              </w:rPr>
            </w:pPr>
            <w:r w:rsidRPr="008E61BC">
              <w:rPr>
                <w:rFonts w:ascii="Century Gothic" w:hAnsi="Century Gothic"/>
              </w:rPr>
              <w:t>Elaboration/Modification/Renouvellement</w:t>
            </w:r>
          </w:p>
        </w:tc>
      </w:tr>
      <w:tr w:rsidR="00D474E2" w:rsidRPr="00AA4828" w14:paraId="7A1B1492" w14:textId="77777777" w:rsidTr="00D474E2">
        <w:trPr>
          <w:trHeight w:val="720"/>
        </w:trPr>
        <w:tc>
          <w:tcPr>
            <w:tcW w:w="5486" w:type="dxa"/>
            <w:tcBorders>
              <w:top w:val="nil"/>
              <w:left w:val="single" w:sz="4" w:space="0" w:color="auto"/>
              <w:bottom w:val="single" w:sz="4" w:space="0" w:color="auto"/>
              <w:right w:val="single" w:sz="4" w:space="0" w:color="auto"/>
            </w:tcBorders>
            <w:shd w:val="clear" w:color="auto" w:fill="auto"/>
            <w:noWrap/>
            <w:vAlign w:val="bottom"/>
            <w:hideMark/>
          </w:tcPr>
          <w:p w14:paraId="0AABA8BB" w14:textId="77777777" w:rsidR="00D474E2" w:rsidRPr="008E61BC" w:rsidRDefault="00D474E2" w:rsidP="00D474E2">
            <w:pPr>
              <w:keepLines w:val="0"/>
              <w:jc w:val="left"/>
              <w:rPr>
                <w:rFonts w:ascii="Century Gothic" w:hAnsi="Century Gothic"/>
              </w:rPr>
            </w:pPr>
            <w:r w:rsidRPr="008E61BC">
              <w:rPr>
                <w:rFonts w:ascii="Century Gothic" w:hAnsi="Century Gothic"/>
              </w:rPr>
              <w:t xml:space="preserve">Département initiateur : </w:t>
            </w:r>
          </w:p>
        </w:tc>
        <w:tc>
          <w:tcPr>
            <w:tcW w:w="3910" w:type="dxa"/>
            <w:tcBorders>
              <w:top w:val="nil"/>
              <w:left w:val="nil"/>
              <w:bottom w:val="single" w:sz="4" w:space="0" w:color="auto"/>
              <w:right w:val="single" w:sz="4" w:space="0" w:color="auto"/>
            </w:tcBorders>
            <w:shd w:val="clear" w:color="auto" w:fill="auto"/>
            <w:vAlign w:val="bottom"/>
            <w:hideMark/>
          </w:tcPr>
          <w:p w14:paraId="7674CE4B" w14:textId="4D8BDF57" w:rsidR="00D474E2" w:rsidRPr="008E61BC" w:rsidRDefault="00D474E2" w:rsidP="00D474E2">
            <w:pPr>
              <w:keepLines w:val="0"/>
              <w:jc w:val="left"/>
              <w:rPr>
                <w:rFonts w:ascii="Century Gothic" w:hAnsi="Century Gothic"/>
              </w:rPr>
            </w:pPr>
            <w:r w:rsidRPr="008E61BC">
              <w:rPr>
                <w:rFonts w:ascii="Century Gothic" w:hAnsi="Century Gothic"/>
              </w:rPr>
              <w:t xml:space="preserve">Sélectionner dans </w:t>
            </w:r>
            <w:proofErr w:type="spellStart"/>
            <w:r w:rsidRPr="008E61BC">
              <w:rPr>
                <w:rFonts w:ascii="Century Gothic" w:hAnsi="Century Gothic"/>
              </w:rPr>
              <w:t>ListeDepartement</w:t>
            </w:r>
            <w:proofErr w:type="spellEnd"/>
          </w:p>
        </w:tc>
      </w:tr>
      <w:tr w:rsidR="00D474E2" w:rsidRPr="00AA4828" w14:paraId="59B7DB9D" w14:textId="77777777" w:rsidTr="00D474E2">
        <w:trPr>
          <w:trHeight w:val="1080"/>
        </w:trPr>
        <w:tc>
          <w:tcPr>
            <w:tcW w:w="5486" w:type="dxa"/>
            <w:tcBorders>
              <w:top w:val="nil"/>
              <w:left w:val="single" w:sz="4" w:space="0" w:color="auto"/>
              <w:bottom w:val="single" w:sz="4" w:space="0" w:color="auto"/>
              <w:right w:val="single" w:sz="4" w:space="0" w:color="auto"/>
            </w:tcBorders>
            <w:shd w:val="clear" w:color="auto" w:fill="auto"/>
            <w:noWrap/>
            <w:vAlign w:val="bottom"/>
            <w:hideMark/>
          </w:tcPr>
          <w:p w14:paraId="7BF112A8" w14:textId="77777777" w:rsidR="00D474E2" w:rsidRPr="008E61BC" w:rsidRDefault="00D474E2" w:rsidP="00D474E2">
            <w:pPr>
              <w:keepLines w:val="0"/>
              <w:jc w:val="left"/>
              <w:rPr>
                <w:rFonts w:ascii="Century Gothic" w:hAnsi="Century Gothic"/>
              </w:rPr>
            </w:pPr>
            <w:r w:rsidRPr="008E61BC">
              <w:rPr>
                <w:rFonts w:ascii="Century Gothic" w:hAnsi="Century Gothic"/>
              </w:rPr>
              <w:t xml:space="preserve">Identité du Cocontractant : </w:t>
            </w:r>
          </w:p>
        </w:tc>
        <w:tc>
          <w:tcPr>
            <w:tcW w:w="3910" w:type="dxa"/>
            <w:tcBorders>
              <w:top w:val="nil"/>
              <w:left w:val="nil"/>
              <w:bottom w:val="single" w:sz="4" w:space="0" w:color="auto"/>
              <w:right w:val="single" w:sz="4" w:space="0" w:color="auto"/>
            </w:tcBorders>
            <w:shd w:val="clear" w:color="auto" w:fill="auto"/>
            <w:vAlign w:val="bottom"/>
            <w:hideMark/>
          </w:tcPr>
          <w:p w14:paraId="6A65AD57" w14:textId="385E3950" w:rsidR="00D474E2" w:rsidRPr="008E61BC" w:rsidRDefault="00D474E2" w:rsidP="00D474E2">
            <w:pPr>
              <w:keepLines w:val="0"/>
              <w:jc w:val="left"/>
              <w:rPr>
                <w:rFonts w:ascii="Century Gothic" w:hAnsi="Century Gothic"/>
              </w:rPr>
            </w:pPr>
            <w:r w:rsidRPr="008E61BC">
              <w:rPr>
                <w:rFonts w:ascii="Century Gothic" w:hAnsi="Century Gothic"/>
              </w:rPr>
              <w:t xml:space="preserve">Le Prestataire/fournisseur </w:t>
            </w:r>
            <w:r w:rsidR="003B555F" w:rsidRPr="008E61BC">
              <w:rPr>
                <w:rFonts w:ascii="Century Gothic" w:hAnsi="Century Gothic"/>
              </w:rPr>
              <w:t>etc.</w:t>
            </w:r>
          </w:p>
        </w:tc>
      </w:tr>
      <w:tr w:rsidR="00D474E2" w:rsidRPr="00AA4828" w14:paraId="27F54E41" w14:textId="77777777" w:rsidTr="00D474E2">
        <w:trPr>
          <w:trHeight w:val="360"/>
        </w:trPr>
        <w:tc>
          <w:tcPr>
            <w:tcW w:w="5486" w:type="dxa"/>
            <w:tcBorders>
              <w:top w:val="nil"/>
              <w:left w:val="single" w:sz="4" w:space="0" w:color="auto"/>
              <w:bottom w:val="single" w:sz="4" w:space="0" w:color="auto"/>
              <w:right w:val="single" w:sz="4" w:space="0" w:color="auto"/>
            </w:tcBorders>
            <w:shd w:val="clear" w:color="auto" w:fill="auto"/>
            <w:noWrap/>
            <w:vAlign w:val="bottom"/>
            <w:hideMark/>
          </w:tcPr>
          <w:p w14:paraId="7D70FD48" w14:textId="77777777" w:rsidR="00D474E2" w:rsidRPr="008E61BC" w:rsidRDefault="00D474E2" w:rsidP="00D474E2">
            <w:pPr>
              <w:keepLines w:val="0"/>
              <w:jc w:val="left"/>
              <w:rPr>
                <w:rFonts w:ascii="Century Gothic" w:hAnsi="Century Gothic"/>
              </w:rPr>
            </w:pPr>
            <w:r w:rsidRPr="008E61BC">
              <w:rPr>
                <w:rFonts w:ascii="Century Gothic" w:hAnsi="Century Gothic"/>
              </w:rPr>
              <w:t xml:space="preserve">Objet du contrat : </w:t>
            </w:r>
          </w:p>
        </w:tc>
        <w:tc>
          <w:tcPr>
            <w:tcW w:w="3910" w:type="dxa"/>
            <w:tcBorders>
              <w:top w:val="nil"/>
              <w:left w:val="nil"/>
              <w:bottom w:val="single" w:sz="4" w:space="0" w:color="auto"/>
              <w:right w:val="single" w:sz="4" w:space="0" w:color="auto"/>
            </w:tcBorders>
            <w:shd w:val="clear" w:color="auto" w:fill="auto"/>
            <w:noWrap/>
            <w:vAlign w:val="bottom"/>
            <w:hideMark/>
          </w:tcPr>
          <w:p w14:paraId="72B1BEE5" w14:textId="77777777" w:rsidR="00D474E2" w:rsidRPr="008E61BC" w:rsidRDefault="00D474E2" w:rsidP="00D474E2">
            <w:pPr>
              <w:keepLines w:val="0"/>
              <w:jc w:val="left"/>
              <w:rPr>
                <w:rFonts w:ascii="Century Gothic" w:hAnsi="Century Gothic"/>
              </w:rPr>
            </w:pPr>
            <w:r w:rsidRPr="008E61BC">
              <w:rPr>
                <w:rFonts w:ascii="Century Gothic" w:hAnsi="Century Gothic"/>
              </w:rPr>
              <w:t>Texte Long</w:t>
            </w:r>
          </w:p>
        </w:tc>
      </w:tr>
      <w:tr w:rsidR="00D474E2" w:rsidRPr="00AA4828" w14:paraId="76CB2562" w14:textId="77777777" w:rsidTr="00D474E2">
        <w:trPr>
          <w:trHeight w:val="360"/>
        </w:trPr>
        <w:tc>
          <w:tcPr>
            <w:tcW w:w="9396" w:type="dxa"/>
            <w:gridSpan w:val="2"/>
            <w:tcBorders>
              <w:top w:val="single" w:sz="4" w:space="0" w:color="auto"/>
              <w:left w:val="single" w:sz="4" w:space="0" w:color="auto"/>
              <w:bottom w:val="single" w:sz="4" w:space="0" w:color="auto"/>
              <w:right w:val="single" w:sz="4" w:space="0" w:color="000000"/>
            </w:tcBorders>
            <w:shd w:val="clear" w:color="000000" w:fill="F2F2F2"/>
            <w:noWrap/>
            <w:vAlign w:val="bottom"/>
            <w:hideMark/>
          </w:tcPr>
          <w:p w14:paraId="08C7DF38" w14:textId="77777777" w:rsidR="00D474E2" w:rsidRPr="008E61BC" w:rsidRDefault="00D474E2" w:rsidP="00D474E2">
            <w:pPr>
              <w:keepLines w:val="0"/>
              <w:jc w:val="center"/>
              <w:rPr>
                <w:rFonts w:ascii="Century Gothic" w:hAnsi="Century Gothic"/>
              </w:rPr>
            </w:pPr>
            <w:r w:rsidRPr="008E61BC">
              <w:rPr>
                <w:rFonts w:ascii="Century Gothic" w:hAnsi="Century Gothic"/>
              </w:rPr>
              <w:t>Condition du contrat</w:t>
            </w:r>
          </w:p>
        </w:tc>
      </w:tr>
      <w:tr w:rsidR="00D474E2" w:rsidRPr="00AA4828" w14:paraId="1939DE2A" w14:textId="77777777" w:rsidTr="00D474E2">
        <w:trPr>
          <w:trHeight w:val="360"/>
        </w:trPr>
        <w:tc>
          <w:tcPr>
            <w:tcW w:w="5486" w:type="dxa"/>
            <w:tcBorders>
              <w:top w:val="nil"/>
              <w:left w:val="single" w:sz="4" w:space="0" w:color="auto"/>
              <w:bottom w:val="single" w:sz="4" w:space="0" w:color="auto"/>
              <w:right w:val="single" w:sz="4" w:space="0" w:color="auto"/>
            </w:tcBorders>
            <w:shd w:val="clear" w:color="auto" w:fill="auto"/>
            <w:noWrap/>
            <w:vAlign w:val="bottom"/>
            <w:hideMark/>
          </w:tcPr>
          <w:p w14:paraId="6A6609B9" w14:textId="77777777" w:rsidR="00D474E2" w:rsidRPr="008E61BC" w:rsidRDefault="00D474E2" w:rsidP="00D474E2">
            <w:pPr>
              <w:keepLines w:val="0"/>
              <w:jc w:val="left"/>
              <w:rPr>
                <w:rFonts w:ascii="Century Gothic" w:hAnsi="Century Gothic"/>
              </w:rPr>
            </w:pPr>
            <w:r w:rsidRPr="008E61BC">
              <w:rPr>
                <w:rFonts w:ascii="Century Gothic" w:hAnsi="Century Gothic"/>
              </w:rPr>
              <w:t xml:space="preserve">Clauses particulières  et Raisons motivant ces clauses </w:t>
            </w:r>
          </w:p>
        </w:tc>
        <w:tc>
          <w:tcPr>
            <w:tcW w:w="3910" w:type="dxa"/>
            <w:tcBorders>
              <w:top w:val="nil"/>
              <w:left w:val="nil"/>
              <w:bottom w:val="single" w:sz="4" w:space="0" w:color="auto"/>
              <w:right w:val="single" w:sz="4" w:space="0" w:color="auto"/>
            </w:tcBorders>
            <w:shd w:val="clear" w:color="auto" w:fill="auto"/>
            <w:noWrap/>
            <w:vAlign w:val="bottom"/>
            <w:hideMark/>
          </w:tcPr>
          <w:p w14:paraId="678FF86A" w14:textId="77777777" w:rsidR="00D474E2" w:rsidRPr="008E61BC" w:rsidRDefault="00D474E2" w:rsidP="00D474E2">
            <w:pPr>
              <w:keepLines w:val="0"/>
              <w:jc w:val="left"/>
              <w:rPr>
                <w:rFonts w:ascii="Century Gothic" w:hAnsi="Century Gothic"/>
              </w:rPr>
            </w:pPr>
            <w:r w:rsidRPr="008E61BC">
              <w:rPr>
                <w:rFonts w:ascii="Century Gothic" w:hAnsi="Century Gothic"/>
              </w:rPr>
              <w:t>Texte Long</w:t>
            </w:r>
          </w:p>
        </w:tc>
      </w:tr>
      <w:tr w:rsidR="00D474E2" w:rsidRPr="00AA4828" w14:paraId="639BF3E6" w14:textId="77777777" w:rsidTr="00D474E2">
        <w:trPr>
          <w:trHeight w:val="360"/>
        </w:trPr>
        <w:tc>
          <w:tcPr>
            <w:tcW w:w="5486" w:type="dxa"/>
            <w:tcBorders>
              <w:top w:val="nil"/>
              <w:left w:val="single" w:sz="4" w:space="0" w:color="auto"/>
              <w:bottom w:val="single" w:sz="4" w:space="0" w:color="auto"/>
              <w:right w:val="single" w:sz="4" w:space="0" w:color="auto"/>
            </w:tcBorders>
            <w:shd w:val="clear" w:color="auto" w:fill="auto"/>
            <w:noWrap/>
            <w:vAlign w:val="bottom"/>
            <w:hideMark/>
          </w:tcPr>
          <w:p w14:paraId="5C0CBB10" w14:textId="77777777" w:rsidR="00D474E2" w:rsidRPr="008E61BC" w:rsidRDefault="00D474E2" w:rsidP="00D474E2">
            <w:pPr>
              <w:keepLines w:val="0"/>
              <w:jc w:val="left"/>
              <w:rPr>
                <w:rFonts w:ascii="Century Gothic" w:hAnsi="Century Gothic"/>
              </w:rPr>
            </w:pPr>
            <w:r w:rsidRPr="008E61BC">
              <w:rPr>
                <w:rFonts w:ascii="Century Gothic" w:hAnsi="Century Gothic"/>
              </w:rPr>
              <w:t>Date d’entrée en vigueur du contrat</w:t>
            </w:r>
          </w:p>
        </w:tc>
        <w:tc>
          <w:tcPr>
            <w:tcW w:w="3910" w:type="dxa"/>
            <w:tcBorders>
              <w:top w:val="nil"/>
              <w:left w:val="nil"/>
              <w:bottom w:val="single" w:sz="4" w:space="0" w:color="auto"/>
              <w:right w:val="single" w:sz="4" w:space="0" w:color="auto"/>
            </w:tcBorders>
            <w:shd w:val="clear" w:color="auto" w:fill="auto"/>
            <w:noWrap/>
            <w:vAlign w:val="bottom"/>
            <w:hideMark/>
          </w:tcPr>
          <w:p w14:paraId="6F712B6D" w14:textId="77777777" w:rsidR="00D474E2" w:rsidRPr="008E61BC" w:rsidRDefault="00D474E2" w:rsidP="00D474E2">
            <w:pPr>
              <w:keepLines w:val="0"/>
              <w:jc w:val="left"/>
              <w:rPr>
                <w:rFonts w:ascii="Century Gothic" w:hAnsi="Century Gothic"/>
              </w:rPr>
            </w:pPr>
            <w:r w:rsidRPr="008E61BC">
              <w:rPr>
                <w:rFonts w:ascii="Century Gothic" w:hAnsi="Century Gothic"/>
              </w:rPr>
              <w:t>Date</w:t>
            </w:r>
          </w:p>
        </w:tc>
      </w:tr>
      <w:tr w:rsidR="00D474E2" w:rsidRPr="00AA4828" w14:paraId="4722D336" w14:textId="77777777" w:rsidTr="00D474E2">
        <w:trPr>
          <w:trHeight w:val="360"/>
        </w:trPr>
        <w:tc>
          <w:tcPr>
            <w:tcW w:w="5486" w:type="dxa"/>
            <w:tcBorders>
              <w:top w:val="nil"/>
              <w:left w:val="single" w:sz="4" w:space="0" w:color="auto"/>
              <w:bottom w:val="single" w:sz="4" w:space="0" w:color="auto"/>
              <w:right w:val="single" w:sz="4" w:space="0" w:color="auto"/>
            </w:tcBorders>
            <w:shd w:val="clear" w:color="auto" w:fill="auto"/>
            <w:noWrap/>
            <w:vAlign w:val="bottom"/>
            <w:hideMark/>
          </w:tcPr>
          <w:p w14:paraId="70E8AFC5" w14:textId="77777777" w:rsidR="00D474E2" w:rsidRPr="00DD0D84" w:rsidRDefault="00D474E2" w:rsidP="00D474E2">
            <w:pPr>
              <w:keepLines w:val="0"/>
              <w:jc w:val="left"/>
              <w:rPr>
                <w:rFonts w:ascii="Century Gothic" w:hAnsi="Century Gothic"/>
              </w:rPr>
            </w:pPr>
            <w:r w:rsidRPr="00DD0D84">
              <w:rPr>
                <w:rFonts w:ascii="Century Gothic" w:hAnsi="Century Gothic"/>
              </w:rPr>
              <w:t>Date de fin du contrat :</w:t>
            </w:r>
          </w:p>
        </w:tc>
        <w:tc>
          <w:tcPr>
            <w:tcW w:w="3910" w:type="dxa"/>
            <w:tcBorders>
              <w:top w:val="nil"/>
              <w:left w:val="nil"/>
              <w:bottom w:val="single" w:sz="4" w:space="0" w:color="auto"/>
              <w:right w:val="single" w:sz="4" w:space="0" w:color="auto"/>
            </w:tcBorders>
            <w:shd w:val="clear" w:color="auto" w:fill="auto"/>
            <w:noWrap/>
            <w:vAlign w:val="bottom"/>
            <w:hideMark/>
          </w:tcPr>
          <w:p w14:paraId="29AC0404" w14:textId="77777777" w:rsidR="00D474E2" w:rsidRPr="00DD0D84" w:rsidRDefault="00D474E2" w:rsidP="00D474E2">
            <w:pPr>
              <w:keepLines w:val="0"/>
              <w:jc w:val="left"/>
              <w:rPr>
                <w:rFonts w:ascii="Century Gothic" w:hAnsi="Century Gothic"/>
              </w:rPr>
            </w:pPr>
            <w:r w:rsidRPr="00DD0D84">
              <w:rPr>
                <w:rFonts w:ascii="Century Gothic" w:hAnsi="Century Gothic"/>
              </w:rPr>
              <w:t>Date</w:t>
            </w:r>
          </w:p>
        </w:tc>
      </w:tr>
      <w:tr w:rsidR="00D474E2" w:rsidRPr="00AA4828" w14:paraId="317B61BA" w14:textId="77777777" w:rsidTr="00D474E2">
        <w:trPr>
          <w:trHeight w:val="360"/>
        </w:trPr>
        <w:tc>
          <w:tcPr>
            <w:tcW w:w="5486" w:type="dxa"/>
            <w:tcBorders>
              <w:top w:val="nil"/>
              <w:left w:val="single" w:sz="4" w:space="0" w:color="auto"/>
              <w:bottom w:val="single" w:sz="4" w:space="0" w:color="auto"/>
              <w:right w:val="single" w:sz="4" w:space="0" w:color="auto"/>
            </w:tcBorders>
            <w:shd w:val="clear" w:color="auto" w:fill="auto"/>
            <w:noWrap/>
            <w:vAlign w:val="bottom"/>
            <w:hideMark/>
          </w:tcPr>
          <w:p w14:paraId="1E0D9C94" w14:textId="77777777" w:rsidR="00D474E2" w:rsidRPr="00DD0D84" w:rsidRDefault="00D474E2" w:rsidP="00D474E2">
            <w:pPr>
              <w:keepLines w:val="0"/>
              <w:jc w:val="left"/>
              <w:rPr>
                <w:rFonts w:ascii="Century Gothic" w:hAnsi="Century Gothic"/>
              </w:rPr>
            </w:pPr>
            <w:r w:rsidRPr="00DD0D84">
              <w:rPr>
                <w:rFonts w:ascii="Century Gothic" w:hAnsi="Century Gothic"/>
              </w:rPr>
              <w:t>Durée du contrat :</w:t>
            </w:r>
          </w:p>
        </w:tc>
        <w:tc>
          <w:tcPr>
            <w:tcW w:w="3910" w:type="dxa"/>
            <w:tcBorders>
              <w:top w:val="nil"/>
              <w:left w:val="nil"/>
              <w:bottom w:val="single" w:sz="4" w:space="0" w:color="auto"/>
              <w:right w:val="single" w:sz="4" w:space="0" w:color="auto"/>
            </w:tcBorders>
            <w:shd w:val="clear" w:color="auto" w:fill="auto"/>
            <w:noWrap/>
            <w:vAlign w:val="bottom"/>
            <w:hideMark/>
          </w:tcPr>
          <w:p w14:paraId="0B3CAB11" w14:textId="0BF54400" w:rsidR="00D474E2" w:rsidRPr="00DD0D84" w:rsidRDefault="00625063" w:rsidP="00D474E2">
            <w:pPr>
              <w:keepLines w:val="0"/>
              <w:jc w:val="left"/>
              <w:rPr>
                <w:rFonts w:ascii="Century Gothic" w:hAnsi="Century Gothic"/>
              </w:rPr>
            </w:pPr>
            <w:r w:rsidRPr="00DD0D84">
              <w:rPr>
                <w:rFonts w:ascii="Century Gothic" w:hAnsi="Century Gothic"/>
              </w:rPr>
              <w:t>Duré</w:t>
            </w:r>
            <w:r w:rsidR="00D474E2" w:rsidRPr="00DD0D84">
              <w:rPr>
                <w:rFonts w:ascii="Century Gothic" w:hAnsi="Century Gothic"/>
              </w:rPr>
              <w:t xml:space="preserve"> en Année</w:t>
            </w:r>
          </w:p>
        </w:tc>
      </w:tr>
      <w:tr w:rsidR="00D474E2" w:rsidRPr="00AA4828" w14:paraId="0E66652E" w14:textId="77777777" w:rsidTr="00D474E2">
        <w:trPr>
          <w:trHeight w:val="360"/>
        </w:trPr>
        <w:tc>
          <w:tcPr>
            <w:tcW w:w="5486" w:type="dxa"/>
            <w:tcBorders>
              <w:top w:val="nil"/>
              <w:left w:val="single" w:sz="4" w:space="0" w:color="auto"/>
              <w:bottom w:val="single" w:sz="4" w:space="0" w:color="auto"/>
              <w:right w:val="single" w:sz="4" w:space="0" w:color="auto"/>
            </w:tcBorders>
            <w:shd w:val="clear" w:color="auto" w:fill="auto"/>
            <w:noWrap/>
            <w:vAlign w:val="bottom"/>
            <w:hideMark/>
          </w:tcPr>
          <w:p w14:paraId="6560D909" w14:textId="77777777" w:rsidR="00D474E2" w:rsidRPr="00DD0D84" w:rsidRDefault="00D474E2" w:rsidP="00D474E2">
            <w:pPr>
              <w:keepLines w:val="0"/>
              <w:jc w:val="left"/>
              <w:rPr>
                <w:rFonts w:ascii="Century Gothic" w:hAnsi="Century Gothic"/>
              </w:rPr>
            </w:pPr>
            <w:r w:rsidRPr="00DD0D84">
              <w:rPr>
                <w:rFonts w:ascii="Century Gothic" w:hAnsi="Century Gothic"/>
              </w:rPr>
              <w:t xml:space="preserve">Délai de dénonciation : </w:t>
            </w:r>
          </w:p>
        </w:tc>
        <w:tc>
          <w:tcPr>
            <w:tcW w:w="3910" w:type="dxa"/>
            <w:tcBorders>
              <w:top w:val="nil"/>
              <w:left w:val="nil"/>
              <w:bottom w:val="single" w:sz="4" w:space="0" w:color="auto"/>
              <w:right w:val="single" w:sz="4" w:space="0" w:color="auto"/>
            </w:tcBorders>
            <w:shd w:val="clear" w:color="auto" w:fill="auto"/>
            <w:noWrap/>
            <w:vAlign w:val="bottom"/>
            <w:hideMark/>
          </w:tcPr>
          <w:p w14:paraId="4F731E83" w14:textId="77777777" w:rsidR="00D474E2" w:rsidRPr="00DD0D84" w:rsidRDefault="00D474E2" w:rsidP="00D474E2">
            <w:pPr>
              <w:keepLines w:val="0"/>
              <w:jc w:val="left"/>
              <w:rPr>
                <w:rFonts w:ascii="Century Gothic" w:hAnsi="Century Gothic"/>
              </w:rPr>
            </w:pPr>
            <w:r w:rsidRPr="00DD0D84">
              <w:rPr>
                <w:rFonts w:ascii="Century Gothic" w:hAnsi="Century Gothic"/>
              </w:rPr>
              <w:t xml:space="preserve">Texte </w:t>
            </w:r>
          </w:p>
        </w:tc>
      </w:tr>
      <w:tr w:rsidR="00D474E2" w:rsidRPr="00AA4828" w14:paraId="34DCBCE3" w14:textId="77777777" w:rsidTr="00D474E2">
        <w:trPr>
          <w:trHeight w:val="360"/>
        </w:trPr>
        <w:tc>
          <w:tcPr>
            <w:tcW w:w="5486" w:type="dxa"/>
            <w:tcBorders>
              <w:top w:val="nil"/>
              <w:left w:val="single" w:sz="4" w:space="0" w:color="auto"/>
              <w:bottom w:val="single" w:sz="4" w:space="0" w:color="auto"/>
              <w:right w:val="single" w:sz="4" w:space="0" w:color="auto"/>
            </w:tcBorders>
            <w:shd w:val="clear" w:color="auto" w:fill="auto"/>
            <w:noWrap/>
            <w:vAlign w:val="bottom"/>
            <w:hideMark/>
          </w:tcPr>
          <w:p w14:paraId="0944442C" w14:textId="77777777" w:rsidR="00D474E2" w:rsidRPr="00DD0D84" w:rsidRDefault="00D474E2" w:rsidP="00D474E2">
            <w:pPr>
              <w:keepLines w:val="0"/>
              <w:jc w:val="left"/>
              <w:rPr>
                <w:rFonts w:ascii="Century Gothic" w:hAnsi="Century Gothic"/>
              </w:rPr>
            </w:pPr>
            <w:r w:rsidRPr="00DD0D84">
              <w:rPr>
                <w:rFonts w:ascii="Century Gothic" w:hAnsi="Century Gothic"/>
              </w:rPr>
              <w:t>Mode de Facturation</w:t>
            </w:r>
          </w:p>
        </w:tc>
        <w:tc>
          <w:tcPr>
            <w:tcW w:w="3910" w:type="dxa"/>
            <w:tcBorders>
              <w:top w:val="nil"/>
              <w:left w:val="nil"/>
              <w:bottom w:val="single" w:sz="4" w:space="0" w:color="auto"/>
              <w:right w:val="single" w:sz="4" w:space="0" w:color="auto"/>
            </w:tcBorders>
            <w:shd w:val="clear" w:color="auto" w:fill="auto"/>
            <w:noWrap/>
            <w:vAlign w:val="bottom"/>
            <w:hideMark/>
          </w:tcPr>
          <w:p w14:paraId="1AF7F0C7" w14:textId="77777777" w:rsidR="00D474E2" w:rsidRPr="00DD0D84" w:rsidRDefault="00D474E2" w:rsidP="00D474E2">
            <w:pPr>
              <w:keepLines w:val="0"/>
              <w:jc w:val="left"/>
              <w:rPr>
                <w:rFonts w:ascii="Century Gothic" w:hAnsi="Century Gothic"/>
              </w:rPr>
            </w:pPr>
            <w:r w:rsidRPr="00DD0D84">
              <w:rPr>
                <w:rFonts w:ascii="Century Gothic" w:hAnsi="Century Gothic"/>
              </w:rPr>
              <w:t>Annuel/Mensuel</w:t>
            </w:r>
          </w:p>
        </w:tc>
      </w:tr>
      <w:tr w:rsidR="00D474E2" w:rsidRPr="00AA4828" w14:paraId="132F73B7" w14:textId="77777777" w:rsidTr="00D474E2">
        <w:trPr>
          <w:trHeight w:val="360"/>
        </w:trPr>
        <w:tc>
          <w:tcPr>
            <w:tcW w:w="5486" w:type="dxa"/>
            <w:tcBorders>
              <w:top w:val="nil"/>
              <w:left w:val="single" w:sz="4" w:space="0" w:color="auto"/>
              <w:bottom w:val="single" w:sz="4" w:space="0" w:color="auto"/>
              <w:right w:val="single" w:sz="4" w:space="0" w:color="auto"/>
            </w:tcBorders>
            <w:shd w:val="clear" w:color="auto" w:fill="auto"/>
            <w:noWrap/>
            <w:vAlign w:val="bottom"/>
            <w:hideMark/>
          </w:tcPr>
          <w:p w14:paraId="13472BF5" w14:textId="77777777" w:rsidR="00D474E2" w:rsidRPr="00DD0D84" w:rsidRDefault="00D474E2" w:rsidP="00D474E2">
            <w:pPr>
              <w:keepLines w:val="0"/>
              <w:jc w:val="left"/>
              <w:rPr>
                <w:rFonts w:ascii="Century Gothic" w:hAnsi="Century Gothic"/>
              </w:rPr>
            </w:pPr>
            <w:r w:rsidRPr="00DD0D84">
              <w:rPr>
                <w:rFonts w:ascii="Century Gothic" w:hAnsi="Century Gothic"/>
              </w:rPr>
              <w:t xml:space="preserve">Périodicité de paiement : </w:t>
            </w:r>
          </w:p>
        </w:tc>
        <w:tc>
          <w:tcPr>
            <w:tcW w:w="3910" w:type="dxa"/>
            <w:tcBorders>
              <w:top w:val="nil"/>
              <w:left w:val="nil"/>
              <w:bottom w:val="single" w:sz="4" w:space="0" w:color="auto"/>
              <w:right w:val="single" w:sz="4" w:space="0" w:color="auto"/>
            </w:tcBorders>
            <w:shd w:val="clear" w:color="auto" w:fill="auto"/>
            <w:noWrap/>
            <w:vAlign w:val="bottom"/>
            <w:hideMark/>
          </w:tcPr>
          <w:p w14:paraId="2C6E012A" w14:textId="77777777" w:rsidR="00D474E2" w:rsidRPr="00DD0D84" w:rsidRDefault="00D474E2" w:rsidP="00D474E2">
            <w:pPr>
              <w:keepLines w:val="0"/>
              <w:jc w:val="left"/>
              <w:rPr>
                <w:rFonts w:ascii="Century Gothic" w:hAnsi="Century Gothic"/>
              </w:rPr>
            </w:pPr>
            <w:r w:rsidRPr="00DD0D84">
              <w:rPr>
                <w:rFonts w:ascii="Century Gothic" w:hAnsi="Century Gothic"/>
              </w:rPr>
              <w:t>Teste Long</w:t>
            </w:r>
          </w:p>
        </w:tc>
      </w:tr>
      <w:tr w:rsidR="00D474E2" w:rsidRPr="00AA4828" w14:paraId="411D2728" w14:textId="77777777" w:rsidTr="00D474E2">
        <w:trPr>
          <w:trHeight w:val="360"/>
        </w:trPr>
        <w:tc>
          <w:tcPr>
            <w:tcW w:w="5486" w:type="dxa"/>
            <w:tcBorders>
              <w:top w:val="nil"/>
              <w:left w:val="single" w:sz="4" w:space="0" w:color="auto"/>
              <w:bottom w:val="single" w:sz="4" w:space="0" w:color="auto"/>
              <w:right w:val="single" w:sz="4" w:space="0" w:color="auto"/>
            </w:tcBorders>
            <w:shd w:val="clear" w:color="auto" w:fill="auto"/>
            <w:noWrap/>
            <w:vAlign w:val="bottom"/>
            <w:hideMark/>
          </w:tcPr>
          <w:p w14:paraId="1E76E396" w14:textId="77777777" w:rsidR="00D474E2" w:rsidRPr="00DD0D84" w:rsidRDefault="00D474E2" w:rsidP="00D474E2">
            <w:pPr>
              <w:keepLines w:val="0"/>
              <w:jc w:val="left"/>
              <w:rPr>
                <w:rFonts w:ascii="Century Gothic" w:hAnsi="Century Gothic"/>
              </w:rPr>
            </w:pPr>
            <w:r w:rsidRPr="00DD0D84">
              <w:rPr>
                <w:rFonts w:ascii="Century Gothic" w:hAnsi="Century Gothic"/>
              </w:rPr>
              <w:t>Mode règlement :</w:t>
            </w:r>
          </w:p>
        </w:tc>
        <w:tc>
          <w:tcPr>
            <w:tcW w:w="3910" w:type="dxa"/>
            <w:tcBorders>
              <w:top w:val="nil"/>
              <w:left w:val="nil"/>
              <w:bottom w:val="single" w:sz="4" w:space="0" w:color="auto"/>
              <w:right w:val="single" w:sz="4" w:space="0" w:color="auto"/>
            </w:tcBorders>
            <w:shd w:val="clear" w:color="auto" w:fill="auto"/>
            <w:noWrap/>
            <w:vAlign w:val="bottom"/>
            <w:hideMark/>
          </w:tcPr>
          <w:p w14:paraId="5205BC7F" w14:textId="382D5906" w:rsidR="00D474E2" w:rsidRPr="00DD0D84" w:rsidRDefault="00D474E2" w:rsidP="00D474E2">
            <w:pPr>
              <w:keepLines w:val="0"/>
              <w:jc w:val="left"/>
              <w:rPr>
                <w:rFonts w:ascii="Century Gothic" w:hAnsi="Century Gothic"/>
              </w:rPr>
            </w:pPr>
            <w:r w:rsidRPr="00DD0D84">
              <w:rPr>
                <w:rFonts w:ascii="Century Gothic" w:hAnsi="Century Gothic"/>
              </w:rPr>
              <w:t>Liste</w:t>
            </w:r>
            <w:ins w:id="663" w:author="Didier GANIN" w:date="2020-09-18T14:03:00Z">
              <w:r w:rsidR="00001D0B">
                <w:rPr>
                  <w:rFonts w:ascii="Century Gothic" w:hAnsi="Century Gothic"/>
                </w:rPr>
                <w:t xml:space="preserve"> </w:t>
              </w:r>
            </w:ins>
            <w:proofErr w:type="spellStart"/>
            <w:r w:rsidRPr="00DD0D84">
              <w:rPr>
                <w:rFonts w:ascii="Century Gothic" w:hAnsi="Century Gothic"/>
              </w:rPr>
              <w:t>ModePaiement</w:t>
            </w:r>
            <w:proofErr w:type="spellEnd"/>
          </w:p>
        </w:tc>
      </w:tr>
      <w:tr w:rsidR="00D474E2" w:rsidRPr="00AA4828" w14:paraId="7D2D941C" w14:textId="77777777" w:rsidTr="00D474E2">
        <w:trPr>
          <w:trHeight w:val="360"/>
        </w:trPr>
        <w:tc>
          <w:tcPr>
            <w:tcW w:w="93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6740D43" w14:textId="77777777" w:rsidR="00D474E2" w:rsidRPr="00DD0D84" w:rsidRDefault="00D474E2" w:rsidP="00D474E2">
            <w:pPr>
              <w:keepLines w:val="0"/>
              <w:jc w:val="center"/>
              <w:rPr>
                <w:rFonts w:ascii="Century Gothic" w:hAnsi="Century Gothic"/>
              </w:rPr>
            </w:pPr>
            <w:r w:rsidRPr="00DD0D84">
              <w:rPr>
                <w:rFonts w:ascii="Century Gothic" w:hAnsi="Century Gothic"/>
              </w:rPr>
              <w:t>Condition de renouvellement</w:t>
            </w:r>
          </w:p>
        </w:tc>
      </w:tr>
      <w:tr w:rsidR="00D474E2" w:rsidRPr="00AA4828" w14:paraId="10B834D6" w14:textId="77777777" w:rsidTr="00D474E2">
        <w:trPr>
          <w:trHeight w:val="360"/>
        </w:trPr>
        <w:tc>
          <w:tcPr>
            <w:tcW w:w="5486" w:type="dxa"/>
            <w:tcBorders>
              <w:top w:val="nil"/>
              <w:left w:val="single" w:sz="4" w:space="0" w:color="auto"/>
              <w:bottom w:val="single" w:sz="4" w:space="0" w:color="auto"/>
              <w:right w:val="single" w:sz="4" w:space="0" w:color="auto"/>
            </w:tcBorders>
            <w:shd w:val="clear" w:color="auto" w:fill="auto"/>
            <w:noWrap/>
            <w:vAlign w:val="bottom"/>
            <w:hideMark/>
          </w:tcPr>
          <w:p w14:paraId="5897EF08" w14:textId="6FC25875" w:rsidR="00D474E2" w:rsidRPr="00DD0D84" w:rsidRDefault="00D474E2" w:rsidP="00D474E2">
            <w:pPr>
              <w:keepLines w:val="0"/>
              <w:jc w:val="left"/>
              <w:rPr>
                <w:rFonts w:ascii="Century Gothic" w:hAnsi="Century Gothic"/>
              </w:rPr>
            </w:pPr>
            <w:r w:rsidRPr="00DD0D84">
              <w:rPr>
                <w:rFonts w:ascii="Century Gothic" w:hAnsi="Century Gothic"/>
              </w:rPr>
              <w:t xml:space="preserve">Mode de </w:t>
            </w:r>
            <w:r w:rsidR="007D7C51" w:rsidRPr="00DD0D84">
              <w:rPr>
                <w:rFonts w:ascii="Century Gothic" w:hAnsi="Century Gothic"/>
              </w:rPr>
              <w:t>Renouvellement</w:t>
            </w:r>
          </w:p>
        </w:tc>
        <w:tc>
          <w:tcPr>
            <w:tcW w:w="3910" w:type="dxa"/>
            <w:tcBorders>
              <w:top w:val="nil"/>
              <w:left w:val="nil"/>
              <w:bottom w:val="single" w:sz="4" w:space="0" w:color="auto"/>
              <w:right w:val="single" w:sz="4" w:space="0" w:color="auto"/>
            </w:tcBorders>
            <w:shd w:val="clear" w:color="auto" w:fill="auto"/>
            <w:noWrap/>
            <w:vAlign w:val="bottom"/>
            <w:hideMark/>
          </w:tcPr>
          <w:p w14:paraId="57B9DF4B" w14:textId="77777777" w:rsidR="00D474E2" w:rsidRPr="00DD0D84" w:rsidRDefault="00D474E2" w:rsidP="00D474E2">
            <w:pPr>
              <w:keepLines w:val="0"/>
              <w:jc w:val="left"/>
              <w:rPr>
                <w:rFonts w:ascii="Century Gothic" w:hAnsi="Century Gothic"/>
              </w:rPr>
            </w:pPr>
            <w:r w:rsidRPr="00DD0D84">
              <w:rPr>
                <w:rFonts w:ascii="Century Gothic" w:hAnsi="Century Gothic"/>
              </w:rPr>
              <w:t>Tacite/Express</w:t>
            </w:r>
          </w:p>
        </w:tc>
      </w:tr>
      <w:tr w:rsidR="00D474E2" w:rsidRPr="00AA4828" w14:paraId="1FB4C66B" w14:textId="77777777" w:rsidTr="00D474E2">
        <w:trPr>
          <w:trHeight w:val="360"/>
        </w:trPr>
        <w:tc>
          <w:tcPr>
            <w:tcW w:w="5486" w:type="dxa"/>
            <w:tcBorders>
              <w:top w:val="nil"/>
              <w:left w:val="single" w:sz="4" w:space="0" w:color="auto"/>
              <w:bottom w:val="single" w:sz="4" w:space="0" w:color="auto"/>
              <w:right w:val="single" w:sz="4" w:space="0" w:color="auto"/>
            </w:tcBorders>
            <w:shd w:val="clear" w:color="auto" w:fill="auto"/>
            <w:noWrap/>
            <w:vAlign w:val="bottom"/>
            <w:hideMark/>
          </w:tcPr>
          <w:p w14:paraId="05CFC180" w14:textId="77777777" w:rsidR="00D474E2" w:rsidRPr="00DD0D84" w:rsidRDefault="00D474E2" w:rsidP="00D474E2">
            <w:pPr>
              <w:keepLines w:val="0"/>
              <w:jc w:val="left"/>
              <w:rPr>
                <w:rFonts w:ascii="Century Gothic" w:hAnsi="Century Gothic"/>
              </w:rPr>
            </w:pPr>
            <w:r w:rsidRPr="00DD0D84">
              <w:rPr>
                <w:rFonts w:ascii="Century Gothic" w:hAnsi="Century Gothic"/>
              </w:rPr>
              <w:t xml:space="preserve">Note de la dernière évaluation </w:t>
            </w:r>
          </w:p>
        </w:tc>
        <w:tc>
          <w:tcPr>
            <w:tcW w:w="3910" w:type="dxa"/>
            <w:tcBorders>
              <w:top w:val="nil"/>
              <w:left w:val="nil"/>
              <w:bottom w:val="single" w:sz="4" w:space="0" w:color="auto"/>
              <w:right w:val="single" w:sz="4" w:space="0" w:color="auto"/>
            </w:tcBorders>
            <w:shd w:val="clear" w:color="auto" w:fill="auto"/>
            <w:noWrap/>
            <w:vAlign w:val="bottom"/>
            <w:hideMark/>
          </w:tcPr>
          <w:p w14:paraId="0E3EF11E" w14:textId="77777777" w:rsidR="00D474E2" w:rsidRPr="00DD0D84" w:rsidRDefault="00D474E2" w:rsidP="00D474E2">
            <w:pPr>
              <w:keepLines w:val="0"/>
              <w:jc w:val="left"/>
              <w:rPr>
                <w:rFonts w:ascii="Century Gothic" w:hAnsi="Century Gothic"/>
              </w:rPr>
            </w:pPr>
            <w:r w:rsidRPr="00DD0D84">
              <w:rPr>
                <w:rFonts w:ascii="Century Gothic" w:hAnsi="Century Gothic"/>
              </w:rPr>
              <w:t>Note/20</w:t>
            </w:r>
          </w:p>
        </w:tc>
      </w:tr>
      <w:tr w:rsidR="00D474E2" w:rsidRPr="00AA4828" w14:paraId="1C5D6B9D" w14:textId="77777777" w:rsidTr="00D474E2">
        <w:trPr>
          <w:trHeight w:val="360"/>
        </w:trPr>
        <w:tc>
          <w:tcPr>
            <w:tcW w:w="5486" w:type="dxa"/>
            <w:tcBorders>
              <w:top w:val="nil"/>
              <w:left w:val="single" w:sz="4" w:space="0" w:color="auto"/>
              <w:bottom w:val="single" w:sz="4" w:space="0" w:color="auto"/>
              <w:right w:val="single" w:sz="4" w:space="0" w:color="auto"/>
            </w:tcBorders>
            <w:shd w:val="clear" w:color="auto" w:fill="auto"/>
            <w:noWrap/>
            <w:vAlign w:val="bottom"/>
            <w:hideMark/>
          </w:tcPr>
          <w:p w14:paraId="752CCB63" w14:textId="77777777" w:rsidR="00D474E2" w:rsidRPr="00DD0D84" w:rsidRDefault="00D474E2" w:rsidP="00D474E2">
            <w:pPr>
              <w:keepLines w:val="0"/>
              <w:jc w:val="left"/>
              <w:rPr>
                <w:rFonts w:ascii="Century Gothic" w:hAnsi="Century Gothic"/>
              </w:rPr>
            </w:pPr>
            <w:r w:rsidRPr="00DD0D84">
              <w:rPr>
                <w:rFonts w:ascii="Century Gothic" w:hAnsi="Century Gothic"/>
              </w:rPr>
              <w:t xml:space="preserve">Date de la dernière évaluation </w:t>
            </w:r>
          </w:p>
        </w:tc>
        <w:tc>
          <w:tcPr>
            <w:tcW w:w="3910" w:type="dxa"/>
            <w:tcBorders>
              <w:top w:val="nil"/>
              <w:left w:val="nil"/>
              <w:bottom w:val="single" w:sz="4" w:space="0" w:color="auto"/>
              <w:right w:val="single" w:sz="4" w:space="0" w:color="auto"/>
            </w:tcBorders>
            <w:shd w:val="clear" w:color="auto" w:fill="auto"/>
            <w:noWrap/>
            <w:vAlign w:val="bottom"/>
            <w:hideMark/>
          </w:tcPr>
          <w:p w14:paraId="528390F8" w14:textId="77777777" w:rsidR="00D474E2" w:rsidRPr="00DD0D84" w:rsidRDefault="00D474E2" w:rsidP="00D474E2">
            <w:pPr>
              <w:keepLines w:val="0"/>
              <w:jc w:val="left"/>
              <w:rPr>
                <w:rFonts w:ascii="Century Gothic" w:hAnsi="Century Gothic"/>
              </w:rPr>
            </w:pPr>
            <w:r w:rsidRPr="00DD0D84">
              <w:rPr>
                <w:rFonts w:ascii="Century Gothic" w:hAnsi="Century Gothic"/>
              </w:rPr>
              <w:t>Date</w:t>
            </w:r>
          </w:p>
        </w:tc>
      </w:tr>
      <w:tr w:rsidR="00D474E2" w:rsidRPr="00AA4828" w14:paraId="6B4E9BF9" w14:textId="77777777" w:rsidTr="00D474E2">
        <w:trPr>
          <w:trHeight w:val="360"/>
        </w:trPr>
        <w:tc>
          <w:tcPr>
            <w:tcW w:w="93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6F620A1" w14:textId="77777777" w:rsidR="00D474E2" w:rsidRPr="00DD0D84" w:rsidRDefault="00D474E2" w:rsidP="00D474E2">
            <w:pPr>
              <w:keepLines w:val="0"/>
              <w:jc w:val="center"/>
              <w:rPr>
                <w:rFonts w:ascii="Century Gothic" w:hAnsi="Century Gothic"/>
              </w:rPr>
            </w:pPr>
            <w:r w:rsidRPr="00DD0D84">
              <w:rPr>
                <w:rFonts w:ascii="Century Gothic" w:hAnsi="Century Gothic"/>
              </w:rPr>
              <w:t>Condition de modification</w:t>
            </w:r>
          </w:p>
        </w:tc>
      </w:tr>
      <w:tr w:rsidR="00D474E2" w:rsidRPr="00AA4828" w14:paraId="4312C3B4" w14:textId="77777777" w:rsidTr="00D474E2">
        <w:trPr>
          <w:trHeight w:val="360"/>
        </w:trPr>
        <w:tc>
          <w:tcPr>
            <w:tcW w:w="5486" w:type="dxa"/>
            <w:tcBorders>
              <w:top w:val="nil"/>
              <w:left w:val="single" w:sz="4" w:space="0" w:color="auto"/>
              <w:bottom w:val="single" w:sz="4" w:space="0" w:color="auto"/>
              <w:right w:val="single" w:sz="4" w:space="0" w:color="auto"/>
            </w:tcBorders>
            <w:shd w:val="clear" w:color="auto" w:fill="auto"/>
            <w:noWrap/>
            <w:vAlign w:val="bottom"/>
            <w:hideMark/>
          </w:tcPr>
          <w:p w14:paraId="41C29758" w14:textId="77777777" w:rsidR="00D474E2" w:rsidRPr="00DD0D84" w:rsidRDefault="00D474E2" w:rsidP="00D474E2">
            <w:pPr>
              <w:keepLines w:val="0"/>
              <w:jc w:val="left"/>
              <w:rPr>
                <w:rFonts w:ascii="Century Gothic" w:hAnsi="Century Gothic"/>
              </w:rPr>
            </w:pPr>
            <w:r w:rsidRPr="00DD0D84">
              <w:rPr>
                <w:rFonts w:ascii="Century Gothic" w:hAnsi="Century Gothic"/>
              </w:rPr>
              <w:t>Objet :</w:t>
            </w:r>
          </w:p>
        </w:tc>
        <w:tc>
          <w:tcPr>
            <w:tcW w:w="3910" w:type="dxa"/>
            <w:tcBorders>
              <w:top w:val="nil"/>
              <w:left w:val="nil"/>
              <w:bottom w:val="single" w:sz="4" w:space="0" w:color="auto"/>
              <w:right w:val="single" w:sz="4" w:space="0" w:color="auto"/>
            </w:tcBorders>
            <w:shd w:val="clear" w:color="auto" w:fill="auto"/>
            <w:noWrap/>
            <w:vAlign w:val="bottom"/>
            <w:hideMark/>
          </w:tcPr>
          <w:p w14:paraId="6134D66B" w14:textId="77777777" w:rsidR="00D474E2" w:rsidRPr="00DD0D84" w:rsidRDefault="00D474E2" w:rsidP="00D474E2">
            <w:pPr>
              <w:keepLines w:val="0"/>
              <w:jc w:val="left"/>
              <w:rPr>
                <w:rFonts w:ascii="Century Gothic" w:hAnsi="Century Gothic"/>
              </w:rPr>
            </w:pPr>
            <w:r w:rsidRPr="00DD0D84">
              <w:rPr>
                <w:rFonts w:ascii="Century Gothic" w:hAnsi="Century Gothic"/>
              </w:rPr>
              <w:t>Teste Long</w:t>
            </w:r>
          </w:p>
        </w:tc>
      </w:tr>
      <w:tr w:rsidR="00D474E2" w:rsidRPr="00AA4828" w14:paraId="3550DDD9" w14:textId="77777777" w:rsidTr="00D474E2">
        <w:trPr>
          <w:trHeight w:val="360"/>
        </w:trPr>
        <w:tc>
          <w:tcPr>
            <w:tcW w:w="5486" w:type="dxa"/>
            <w:tcBorders>
              <w:top w:val="nil"/>
              <w:left w:val="single" w:sz="4" w:space="0" w:color="auto"/>
              <w:bottom w:val="single" w:sz="4" w:space="0" w:color="auto"/>
              <w:right w:val="single" w:sz="4" w:space="0" w:color="auto"/>
            </w:tcBorders>
            <w:shd w:val="clear" w:color="auto" w:fill="auto"/>
            <w:noWrap/>
            <w:vAlign w:val="bottom"/>
            <w:hideMark/>
          </w:tcPr>
          <w:p w14:paraId="41EA9B65" w14:textId="77777777" w:rsidR="00D474E2" w:rsidRPr="00DD0D84" w:rsidRDefault="00D474E2" w:rsidP="00D474E2">
            <w:pPr>
              <w:keepLines w:val="0"/>
              <w:jc w:val="left"/>
              <w:rPr>
                <w:rFonts w:ascii="Century Gothic" w:hAnsi="Century Gothic"/>
              </w:rPr>
            </w:pPr>
            <w:r w:rsidRPr="00DD0D84">
              <w:rPr>
                <w:rFonts w:ascii="Century Gothic" w:hAnsi="Century Gothic"/>
              </w:rPr>
              <w:t xml:space="preserve">Condition de modification : </w:t>
            </w:r>
          </w:p>
        </w:tc>
        <w:tc>
          <w:tcPr>
            <w:tcW w:w="3910" w:type="dxa"/>
            <w:tcBorders>
              <w:top w:val="nil"/>
              <w:left w:val="nil"/>
              <w:bottom w:val="single" w:sz="4" w:space="0" w:color="auto"/>
              <w:right w:val="single" w:sz="4" w:space="0" w:color="auto"/>
            </w:tcBorders>
            <w:shd w:val="clear" w:color="auto" w:fill="auto"/>
            <w:noWrap/>
            <w:vAlign w:val="bottom"/>
            <w:hideMark/>
          </w:tcPr>
          <w:p w14:paraId="605844B6" w14:textId="77777777" w:rsidR="00D474E2" w:rsidRPr="00DD0D84" w:rsidRDefault="00D474E2" w:rsidP="00D474E2">
            <w:pPr>
              <w:keepLines w:val="0"/>
              <w:jc w:val="left"/>
              <w:rPr>
                <w:rFonts w:ascii="Century Gothic" w:hAnsi="Century Gothic"/>
              </w:rPr>
            </w:pPr>
            <w:r w:rsidRPr="00DD0D84">
              <w:rPr>
                <w:rFonts w:ascii="Century Gothic" w:hAnsi="Century Gothic"/>
              </w:rPr>
              <w:t>Texte</w:t>
            </w:r>
          </w:p>
        </w:tc>
      </w:tr>
      <w:tr w:rsidR="00D474E2" w:rsidRPr="00AA4828" w14:paraId="27E072CE" w14:textId="77777777" w:rsidTr="00D474E2">
        <w:trPr>
          <w:trHeight w:val="360"/>
        </w:trPr>
        <w:tc>
          <w:tcPr>
            <w:tcW w:w="93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A5B9E9A" w14:textId="77777777" w:rsidR="00D474E2" w:rsidRPr="00DD0D84" w:rsidRDefault="00D474E2" w:rsidP="00D474E2">
            <w:pPr>
              <w:keepLines w:val="0"/>
              <w:jc w:val="center"/>
              <w:rPr>
                <w:rFonts w:ascii="Century Gothic" w:hAnsi="Century Gothic"/>
              </w:rPr>
            </w:pPr>
            <w:r w:rsidRPr="00DD0D84">
              <w:rPr>
                <w:rFonts w:ascii="Century Gothic" w:hAnsi="Century Gothic"/>
              </w:rPr>
              <w:t>Signature + date d’application</w:t>
            </w:r>
          </w:p>
        </w:tc>
      </w:tr>
      <w:tr w:rsidR="00D474E2" w:rsidRPr="00AA4828" w14:paraId="1D5F045D" w14:textId="77777777" w:rsidTr="00D474E2">
        <w:trPr>
          <w:trHeight w:val="360"/>
        </w:trPr>
        <w:tc>
          <w:tcPr>
            <w:tcW w:w="5486" w:type="dxa"/>
            <w:tcBorders>
              <w:top w:val="nil"/>
              <w:left w:val="single" w:sz="4" w:space="0" w:color="auto"/>
              <w:bottom w:val="single" w:sz="4" w:space="0" w:color="auto"/>
              <w:right w:val="single" w:sz="4" w:space="0" w:color="auto"/>
            </w:tcBorders>
            <w:shd w:val="clear" w:color="auto" w:fill="auto"/>
            <w:noWrap/>
            <w:vAlign w:val="bottom"/>
            <w:hideMark/>
          </w:tcPr>
          <w:p w14:paraId="68A12239" w14:textId="0CBD0796" w:rsidR="00D474E2" w:rsidRPr="00DD0D84" w:rsidRDefault="00D474E2" w:rsidP="00D474E2">
            <w:pPr>
              <w:keepLines w:val="0"/>
              <w:jc w:val="left"/>
              <w:rPr>
                <w:rFonts w:ascii="Century Gothic" w:hAnsi="Century Gothic"/>
              </w:rPr>
            </w:pPr>
            <w:r w:rsidRPr="00DD0D84">
              <w:rPr>
                <w:rFonts w:ascii="Century Gothic" w:hAnsi="Century Gothic"/>
              </w:rPr>
              <w:t xml:space="preserve">Directeur du </w:t>
            </w:r>
            <w:r w:rsidR="00FC0D70" w:rsidRPr="00DD0D84">
              <w:rPr>
                <w:rFonts w:ascii="Century Gothic" w:hAnsi="Century Gothic"/>
              </w:rPr>
              <w:t>Département</w:t>
            </w:r>
            <w:r w:rsidRPr="00DD0D84">
              <w:rPr>
                <w:rFonts w:ascii="Century Gothic" w:hAnsi="Century Gothic"/>
              </w:rPr>
              <w:t xml:space="preserve"> initiateur</w:t>
            </w:r>
          </w:p>
        </w:tc>
        <w:tc>
          <w:tcPr>
            <w:tcW w:w="39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AAD94D" w14:textId="77777777" w:rsidR="00D474E2" w:rsidRPr="00DD0D84" w:rsidRDefault="00D474E2" w:rsidP="00D474E2">
            <w:pPr>
              <w:keepLines w:val="0"/>
              <w:jc w:val="center"/>
              <w:rPr>
                <w:rFonts w:ascii="Century Gothic" w:hAnsi="Century Gothic"/>
              </w:rPr>
            </w:pPr>
            <w:r w:rsidRPr="00DD0D84">
              <w:rPr>
                <w:rFonts w:ascii="Century Gothic" w:hAnsi="Century Gothic"/>
              </w:rPr>
              <w:t>Date et Signature</w:t>
            </w:r>
          </w:p>
        </w:tc>
      </w:tr>
      <w:tr w:rsidR="00D474E2" w:rsidRPr="00AA4828" w14:paraId="5C3089BA" w14:textId="77777777" w:rsidTr="00D474E2">
        <w:trPr>
          <w:trHeight w:val="360"/>
        </w:trPr>
        <w:tc>
          <w:tcPr>
            <w:tcW w:w="5486" w:type="dxa"/>
            <w:tcBorders>
              <w:top w:val="nil"/>
              <w:left w:val="single" w:sz="4" w:space="0" w:color="auto"/>
              <w:bottom w:val="single" w:sz="4" w:space="0" w:color="auto"/>
              <w:right w:val="single" w:sz="4" w:space="0" w:color="auto"/>
            </w:tcBorders>
            <w:shd w:val="clear" w:color="auto" w:fill="auto"/>
            <w:noWrap/>
            <w:vAlign w:val="bottom"/>
            <w:hideMark/>
          </w:tcPr>
          <w:p w14:paraId="61372FC3" w14:textId="77777777" w:rsidR="00D474E2" w:rsidRPr="00DD0D84" w:rsidRDefault="00D474E2" w:rsidP="00D474E2">
            <w:pPr>
              <w:keepLines w:val="0"/>
              <w:jc w:val="left"/>
              <w:rPr>
                <w:rFonts w:ascii="Century Gothic" w:hAnsi="Century Gothic"/>
              </w:rPr>
            </w:pPr>
            <w:r w:rsidRPr="00DD0D84">
              <w:rPr>
                <w:rFonts w:ascii="Century Gothic" w:hAnsi="Century Gothic"/>
              </w:rPr>
              <w:t xml:space="preserve">Directeur Financier </w:t>
            </w:r>
          </w:p>
        </w:tc>
        <w:tc>
          <w:tcPr>
            <w:tcW w:w="3910" w:type="dxa"/>
            <w:vMerge/>
            <w:tcBorders>
              <w:top w:val="nil"/>
              <w:left w:val="single" w:sz="4" w:space="0" w:color="auto"/>
              <w:bottom w:val="single" w:sz="4" w:space="0" w:color="auto"/>
              <w:right w:val="single" w:sz="4" w:space="0" w:color="auto"/>
            </w:tcBorders>
            <w:vAlign w:val="center"/>
            <w:hideMark/>
          </w:tcPr>
          <w:p w14:paraId="1D302CB9" w14:textId="77777777" w:rsidR="00D474E2" w:rsidRPr="00DD0D84" w:rsidRDefault="00D474E2" w:rsidP="00D474E2">
            <w:pPr>
              <w:keepLines w:val="0"/>
              <w:jc w:val="left"/>
              <w:rPr>
                <w:rFonts w:ascii="Century Gothic" w:hAnsi="Century Gothic"/>
              </w:rPr>
            </w:pPr>
          </w:p>
        </w:tc>
      </w:tr>
      <w:tr w:rsidR="00D474E2" w:rsidRPr="00AA4828" w14:paraId="1F9B2871" w14:textId="77777777" w:rsidTr="00D474E2">
        <w:trPr>
          <w:trHeight w:val="360"/>
        </w:trPr>
        <w:tc>
          <w:tcPr>
            <w:tcW w:w="5486" w:type="dxa"/>
            <w:tcBorders>
              <w:top w:val="nil"/>
              <w:left w:val="single" w:sz="4" w:space="0" w:color="auto"/>
              <w:bottom w:val="single" w:sz="4" w:space="0" w:color="auto"/>
              <w:right w:val="single" w:sz="4" w:space="0" w:color="auto"/>
            </w:tcBorders>
            <w:shd w:val="clear" w:color="auto" w:fill="auto"/>
            <w:noWrap/>
            <w:vAlign w:val="bottom"/>
            <w:hideMark/>
          </w:tcPr>
          <w:p w14:paraId="4D207A36" w14:textId="77777777" w:rsidR="00D474E2" w:rsidRPr="00DD0D84" w:rsidRDefault="00D474E2" w:rsidP="00D474E2">
            <w:pPr>
              <w:keepLines w:val="0"/>
              <w:jc w:val="left"/>
              <w:rPr>
                <w:rFonts w:ascii="Century Gothic" w:hAnsi="Century Gothic"/>
              </w:rPr>
            </w:pPr>
            <w:r w:rsidRPr="00DD0D84">
              <w:rPr>
                <w:rFonts w:ascii="Century Gothic" w:hAnsi="Century Gothic"/>
              </w:rPr>
              <w:t xml:space="preserve">Directeur Général : </w:t>
            </w:r>
          </w:p>
        </w:tc>
        <w:tc>
          <w:tcPr>
            <w:tcW w:w="3910" w:type="dxa"/>
            <w:vMerge/>
            <w:tcBorders>
              <w:top w:val="nil"/>
              <w:left w:val="single" w:sz="4" w:space="0" w:color="auto"/>
              <w:bottom w:val="single" w:sz="4" w:space="0" w:color="auto"/>
              <w:right w:val="single" w:sz="4" w:space="0" w:color="auto"/>
            </w:tcBorders>
            <w:vAlign w:val="center"/>
            <w:hideMark/>
          </w:tcPr>
          <w:p w14:paraId="71FD5B0E" w14:textId="77777777" w:rsidR="00D474E2" w:rsidRPr="00DD0D84" w:rsidRDefault="00D474E2" w:rsidP="00D474E2">
            <w:pPr>
              <w:keepLines w:val="0"/>
              <w:jc w:val="left"/>
              <w:rPr>
                <w:rFonts w:ascii="Century Gothic" w:hAnsi="Century Gothic"/>
              </w:rPr>
            </w:pPr>
          </w:p>
        </w:tc>
      </w:tr>
    </w:tbl>
    <w:p w14:paraId="3D65725E" w14:textId="77777777" w:rsidR="00822486" w:rsidRDefault="00822486" w:rsidP="00661090">
      <w:pPr>
        <w:keepLines w:val="0"/>
        <w:jc w:val="left"/>
        <w:rPr>
          <w:rFonts w:ascii="Century Gothic" w:hAnsi="Century Gothic"/>
        </w:rPr>
      </w:pPr>
    </w:p>
    <w:p w14:paraId="77E15CAF" w14:textId="77777777" w:rsidR="00822486" w:rsidRDefault="00822486" w:rsidP="00661090">
      <w:pPr>
        <w:keepLines w:val="0"/>
        <w:jc w:val="left"/>
        <w:rPr>
          <w:rFonts w:ascii="Century Gothic" w:hAnsi="Century Gothic"/>
        </w:rPr>
      </w:pPr>
    </w:p>
    <w:p w14:paraId="092A8384" w14:textId="77777777" w:rsidR="00822486" w:rsidRDefault="00822486" w:rsidP="00661090">
      <w:pPr>
        <w:keepLines w:val="0"/>
        <w:jc w:val="left"/>
        <w:rPr>
          <w:rFonts w:ascii="Century Gothic" w:hAnsi="Century Gothic"/>
        </w:rPr>
      </w:pPr>
    </w:p>
    <w:p w14:paraId="6B3A5C0F" w14:textId="77777777" w:rsidR="00822486" w:rsidRDefault="00822486" w:rsidP="00661090">
      <w:pPr>
        <w:keepLines w:val="0"/>
        <w:jc w:val="left"/>
        <w:rPr>
          <w:rFonts w:ascii="Century Gothic" w:hAnsi="Century Gothic"/>
        </w:rPr>
      </w:pPr>
    </w:p>
    <w:p w14:paraId="38EAA9B4" w14:textId="2E202FAE" w:rsidR="00822486" w:rsidRPr="00DD0D84" w:rsidRDefault="009B04B6" w:rsidP="00822486">
      <w:pPr>
        <w:keepLines w:val="0"/>
        <w:jc w:val="left"/>
        <w:rPr>
          <w:rFonts w:ascii="Century Gothic" w:hAnsi="Century Gothic"/>
        </w:rPr>
      </w:pPr>
      <w:r>
        <w:rPr>
          <w:rFonts w:ascii="Century Gothic" w:hAnsi="Century Gothic"/>
        </w:rPr>
        <w:t>ANNEXE 3</w:t>
      </w:r>
      <w:r w:rsidR="00822486" w:rsidRPr="00DD0D84">
        <w:rPr>
          <w:rFonts w:ascii="Century Gothic" w:hAnsi="Century Gothic"/>
        </w:rPr>
        <w:t xml:space="preserve"> : </w:t>
      </w:r>
      <w:r w:rsidR="006A47B6" w:rsidRPr="00DD0D84">
        <w:rPr>
          <w:rFonts w:ascii="Century Gothic" w:hAnsi="Century Gothic"/>
        </w:rPr>
        <w:t>FORMULAIRE D’ENREGISTREMENT DES AFFAIRES CONTENTIEUSES ET LITIGES</w:t>
      </w:r>
      <w:r w:rsidR="00822486" w:rsidRPr="00DD0D84">
        <w:rPr>
          <w:rFonts w:ascii="Century Gothic" w:hAnsi="Century Gothic"/>
        </w:rPr>
        <w:t xml:space="preserve"> </w:t>
      </w:r>
    </w:p>
    <w:p w14:paraId="7CA9D24A" w14:textId="77777777" w:rsidR="008E3539" w:rsidRDefault="008E3539" w:rsidP="00822486">
      <w:pPr>
        <w:keepLines w:val="0"/>
        <w:jc w:val="left"/>
        <w:rPr>
          <w:rFonts w:ascii="Century Gothic" w:hAnsi="Century Gothic"/>
        </w:rPr>
      </w:pPr>
    </w:p>
    <w:tbl>
      <w:tblPr>
        <w:tblW w:w="9493" w:type="dxa"/>
        <w:tblCellMar>
          <w:left w:w="70" w:type="dxa"/>
          <w:right w:w="70" w:type="dxa"/>
        </w:tblCellMar>
        <w:tblLook w:val="04A0" w:firstRow="1" w:lastRow="0" w:firstColumn="1" w:lastColumn="0" w:noHBand="0" w:noVBand="1"/>
      </w:tblPr>
      <w:tblGrid>
        <w:gridCol w:w="5900"/>
        <w:gridCol w:w="3593"/>
      </w:tblGrid>
      <w:tr w:rsidR="008C2B04" w:rsidRPr="00AA4828" w14:paraId="62507247" w14:textId="77777777" w:rsidTr="00BE6071">
        <w:trPr>
          <w:trHeight w:val="465"/>
        </w:trPr>
        <w:tc>
          <w:tcPr>
            <w:tcW w:w="590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551B39A0" w14:textId="77777777" w:rsidR="008C2B04" w:rsidRPr="00DD0D84" w:rsidRDefault="008C2B04" w:rsidP="008C2B04">
            <w:pPr>
              <w:keepLines w:val="0"/>
              <w:jc w:val="center"/>
              <w:rPr>
                <w:rFonts w:ascii="Century Gothic" w:hAnsi="Century Gothic"/>
              </w:rPr>
            </w:pPr>
            <w:r w:rsidRPr="00DD0D84">
              <w:rPr>
                <w:rFonts w:ascii="Century Gothic" w:hAnsi="Century Gothic"/>
              </w:rPr>
              <w:t>Champs</w:t>
            </w:r>
          </w:p>
        </w:tc>
        <w:tc>
          <w:tcPr>
            <w:tcW w:w="3593" w:type="dxa"/>
            <w:tcBorders>
              <w:top w:val="single" w:sz="4" w:space="0" w:color="auto"/>
              <w:left w:val="nil"/>
              <w:bottom w:val="single" w:sz="4" w:space="0" w:color="auto"/>
              <w:right w:val="single" w:sz="4" w:space="0" w:color="auto"/>
            </w:tcBorders>
            <w:shd w:val="clear" w:color="000000" w:fill="92D050"/>
            <w:noWrap/>
            <w:vAlign w:val="bottom"/>
            <w:hideMark/>
          </w:tcPr>
          <w:p w14:paraId="107E8F69" w14:textId="77777777" w:rsidR="008C2B04" w:rsidRPr="00DD0D84" w:rsidRDefault="008C2B04" w:rsidP="008C2B04">
            <w:pPr>
              <w:keepLines w:val="0"/>
              <w:jc w:val="center"/>
              <w:rPr>
                <w:rFonts w:ascii="Century Gothic" w:hAnsi="Century Gothic"/>
              </w:rPr>
            </w:pPr>
            <w:r w:rsidRPr="00DD0D84">
              <w:rPr>
                <w:rFonts w:ascii="Century Gothic" w:hAnsi="Century Gothic"/>
              </w:rPr>
              <w:t>Description</w:t>
            </w:r>
          </w:p>
        </w:tc>
      </w:tr>
      <w:tr w:rsidR="008C2B04" w:rsidRPr="00AA4828" w14:paraId="7D25DB15" w14:textId="77777777" w:rsidTr="00BE6071">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433D0468" w14:textId="77777777" w:rsidR="008C2B04" w:rsidRPr="00DD0D84" w:rsidRDefault="008C2B04" w:rsidP="008C2B04">
            <w:pPr>
              <w:keepLines w:val="0"/>
              <w:jc w:val="left"/>
              <w:rPr>
                <w:rFonts w:ascii="Century Gothic" w:hAnsi="Century Gothic"/>
              </w:rPr>
            </w:pPr>
            <w:r w:rsidRPr="00DD0D84">
              <w:rPr>
                <w:rFonts w:ascii="Century Gothic" w:hAnsi="Century Gothic"/>
              </w:rPr>
              <w:t>Date du Cas</w:t>
            </w:r>
          </w:p>
        </w:tc>
        <w:tc>
          <w:tcPr>
            <w:tcW w:w="3593" w:type="dxa"/>
            <w:tcBorders>
              <w:top w:val="nil"/>
              <w:left w:val="nil"/>
              <w:bottom w:val="single" w:sz="4" w:space="0" w:color="auto"/>
              <w:right w:val="single" w:sz="4" w:space="0" w:color="auto"/>
            </w:tcBorders>
            <w:shd w:val="clear" w:color="auto" w:fill="auto"/>
            <w:vAlign w:val="bottom"/>
            <w:hideMark/>
          </w:tcPr>
          <w:p w14:paraId="16DED1DD" w14:textId="77777777" w:rsidR="008C2B04" w:rsidRPr="00DD0D84" w:rsidRDefault="008C2B04" w:rsidP="008C2B04">
            <w:pPr>
              <w:keepLines w:val="0"/>
              <w:jc w:val="left"/>
              <w:rPr>
                <w:rFonts w:ascii="Century Gothic" w:hAnsi="Century Gothic"/>
              </w:rPr>
            </w:pPr>
            <w:r w:rsidRPr="00DD0D84">
              <w:rPr>
                <w:rFonts w:ascii="Century Gothic" w:hAnsi="Century Gothic"/>
              </w:rPr>
              <w:t>Date</w:t>
            </w:r>
          </w:p>
        </w:tc>
      </w:tr>
      <w:tr w:rsidR="008C2B04" w:rsidRPr="00AA4828" w14:paraId="0259BA0F" w14:textId="77777777" w:rsidTr="00BE6071">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30529FA1" w14:textId="77777777" w:rsidR="008C2B04" w:rsidRPr="00DD0D84" w:rsidRDefault="008C2B04" w:rsidP="008C2B04">
            <w:pPr>
              <w:keepLines w:val="0"/>
              <w:jc w:val="left"/>
              <w:rPr>
                <w:rFonts w:ascii="Century Gothic" w:hAnsi="Century Gothic"/>
              </w:rPr>
            </w:pPr>
            <w:r w:rsidRPr="00DD0D84">
              <w:rPr>
                <w:rFonts w:ascii="Century Gothic" w:hAnsi="Century Gothic"/>
              </w:rPr>
              <w:t>Origine du Cas</w:t>
            </w:r>
          </w:p>
        </w:tc>
        <w:tc>
          <w:tcPr>
            <w:tcW w:w="3593" w:type="dxa"/>
            <w:tcBorders>
              <w:top w:val="nil"/>
              <w:left w:val="nil"/>
              <w:bottom w:val="single" w:sz="4" w:space="0" w:color="auto"/>
              <w:right w:val="single" w:sz="4" w:space="0" w:color="auto"/>
            </w:tcBorders>
            <w:shd w:val="clear" w:color="auto" w:fill="auto"/>
            <w:vAlign w:val="bottom"/>
            <w:hideMark/>
          </w:tcPr>
          <w:p w14:paraId="6CC2A5A6" w14:textId="77777777" w:rsidR="008C2B04" w:rsidRPr="00DD0D84" w:rsidRDefault="008C2B04" w:rsidP="008C2B04">
            <w:pPr>
              <w:keepLines w:val="0"/>
              <w:jc w:val="left"/>
              <w:rPr>
                <w:rFonts w:ascii="Century Gothic" w:hAnsi="Century Gothic"/>
              </w:rPr>
            </w:pPr>
            <w:r w:rsidRPr="00DD0D84">
              <w:rPr>
                <w:rFonts w:ascii="Century Gothic" w:hAnsi="Century Gothic"/>
              </w:rPr>
              <w:t>Texte Long</w:t>
            </w:r>
          </w:p>
        </w:tc>
      </w:tr>
      <w:tr w:rsidR="008C2B04" w:rsidRPr="00AA4828" w14:paraId="2800BE76" w14:textId="77777777" w:rsidTr="00BE6071">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47438287" w14:textId="77777777" w:rsidR="008C2B04" w:rsidRPr="00DD0D84" w:rsidRDefault="008C2B04" w:rsidP="008C2B04">
            <w:pPr>
              <w:keepLines w:val="0"/>
              <w:jc w:val="left"/>
              <w:rPr>
                <w:rFonts w:ascii="Century Gothic" w:hAnsi="Century Gothic"/>
              </w:rPr>
            </w:pPr>
            <w:r w:rsidRPr="00DD0D84">
              <w:rPr>
                <w:rFonts w:ascii="Century Gothic" w:hAnsi="Century Gothic"/>
              </w:rPr>
              <w:lastRenderedPageBreak/>
              <w:t>Fait</w:t>
            </w:r>
          </w:p>
        </w:tc>
        <w:tc>
          <w:tcPr>
            <w:tcW w:w="3593" w:type="dxa"/>
            <w:tcBorders>
              <w:top w:val="nil"/>
              <w:left w:val="nil"/>
              <w:bottom w:val="single" w:sz="4" w:space="0" w:color="auto"/>
              <w:right w:val="single" w:sz="4" w:space="0" w:color="auto"/>
            </w:tcBorders>
            <w:shd w:val="clear" w:color="auto" w:fill="auto"/>
            <w:vAlign w:val="bottom"/>
            <w:hideMark/>
          </w:tcPr>
          <w:p w14:paraId="03F34DEA" w14:textId="77777777" w:rsidR="008C2B04" w:rsidRPr="00DD0D84" w:rsidRDefault="008C2B04" w:rsidP="008C2B04">
            <w:pPr>
              <w:keepLines w:val="0"/>
              <w:jc w:val="left"/>
              <w:rPr>
                <w:rFonts w:ascii="Century Gothic" w:hAnsi="Century Gothic"/>
              </w:rPr>
            </w:pPr>
            <w:r w:rsidRPr="00DD0D84">
              <w:rPr>
                <w:rFonts w:ascii="Century Gothic" w:hAnsi="Century Gothic"/>
              </w:rPr>
              <w:t>Texte Long</w:t>
            </w:r>
          </w:p>
        </w:tc>
      </w:tr>
      <w:tr w:rsidR="008C2B04" w:rsidRPr="00AA4828" w14:paraId="5A4DE1A8" w14:textId="77777777" w:rsidTr="00BE6071">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3F976E0A" w14:textId="06BF2725" w:rsidR="008C2B04" w:rsidRPr="00DD0D84" w:rsidRDefault="008C2B04" w:rsidP="008C2B04">
            <w:pPr>
              <w:keepLines w:val="0"/>
              <w:jc w:val="left"/>
              <w:rPr>
                <w:rFonts w:ascii="Century Gothic" w:hAnsi="Century Gothic"/>
              </w:rPr>
            </w:pPr>
            <w:r w:rsidRPr="00DD0D84">
              <w:rPr>
                <w:rFonts w:ascii="Century Gothic" w:hAnsi="Century Gothic"/>
              </w:rPr>
              <w:t>Procédure</w:t>
            </w:r>
          </w:p>
        </w:tc>
        <w:tc>
          <w:tcPr>
            <w:tcW w:w="3593" w:type="dxa"/>
            <w:tcBorders>
              <w:top w:val="nil"/>
              <w:left w:val="nil"/>
              <w:bottom w:val="single" w:sz="4" w:space="0" w:color="auto"/>
              <w:right w:val="single" w:sz="4" w:space="0" w:color="auto"/>
            </w:tcBorders>
            <w:shd w:val="clear" w:color="auto" w:fill="auto"/>
            <w:noWrap/>
            <w:vAlign w:val="bottom"/>
            <w:hideMark/>
          </w:tcPr>
          <w:p w14:paraId="2F653FD0" w14:textId="77777777" w:rsidR="008C2B04" w:rsidRPr="00DD0D84" w:rsidRDefault="008C2B04" w:rsidP="008C2B04">
            <w:pPr>
              <w:keepLines w:val="0"/>
              <w:jc w:val="left"/>
              <w:rPr>
                <w:rFonts w:ascii="Century Gothic" w:hAnsi="Century Gothic"/>
              </w:rPr>
            </w:pPr>
            <w:r w:rsidRPr="00DD0D84">
              <w:rPr>
                <w:rFonts w:ascii="Century Gothic" w:hAnsi="Century Gothic"/>
              </w:rPr>
              <w:t>Texte Long</w:t>
            </w:r>
          </w:p>
        </w:tc>
      </w:tr>
      <w:tr w:rsidR="008C2B04" w:rsidRPr="00AA4828" w14:paraId="2F540B70" w14:textId="77777777" w:rsidTr="00BE6071">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78D6D4BA" w14:textId="77777777" w:rsidR="008C2B04" w:rsidRPr="00DD0D84" w:rsidRDefault="008C2B04" w:rsidP="008C2B04">
            <w:pPr>
              <w:keepLines w:val="0"/>
              <w:jc w:val="left"/>
              <w:rPr>
                <w:rFonts w:ascii="Century Gothic" w:hAnsi="Century Gothic"/>
              </w:rPr>
            </w:pPr>
            <w:r w:rsidRPr="00DD0D84">
              <w:rPr>
                <w:rFonts w:ascii="Century Gothic" w:hAnsi="Century Gothic"/>
              </w:rPr>
              <w:t>Avis Juridique</w:t>
            </w:r>
          </w:p>
        </w:tc>
        <w:tc>
          <w:tcPr>
            <w:tcW w:w="3593" w:type="dxa"/>
            <w:tcBorders>
              <w:top w:val="nil"/>
              <w:left w:val="nil"/>
              <w:bottom w:val="single" w:sz="4" w:space="0" w:color="auto"/>
              <w:right w:val="single" w:sz="4" w:space="0" w:color="auto"/>
            </w:tcBorders>
            <w:shd w:val="clear" w:color="auto" w:fill="auto"/>
            <w:noWrap/>
            <w:vAlign w:val="bottom"/>
            <w:hideMark/>
          </w:tcPr>
          <w:p w14:paraId="64ABD695" w14:textId="77777777" w:rsidR="008C2B04" w:rsidRPr="00DD0D84" w:rsidRDefault="008C2B04" w:rsidP="008C2B04">
            <w:pPr>
              <w:keepLines w:val="0"/>
              <w:jc w:val="left"/>
              <w:rPr>
                <w:rFonts w:ascii="Century Gothic" w:hAnsi="Century Gothic"/>
              </w:rPr>
            </w:pPr>
            <w:r w:rsidRPr="00DD0D84">
              <w:rPr>
                <w:rFonts w:ascii="Century Gothic" w:hAnsi="Century Gothic"/>
              </w:rPr>
              <w:t>Texte Long</w:t>
            </w:r>
          </w:p>
        </w:tc>
      </w:tr>
      <w:tr w:rsidR="008C2B04" w:rsidRPr="00AA4828" w14:paraId="59C62C9B" w14:textId="77777777" w:rsidTr="00BE6071">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4647A473" w14:textId="448EDFD2" w:rsidR="008C2B04" w:rsidRPr="00DD0D84" w:rsidRDefault="008C2B04" w:rsidP="008C2B04">
            <w:pPr>
              <w:keepLines w:val="0"/>
              <w:jc w:val="left"/>
              <w:rPr>
                <w:rFonts w:ascii="Century Gothic" w:hAnsi="Century Gothic"/>
              </w:rPr>
            </w:pPr>
            <w:r w:rsidRPr="00DD0D84">
              <w:rPr>
                <w:rFonts w:ascii="Century Gothic" w:hAnsi="Century Gothic"/>
              </w:rPr>
              <w:t>Estimation conséquences financi</w:t>
            </w:r>
            <w:ins w:id="664" w:author="Didier GANIN" w:date="2020-09-18T14:02:00Z">
              <w:r w:rsidR="00001D0B">
                <w:rPr>
                  <w:rFonts w:ascii="Century Gothic" w:hAnsi="Century Gothic"/>
                </w:rPr>
                <w:t>ère</w:t>
              </w:r>
            </w:ins>
            <w:del w:id="665" w:author="Didier GANIN" w:date="2020-09-18T14:02:00Z">
              <w:r w:rsidRPr="00DD0D84" w:rsidDel="00001D0B">
                <w:rPr>
                  <w:rFonts w:ascii="Century Gothic" w:hAnsi="Century Gothic"/>
                </w:rPr>
                <w:delText>er</w:delText>
              </w:r>
            </w:del>
          </w:p>
        </w:tc>
        <w:tc>
          <w:tcPr>
            <w:tcW w:w="3593" w:type="dxa"/>
            <w:tcBorders>
              <w:top w:val="nil"/>
              <w:left w:val="nil"/>
              <w:bottom w:val="single" w:sz="4" w:space="0" w:color="auto"/>
              <w:right w:val="single" w:sz="4" w:space="0" w:color="auto"/>
            </w:tcBorders>
            <w:shd w:val="clear" w:color="auto" w:fill="auto"/>
            <w:noWrap/>
            <w:vAlign w:val="bottom"/>
            <w:hideMark/>
          </w:tcPr>
          <w:p w14:paraId="457CA4AC" w14:textId="77777777" w:rsidR="008C2B04" w:rsidRPr="00DD0D84" w:rsidRDefault="008C2B04" w:rsidP="008C2B04">
            <w:pPr>
              <w:keepLines w:val="0"/>
              <w:jc w:val="left"/>
              <w:rPr>
                <w:rFonts w:ascii="Century Gothic" w:hAnsi="Century Gothic"/>
              </w:rPr>
            </w:pPr>
            <w:r w:rsidRPr="00DD0D84">
              <w:rPr>
                <w:rFonts w:ascii="Century Gothic" w:hAnsi="Century Gothic"/>
              </w:rPr>
              <w:t>Texte Long</w:t>
            </w:r>
          </w:p>
        </w:tc>
      </w:tr>
      <w:tr w:rsidR="008C2B04" w:rsidRPr="00AA4828" w14:paraId="20A1D457" w14:textId="77777777" w:rsidTr="00BE6071">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22AA1326" w14:textId="77777777" w:rsidR="008C2B04" w:rsidRPr="00DD0D84" w:rsidRDefault="008C2B04" w:rsidP="008C2B04">
            <w:pPr>
              <w:keepLines w:val="0"/>
              <w:jc w:val="left"/>
              <w:rPr>
                <w:rFonts w:ascii="Century Gothic" w:hAnsi="Century Gothic"/>
              </w:rPr>
            </w:pPr>
            <w:r w:rsidRPr="00DD0D84">
              <w:rPr>
                <w:rFonts w:ascii="Century Gothic" w:hAnsi="Century Gothic"/>
              </w:rPr>
              <w:t>Provision</w:t>
            </w:r>
          </w:p>
        </w:tc>
        <w:tc>
          <w:tcPr>
            <w:tcW w:w="3593" w:type="dxa"/>
            <w:tcBorders>
              <w:top w:val="nil"/>
              <w:left w:val="nil"/>
              <w:bottom w:val="single" w:sz="4" w:space="0" w:color="auto"/>
              <w:right w:val="single" w:sz="4" w:space="0" w:color="auto"/>
            </w:tcBorders>
            <w:shd w:val="clear" w:color="auto" w:fill="auto"/>
            <w:noWrap/>
            <w:vAlign w:val="bottom"/>
            <w:hideMark/>
          </w:tcPr>
          <w:p w14:paraId="71AD4E4D" w14:textId="77777777" w:rsidR="008C2B04" w:rsidRPr="00DD0D84" w:rsidRDefault="008C2B04" w:rsidP="008C2B04">
            <w:pPr>
              <w:keepLines w:val="0"/>
              <w:jc w:val="left"/>
              <w:rPr>
                <w:rFonts w:ascii="Century Gothic" w:hAnsi="Century Gothic"/>
              </w:rPr>
            </w:pPr>
            <w:r w:rsidRPr="00DD0D84">
              <w:rPr>
                <w:rFonts w:ascii="Century Gothic" w:hAnsi="Century Gothic"/>
              </w:rPr>
              <w:t>Texte Long</w:t>
            </w:r>
          </w:p>
        </w:tc>
      </w:tr>
      <w:tr w:rsidR="008C2B04" w:rsidRPr="00AA4828" w14:paraId="36BDAE55" w14:textId="77777777" w:rsidTr="00BE6071">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7B5BC486" w14:textId="77777777" w:rsidR="008C2B04" w:rsidRPr="00DD0D84" w:rsidRDefault="008C2B04" w:rsidP="008C2B04">
            <w:pPr>
              <w:keepLines w:val="0"/>
              <w:jc w:val="left"/>
              <w:rPr>
                <w:rFonts w:ascii="Century Gothic" w:hAnsi="Century Gothic"/>
              </w:rPr>
            </w:pPr>
            <w:r w:rsidRPr="00DD0D84">
              <w:rPr>
                <w:rFonts w:ascii="Century Gothic" w:hAnsi="Century Gothic"/>
              </w:rPr>
              <w:t>Juridiction</w:t>
            </w:r>
          </w:p>
        </w:tc>
        <w:tc>
          <w:tcPr>
            <w:tcW w:w="3593" w:type="dxa"/>
            <w:tcBorders>
              <w:top w:val="nil"/>
              <w:left w:val="nil"/>
              <w:bottom w:val="single" w:sz="4" w:space="0" w:color="auto"/>
              <w:right w:val="single" w:sz="4" w:space="0" w:color="auto"/>
            </w:tcBorders>
            <w:shd w:val="clear" w:color="auto" w:fill="auto"/>
            <w:noWrap/>
            <w:vAlign w:val="bottom"/>
            <w:hideMark/>
          </w:tcPr>
          <w:p w14:paraId="0A8F4E5B" w14:textId="77777777" w:rsidR="008C2B04" w:rsidRPr="00DD0D84" w:rsidRDefault="008C2B04" w:rsidP="008C2B04">
            <w:pPr>
              <w:keepLines w:val="0"/>
              <w:jc w:val="left"/>
              <w:rPr>
                <w:rFonts w:ascii="Century Gothic" w:hAnsi="Century Gothic"/>
              </w:rPr>
            </w:pPr>
            <w:r w:rsidRPr="00DD0D84">
              <w:rPr>
                <w:rFonts w:ascii="Century Gothic" w:hAnsi="Century Gothic"/>
              </w:rPr>
              <w:t>Texte Long</w:t>
            </w:r>
          </w:p>
        </w:tc>
      </w:tr>
    </w:tbl>
    <w:p w14:paraId="1E6ACA16" w14:textId="77777777" w:rsidR="008C2B04" w:rsidRDefault="008C2B04" w:rsidP="00822486">
      <w:pPr>
        <w:keepLines w:val="0"/>
        <w:jc w:val="left"/>
        <w:rPr>
          <w:rFonts w:ascii="Century Gothic" w:hAnsi="Century Gothic"/>
        </w:rPr>
      </w:pPr>
    </w:p>
    <w:p w14:paraId="19F54A16" w14:textId="77777777" w:rsidR="008E3539" w:rsidRPr="00974939" w:rsidRDefault="008E3539" w:rsidP="00822486">
      <w:pPr>
        <w:keepLines w:val="0"/>
        <w:jc w:val="left"/>
        <w:rPr>
          <w:rFonts w:ascii="Century Gothic" w:hAnsi="Century Gothic"/>
        </w:rPr>
      </w:pPr>
    </w:p>
    <w:p w14:paraId="1728855E" w14:textId="4A8F61F0" w:rsidR="008E3539" w:rsidRPr="00AA4828" w:rsidRDefault="009B04B6" w:rsidP="008E3539">
      <w:pPr>
        <w:keepLines w:val="0"/>
        <w:jc w:val="left"/>
        <w:rPr>
          <w:rFonts w:ascii="Century Gothic" w:hAnsi="Century Gothic"/>
        </w:rPr>
      </w:pPr>
      <w:r>
        <w:rPr>
          <w:rFonts w:ascii="Century Gothic" w:hAnsi="Century Gothic"/>
        </w:rPr>
        <w:t>ANNEXE 4</w:t>
      </w:r>
      <w:r w:rsidR="008E3539" w:rsidRPr="00AA4828">
        <w:rPr>
          <w:rFonts w:ascii="Century Gothic" w:hAnsi="Century Gothic"/>
        </w:rPr>
        <w:t xml:space="preserve"> : </w:t>
      </w:r>
      <w:r w:rsidR="00BA3F03" w:rsidRPr="00AA4828">
        <w:rPr>
          <w:rFonts w:ascii="Century Gothic" w:hAnsi="Century Gothic"/>
        </w:rPr>
        <w:t>FORMULAIRE D’ENREGISTREMENT DES OBLIGATIONS</w:t>
      </w:r>
    </w:p>
    <w:p w14:paraId="44A29C2C" w14:textId="77777777" w:rsidR="008E3539" w:rsidRDefault="008E3539" w:rsidP="008E3539">
      <w:pPr>
        <w:keepLines w:val="0"/>
        <w:jc w:val="left"/>
        <w:rPr>
          <w:rFonts w:ascii="Century Gothic" w:hAnsi="Century Gothic"/>
        </w:rPr>
      </w:pPr>
    </w:p>
    <w:p w14:paraId="2D4E2013" w14:textId="77777777" w:rsidR="008E3539" w:rsidRDefault="008E3539" w:rsidP="008E3539">
      <w:pPr>
        <w:keepLines w:val="0"/>
        <w:jc w:val="left"/>
        <w:rPr>
          <w:rFonts w:ascii="Century Gothic" w:hAnsi="Century Gothic"/>
        </w:rPr>
      </w:pPr>
    </w:p>
    <w:tbl>
      <w:tblPr>
        <w:tblW w:w="9493" w:type="dxa"/>
        <w:tblCellMar>
          <w:left w:w="70" w:type="dxa"/>
          <w:right w:w="70" w:type="dxa"/>
        </w:tblCellMar>
        <w:tblLook w:val="04A0" w:firstRow="1" w:lastRow="0" w:firstColumn="1" w:lastColumn="0" w:noHBand="0" w:noVBand="1"/>
      </w:tblPr>
      <w:tblGrid>
        <w:gridCol w:w="5900"/>
        <w:gridCol w:w="3593"/>
      </w:tblGrid>
      <w:tr w:rsidR="00E9054A" w:rsidRPr="00AA4828" w14:paraId="4DDEB171" w14:textId="77777777" w:rsidTr="00DD0D84">
        <w:trPr>
          <w:trHeight w:val="465"/>
        </w:trPr>
        <w:tc>
          <w:tcPr>
            <w:tcW w:w="590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3AE5B173" w14:textId="77777777" w:rsidR="00E9054A" w:rsidRPr="00DD0D84" w:rsidRDefault="00E9054A" w:rsidP="00E9054A">
            <w:pPr>
              <w:keepLines w:val="0"/>
              <w:jc w:val="center"/>
              <w:rPr>
                <w:rFonts w:ascii="Century Gothic" w:hAnsi="Century Gothic"/>
              </w:rPr>
            </w:pPr>
            <w:r w:rsidRPr="00DD0D84">
              <w:rPr>
                <w:rFonts w:ascii="Century Gothic" w:hAnsi="Century Gothic"/>
              </w:rPr>
              <w:t>Champs</w:t>
            </w:r>
          </w:p>
        </w:tc>
        <w:tc>
          <w:tcPr>
            <w:tcW w:w="3593" w:type="dxa"/>
            <w:tcBorders>
              <w:top w:val="single" w:sz="4" w:space="0" w:color="auto"/>
              <w:left w:val="nil"/>
              <w:bottom w:val="single" w:sz="4" w:space="0" w:color="auto"/>
              <w:right w:val="single" w:sz="4" w:space="0" w:color="auto"/>
            </w:tcBorders>
            <w:shd w:val="clear" w:color="000000" w:fill="92D050"/>
            <w:noWrap/>
            <w:vAlign w:val="bottom"/>
            <w:hideMark/>
          </w:tcPr>
          <w:p w14:paraId="18D5670A" w14:textId="77777777" w:rsidR="00E9054A" w:rsidRPr="00DD0D84" w:rsidRDefault="00E9054A" w:rsidP="00E9054A">
            <w:pPr>
              <w:keepLines w:val="0"/>
              <w:jc w:val="center"/>
              <w:rPr>
                <w:rFonts w:ascii="Century Gothic" w:hAnsi="Century Gothic"/>
              </w:rPr>
            </w:pPr>
            <w:r w:rsidRPr="00DD0D84">
              <w:rPr>
                <w:rFonts w:ascii="Century Gothic" w:hAnsi="Century Gothic"/>
              </w:rPr>
              <w:t>Description</w:t>
            </w:r>
          </w:p>
        </w:tc>
      </w:tr>
      <w:tr w:rsidR="00E9054A" w:rsidRPr="00AA4828" w14:paraId="3B090689" w14:textId="77777777" w:rsidTr="00DD0D84">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734A087A" w14:textId="77777777" w:rsidR="00E9054A" w:rsidRPr="00DD0D84" w:rsidRDefault="00E9054A" w:rsidP="00E9054A">
            <w:pPr>
              <w:keepLines w:val="0"/>
              <w:jc w:val="left"/>
              <w:rPr>
                <w:rFonts w:ascii="Century Gothic" w:hAnsi="Century Gothic"/>
              </w:rPr>
            </w:pPr>
            <w:r w:rsidRPr="00DD0D84">
              <w:rPr>
                <w:rFonts w:ascii="Century Gothic" w:hAnsi="Century Gothic"/>
              </w:rPr>
              <w:t xml:space="preserve">Source de la disposition </w:t>
            </w:r>
          </w:p>
        </w:tc>
        <w:tc>
          <w:tcPr>
            <w:tcW w:w="3593" w:type="dxa"/>
            <w:tcBorders>
              <w:top w:val="nil"/>
              <w:left w:val="nil"/>
              <w:bottom w:val="single" w:sz="4" w:space="0" w:color="auto"/>
              <w:right w:val="single" w:sz="4" w:space="0" w:color="auto"/>
            </w:tcBorders>
            <w:shd w:val="clear" w:color="auto" w:fill="auto"/>
            <w:vAlign w:val="bottom"/>
            <w:hideMark/>
          </w:tcPr>
          <w:p w14:paraId="7A3414A5" w14:textId="77777777" w:rsidR="00E9054A" w:rsidRPr="00DD0D84" w:rsidRDefault="00E9054A" w:rsidP="00E9054A">
            <w:pPr>
              <w:keepLines w:val="0"/>
              <w:jc w:val="left"/>
              <w:rPr>
                <w:rFonts w:ascii="Century Gothic" w:hAnsi="Century Gothic"/>
              </w:rPr>
            </w:pPr>
            <w:r w:rsidRPr="00DD0D84">
              <w:rPr>
                <w:rFonts w:ascii="Century Gothic" w:hAnsi="Century Gothic"/>
              </w:rPr>
              <w:t>Texte Long</w:t>
            </w:r>
          </w:p>
        </w:tc>
      </w:tr>
      <w:tr w:rsidR="00E9054A" w:rsidRPr="00AA4828" w14:paraId="180F9AED" w14:textId="77777777" w:rsidTr="00DD0D84">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644C94B4" w14:textId="77777777" w:rsidR="00E9054A" w:rsidRPr="00DD0D84" w:rsidRDefault="00E9054A" w:rsidP="00E9054A">
            <w:pPr>
              <w:keepLines w:val="0"/>
              <w:jc w:val="left"/>
              <w:rPr>
                <w:rFonts w:ascii="Century Gothic" w:hAnsi="Century Gothic"/>
              </w:rPr>
            </w:pPr>
            <w:r w:rsidRPr="00DD0D84">
              <w:rPr>
                <w:rFonts w:ascii="Century Gothic" w:hAnsi="Century Gothic"/>
              </w:rPr>
              <w:t>Références</w:t>
            </w:r>
          </w:p>
        </w:tc>
        <w:tc>
          <w:tcPr>
            <w:tcW w:w="3593" w:type="dxa"/>
            <w:tcBorders>
              <w:top w:val="nil"/>
              <w:left w:val="nil"/>
              <w:bottom w:val="single" w:sz="4" w:space="0" w:color="auto"/>
              <w:right w:val="single" w:sz="4" w:space="0" w:color="auto"/>
            </w:tcBorders>
            <w:shd w:val="clear" w:color="auto" w:fill="auto"/>
            <w:vAlign w:val="bottom"/>
            <w:hideMark/>
          </w:tcPr>
          <w:p w14:paraId="68F19C8C" w14:textId="77777777" w:rsidR="00E9054A" w:rsidRPr="00DD0D84" w:rsidRDefault="00E9054A" w:rsidP="00E9054A">
            <w:pPr>
              <w:keepLines w:val="0"/>
              <w:jc w:val="left"/>
              <w:rPr>
                <w:rFonts w:ascii="Century Gothic" w:hAnsi="Century Gothic"/>
              </w:rPr>
            </w:pPr>
            <w:r w:rsidRPr="00DD0D84">
              <w:rPr>
                <w:rFonts w:ascii="Century Gothic" w:hAnsi="Century Gothic"/>
              </w:rPr>
              <w:t>Texte Long</w:t>
            </w:r>
          </w:p>
        </w:tc>
      </w:tr>
      <w:tr w:rsidR="00E9054A" w:rsidRPr="00AA4828" w14:paraId="64E53E10" w14:textId="77777777" w:rsidTr="00DD0D84">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29B73770" w14:textId="77777777" w:rsidR="00E9054A" w:rsidRPr="00DD0D84" w:rsidRDefault="00E9054A" w:rsidP="00E9054A">
            <w:pPr>
              <w:keepLines w:val="0"/>
              <w:jc w:val="left"/>
              <w:rPr>
                <w:rFonts w:ascii="Century Gothic" w:hAnsi="Century Gothic"/>
              </w:rPr>
            </w:pPr>
            <w:r w:rsidRPr="00DD0D84">
              <w:rPr>
                <w:rFonts w:ascii="Century Gothic" w:hAnsi="Century Gothic"/>
              </w:rPr>
              <w:t>Points abordés</w:t>
            </w:r>
          </w:p>
        </w:tc>
        <w:tc>
          <w:tcPr>
            <w:tcW w:w="3593" w:type="dxa"/>
            <w:tcBorders>
              <w:top w:val="nil"/>
              <w:left w:val="nil"/>
              <w:bottom w:val="single" w:sz="4" w:space="0" w:color="auto"/>
              <w:right w:val="single" w:sz="4" w:space="0" w:color="auto"/>
            </w:tcBorders>
            <w:shd w:val="clear" w:color="auto" w:fill="auto"/>
            <w:vAlign w:val="bottom"/>
            <w:hideMark/>
          </w:tcPr>
          <w:p w14:paraId="74D68625" w14:textId="77777777" w:rsidR="00E9054A" w:rsidRPr="00DD0D84" w:rsidRDefault="00E9054A" w:rsidP="00E9054A">
            <w:pPr>
              <w:keepLines w:val="0"/>
              <w:jc w:val="left"/>
              <w:rPr>
                <w:rFonts w:ascii="Century Gothic" w:hAnsi="Century Gothic"/>
              </w:rPr>
            </w:pPr>
            <w:r w:rsidRPr="00DD0D84">
              <w:rPr>
                <w:rFonts w:ascii="Century Gothic" w:hAnsi="Century Gothic"/>
              </w:rPr>
              <w:t>Texte Long</w:t>
            </w:r>
          </w:p>
        </w:tc>
      </w:tr>
      <w:tr w:rsidR="00E9054A" w:rsidRPr="00AA4828" w14:paraId="41D29391" w14:textId="77777777" w:rsidTr="00DD0D84">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498AD922" w14:textId="77777777" w:rsidR="00E9054A" w:rsidRPr="00DD0D84" w:rsidRDefault="00E9054A" w:rsidP="00E9054A">
            <w:pPr>
              <w:keepLines w:val="0"/>
              <w:jc w:val="left"/>
              <w:rPr>
                <w:rFonts w:ascii="Century Gothic" w:hAnsi="Century Gothic"/>
              </w:rPr>
            </w:pPr>
            <w:r w:rsidRPr="00DD0D84">
              <w:rPr>
                <w:rFonts w:ascii="Century Gothic" w:hAnsi="Century Gothic"/>
              </w:rPr>
              <w:t>Obligation</w:t>
            </w:r>
          </w:p>
        </w:tc>
        <w:tc>
          <w:tcPr>
            <w:tcW w:w="3593" w:type="dxa"/>
            <w:tcBorders>
              <w:top w:val="nil"/>
              <w:left w:val="nil"/>
              <w:bottom w:val="single" w:sz="4" w:space="0" w:color="auto"/>
              <w:right w:val="single" w:sz="4" w:space="0" w:color="auto"/>
            </w:tcBorders>
            <w:shd w:val="clear" w:color="auto" w:fill="auto"/>
            <w:noWrap/>
            <w:vAlign w:val="bottom"/>
            <w:hideMark/>
          </w:tcPr>
          <w:p w14:paraId="6EB8C7B6" w14:textId="77777777" w:rsidR="00E9054A" w:rsidRPr="00DD0D84" w:rsidRDefault="00E9054A" w:rsidP="00E9054A">
            <w:pPr>
              <w:keepLines w:val="0"/>
              <w:jc w:val="left"/>
              <w:rPr>
                <w:rFonts w:ascii="Century Gothic" w:hAnsi="Century Gothic"/>
              </w:rPr>
            </w:pPr>
            <w:r w:rsidRPr="00DD0D84">
              <w:rPr>
                <w:rFonts w:ascii="Century Gothic" w:hAnsi="Century Gothic"/>
              </w:rPr>
              <w:t>Texte Long</w:t>
            </w:r>
          </w:p>
        </w:tc>
      </w:tr>
      <w:tr w:rsidR="00E9054A" w:rsidRPr="00AA4828" w14:paraId="109FF22E" w14:textId="77777777" w:rsidTr="00DD0D84">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467404A8" w14:textId="77777777" w:rsidR="00E9054A" w:rsidRPr="00DD0D84" w:rsidRDefault="00E9054A" w:rsidP="00E9054A">
            <w:pPr>
              <w:keepLines w:val="0"/>
              <w:jc w:val="left"/>
              <w:rPr>
                <w:rFonts w:ascii="Century Gothic" w:hAnsi="Century Gothic"/>
              </w:rPr>
            </w:pPr>
            <w:r w:rsidRPr="00DD0D84">
              <w:rPr>
                <w:rFonts w:ascii="Century Gothic" w:hAnsi="Century Gothic"/>
              </w:rPr>
              <w:t>Statuts</w:t>
            </w:r>
          </w:p>
        </w:tc>
        <w:tc>
          <w:tcPr>
            <w:tcW w:w="3593" w:type="dxa"/>
            <w:tcBorders>
              <w:top w:val="nil"/>
              <w:left w:val="nil"/>
              <w:bottom w:val="single" w:sz="4" w:space="0" w:color="auto"/>
              <w:right w:val="single" w:sz="4" w:space="0" w:color="auto"/>
            </w:tcBorders>
            <w:shd w:val="clear" w:color="auto" w:fill="auto"/>
            <w:noWrap/>
            <w:vAlign w:val="bottom"/>
            <w:hideMark/>
          </w:tcPr>
          <w:p w14:paraId="6BE378D8" w14:textId="77777777" w:rsidR="00E9054A" w:rsidRPr="00DD0D84" w:rsidRDefault="00E9054A" w:rsidP="00E9054A">
            <w:pPr>
              <w:keepLines w:val="0"/>
              <w:jc w:val="left"/>
              <w:rPr>
                <w:rFonts w:ascii="Century Gothic" w:hAnsi="Century Gothic"/>
              </w:rPr>
            </w:pPr>
            <w:r w:rsidRPr="00DD0D84">
              <w:rPr>
                <w:rFonts w:ascii="Century Gothic" w:hAnsi="Century Gothic"/>
              </w:rPr>
              <w:t>(OK/NO/NA)</w:t>
            </w:r>
          </w:p>
        </w:tc>
      </w:tr>
      <w:tr w:rsidR="00E9054A" w:rsidRPr="00AA4828" w14:paraId="2A2B0AB0" w14:textId="77777777" w:rsidTr="00DD0D84">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631A7DFD" w14:textId="77777777" w:rsidR="00E9054A" w:rsidRPr="00DD0D84" w:rsidRDefault="00E9054A" w:rsidP="00E9054A">
            <w:pPr>
              <w:keepLines w:val="0"/>
              <w:jc w:val="left"/>
              <w:rPr>
                <w:rFonts w:ascii="Century Gothic" w:hAnsi="Century Gothic"/>
              </w:rPr>
            </w:pPr>
            <w:r w:rsidRPr="00DD0D84">
              <w:rPr>
                <w:rFonts w:ascii="Century Gothic" w:hAnsi="Century Gothic"/>
              </w:rPr>
              <w:t>Sanctions Prévues Impact</w:t>
            </w:r>
          </w:p>
        </w:tc>
        <w:tc>
          <w:tcPr>
            <w:tcW w:w="3593" w:type="dxa"/>
            <w:tcBorders>
              <w:top w:val="nil"/>
              <w:left w:val="nil"/>
              <w:bottom w:val="single" w:sz="4" w:space="0" w:color="auto"/>
              <w:right w:val="single" w:sz="4" w:space="0" w:color="auto"/>
            </w:tcBorders>
            <w:shd w:val="clear" w:color="auto" w:fill="auto"/>
            <w:noWrap/>
            <w:vAlign w:val="bottom"/>
            <w:hideMark/>
          </w:tcPr>
          <w:p w14:paraId="0A60445B" w14:textId="77777777" w:rsidR="00E9054A" w:rsidRPr="00DD0D84" w:rsidRDefault="00E9054A" w:rsidP="00E9054A">
            <w:pPr>
              <w:keepLines w:val="0"/>
              <w:jc w:val="left"/>
              <w:rPr>
                <w:rFonts w:ascii="Century Gothic" w:hAnsi="Century Gothic"/>
              </w:rPr>
            </w:pPr>
            <w:r w:rsidRPr="00DD0D84">
              <w:rPr>
                <w:rFonts w:ascii="Century Gothic" w:hAnsi="Century Gothic"/>
              </w:rPr>
              <w:t>Texte Long</w:t>
            </w:r>
          </w:p>
        </w:tc>
      </w:tr>
      <w:tr w:rsidR="00E9054A" w:rsidRPr="00AA4828" w14:paraId="6AC318AE" w14:textId="77777777" w:rsidTr="00DD0D84">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5045BB2F" w14:textId="77777777" w:rsidR="00E9054A" w:rsidRPr="00DD0D84" w:rsidRDefault="00E9054A" w:rsidP="00E9054A">
            <w:pPr>
              <w:keepLines w:val="0"/>
              <w:jc w:val="left"/>
              <w:rPr>
                <w:rFonts w:ascii="Century Gothic" w:hAnsi="Century Gothic"/>
              </w:rPr>
            </w:pPr>
            <w:r w:rsidRPr="00DD0D84">
              <w:rPr>
                <w:rFonts w:ascii="Century Gothic" w:hAnsi="Century Gothic"/>
              </w:rPr>
              <w:t>Importance de l'obligation</w:t>
            </w:r>
          </w:p>
        </w:tc>
        <w:tc>
          <w:tcPr>
            <w:tcW w:w="3593" w:type="dxa"/>
            <w:tcBorders>
              <w:top w:val="nil"/>
              <w:left w:val="nil"/>
              <w:bottom w:val="single" w:sz="4" w:space="0" w:color="auto"/>
              <w:right w:val="single" w:sz="4" w:space="0" w:color="auto"/>
            </w:tcBorders>
            <w:shd w:val="clear" w:color="auto" w:fill="auto"/>
            <w:noWrap/>
            <w:vAlign w:val="bottom"/>
            <w:hideMark/>
          </w:tcPr>
          <w:p w14:paraId="1E2ACB39" w14:textId="77777777" w:rsidR="00E9054A" w:rsidRPr="00DD0D84" w:rsidRDefault="00E9054A" w:rsidP="00E9054A">
            <w:pPr>
              <w:keepLines w:val="0"/>
              <w:jc w:val="left"/>
              <w:rPr>
                <w:rFonts w:ascii="Century Gothic" w:hAnsi="Century Gothic"/>
              </w:rPr>
            </w:pPr>
            <w:r w:rsidRPr="00DD0D84">
              <w:rPr>
                <w:rFonts w:ascii="Century Gothic" w:hAnsi="Century Gothic"/>
              </w:rPr>
              <w:t>High/Medium/Low</w:t>
            </w:r>
          </w:p>
        </w:tc>
      </w:tr>
      <w:tr w:rsidR="00E9054A" w:rsidRPr="00AA4828" w14:paraId="5DECDFEF" w14:textId="77777777" w:rsidTr="00DD0D84">
        <w:trPr>
          <w:trHeight w:val="72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5996B648" w14:textId="77777777" w:rsidR="00E9054A" w:rsidRPr="00DD0D84" w:rsidRDefault="00E9054A" w:rsidP="00E9054A">
            <w:pPr>
              <w:keepLines w:val="0"/>
              <w:jc w:val="left"/>
              <w:rPr>
                <w:rFonts w:ascii="Century Gothic" w:hAnsi="Century Gothic"/>
              </w:rPr>
            </w:pPr>
            <w:r w:rsidRPr="00DD0D84">
              <w:rPr>
                <w:rFonts w:ascii="Century Gothic" w:hAnsi="Century Gothic"/>
              </w:rPr>
              <w:t>Porteur/</w:t>
            </w:r>
            <w:proofErr w:type="spellStart"/>
            <w:r w:rsidRPr="00DD0D84">
              <w:rPr>
                <w:rFonts w:ascii="Century Gothic" w:hAnsi="Century Gothic"/>
              </w:rPr>
              <w:t>Owner</w:t>
            </w:r>
            <w:proofErr w:type="spellEnd"/>
          </w:p>
        </w:tc>
        <w:tc>
          <w:tcPr>
            <w:tcW w:w="3593" w:type="dxa"/>
            <w:tcBorders>
              <w:top w:val="nil"/>
              <w:left w:val="nil"/>
              <w:bottom w:val="single" w:sz="4" w:space="0" w:color="auto"/>
              <w:right w:val="single" w:sz="4" w:space="0" w:color="auto"/>
            </w:tcBorders>
            <w:shd w:val="clear" w:color="auto" w:fill="auto"/>
            <w:vAlign w:val="bottom"/>
            <w:hideMark/>
          </w:tcPr>
          <w:p w14:paraId="05DBD7A7" w14:textId="1ADE08F4" w:rsidR="00E9054A" w:rsidRPr="00DD0D84" w:rsidRDefault="00E9054A" w:rsidP="00E9054A">
            <w:pPr>
              <w:keepLines w:val="0"/>
              <w:jc w:val="left"/>
              <w:rPr>
                <w:rFonts w:ascii="Century Gothic" w:hAnsi="Century Gothic"/>
              </w:rPr>
            </w:pPr>
            <w:r w:rsidRPr="00DD0D84">
              <w:rPr>
                <w:rFonts w:ascii="Century Gothic" w:hAnsi="Century Gothic"/>
              </w:rPr>
              <w:t xml:space="preserve">à </w:t>
            </w:r>
            <w:r w:rsidR="005F429E" w:rsidRPr="00974939">
              <w:rPr>
                <w:rFonts w:ascii="Century Gothic" w:hAnsi="Century Gothic"/>
              </w:rPr>
              <w:t>sélectionner</w:t>
            </w:r>
            <w:r w:rsidRPr="00DD0D84">
              <w:rPr>
                <w:rFonts w:ascii="Century Gothic" w:hAnsi="Century Gothic"/>
              </w:rPr>
              <w:t xml:space="preserve"> dans la liste des Directions</w:t>
            </w:r>
          </w:p>
        </w:tc>
      </w:tr>
      <w:tr w:rsidR="00E9054A" w:rsidRPr="00AA4828" w14:paraId="76BE6A85" w14:textId="77777777" w:rsidTr="00DD0D84">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6357AB7D" w14:textId="77777777" w:rsidR="00E9054A" w:rsidRPr="00DD0D84" w:rsidRDefault="00E9054A" w:rsidP="00E9054A">
            <w:pPr>
              <w:keepLines w:val="0"/>
              <w:jc w:val="left"/>
              <w:rPr>
                <w:rFonts w:ascii="Century Gothic" w:hAnsi="Century Gothic"/>
              </w:rPr>
            </w:pPr>
            <w:r w:rsidRPr="00DD0D84">
              <w:rPr>
                <w:rFonts w:ascii="Century Gothic" w:hAnsi="Century Gothic"/>
              </w:rPr>
              <w:t>Responsable</w:t>
            </w:r>
          </w:p>
        </w:tc>
        <w:tc>
          <w:tcPr>
            <w:tcW w:w="3593" w:type="dxa"/>
            <w:tcBorders>
              <w:top w:val="nil"/>
              <w:left w:val="nil"/>
              <w:bottom w:val="single" w:sz="4" w:space="0" w:color="auto"/>
              <w:right w:val="single" w:sz="4" w:space="0" w:color="auto"/>
            </w:tcBorders>
            <w:shd w:val="clear" w:color="auto" w:fill="auto"/>
            <w:noWrap/>
            <w:vAlign w:val="bottom"/>
            <w:hideMark/>
          </w:tcPr>
          <w:p w14:paraId="355AC82E" w14:textId="77777777" w:rsidR="00E9054A" w:rsidRPr="00DD0D84" w:rsidRDefault="00E9054A" w:rsidP="00E9054A">
            <w:pPr>
              <w:keepLines w:val="0"/>
              <w:jc w:val="left"/>
              <w:rPr>
                <w:rFonts w:ascii="Century Gothic" w:hAnsi="Century Gothic"/>
              </w:rPr>
            </w:pPr>
            <w:r w:rsidRPr="00DD0D84">
              <w:rPr>
                <w:rFonts w:ascii="Century Gothic" w:hAnsi="Century Gothic"/>
              </w:rPr>
              <w:t>Texte</w:t>
            </w:r>
          </w:p>
        </w:tc>
      </w:tr>
    </w:tbl>
    <w:p w14:paraId="29313572" w14:textId="77777777" w:rsidR="008E3539" w:rsidRDefault="008E3539" w:rsidP="008E3539">
      <w:pPr>
        <w:keepLines w:val="0"/>
        <w:jc w:val="left"/>
        <w:rPr>
          <w:rFonts w:ascii="Century Gothic" w:hAnsi="Century Gothic"/>
        </w:rPr>
      </w:pPr>
    </w:p>
    <w:p w14:paraId="5FDC2743" w14:textId="77777777" w:rsidR="008E3539" w:rsidRDefault="008E3539" w:rsidP="008E3539">
      <w:pPr>
        <w:keepLines w:val="0"/>
        <w:jc w:val="left"/>
        <w:rPr>
          <w:rFonts w:ascii="Century Gothic" w:hAnsi="Century Gothic"/>
        </w:rPr>
      </w:pPr>
    </w:p>
    <w:p w14:paraId="1BDB0ECF" w14:textId="77777777" w:rsidR="008E3539" w:rsidRDefault="008E3539" w:rsidP="008E3539">
      <w:pPr>
        <w:keepLines w:val="0"/>
        <w:jc w:val="left"/>
        <w:rPr>
          <w:rFonts w:ascii="Century Gothic" w:hAnsi="Century Gothic"/>
        </w:rPr>
      </w:pPr>
    </w:p>
    <w:p w14:paraId="3DD3CA08" w14:textId="77777777" w:rsidR="008E3539" w:rsidRDefault="008E3539" w:rsidP="008E3539">
      <w:pPr>
        <w:keepLines w:val="0"/>
        <w:jc w:val="left"/>
        <w:rPr>
          <w:rFonts w:ascii="Century Gothic" w:hAnsi="Century Gothic"/>
        </w:rPr>
      </w:pPr>
    </w:p>
    <w:p w14:paraId="00FA5C8B" w14:textId="77777777" w:rsidR="008E3539" w:rsidRDefault="008E3539" w:rsidP="008E3539">
      <w:pPr>
        <w:keepLines w:val="0"/>
        <w:jc w:val="left"/>
        <w:rPr>
          <w:rFonts w:ascii="Century Gothic" w:hAnsi="Century Gothic"/>
        </w:rPr>
      </w:pPr>
    </w:p>
    <w:p w14:paraId="1FBCE67D" w14:textId="77777777" w:rsidR="008E3539" w:rsidRDefault="008E3539" w:rsidP="008E3539">
      <w:pPr>
        <w:keepLines w:val="0"/>
        <w:jc w:val="left"/>
        <w:rPr>
          <w:rFonts w:ascii="Century Gothic" w:hAnsi="Century Gothic"/>
        </w:rPr>
      </w:pPr>
    </w:p>
    <w:p w14:paraId="2CE30069" w14:textId="77777777" w:rsidR="008E3539" w:rsidRDefault="008E3539" w:rsidP="008E3539">
      <w:pPr>
        <w:keepLines w:val="0"/>
        <w:jc w:val="left"/>
        <w:rPr>
          <w:rFonts w:ascii="Century Gothic" w:hAnsi="Century Gothic"/>
        </w:rPr>
      </w:pPr>
    </w:p>
    <w:p w14:paraId="1B938790" w14:textId="77777777" w:rsidR="008E3539" w:rsidRDefault="008E3539" w:rsidP="008E3539">
      <w:pPr>
        <w:keepLines w:val="0"/>
        <w:jc w:val="left"/>
        <w:rPr>
          <w:rFonts w:ascii="Century Gothic" w:hAnsi="Century Gothic"/>
        </w:rPr>
      </w:pPr>
    </w:p>
    <w:p w14:paraId="05C45F1E" w14:textId="77777777" w:rsidR="008E3539" w:rsidRDefault="008E3539" w:rsidP="008E3539">
      <w:pPr>
        <w:keepLines w:val="0"/>
        <w:jc w:val="left"/>
        <w:rPr>
          <w:rFonts w:ascii="Century Gothic" w:hAnsi="Century Gothic"/>
        </w:rPr>
      </w:pPr>
    </w:p>
    <w:p w14:paraId="591D71DB" w14:textId="77777777" w:rsidR="00977907" w:rsidRDefault="00977907" w:rsidP="008E3539">
      <w:pPr>
        <w:keepLines w:val="0"/>
        <w:jc w:val="left"/>
        <w:rPr>
          <w:rFonts w:ascii="Century Gothic" w:hAnsi="Century Gothic"/>
        </w:rPr>
      </w:pPr>
    </w:p>
    <w:p w14:paraId="5981BBC8" w14:textId="77777777" w:rsidR="008E3539" w:rsidRDefault="008E3539" w:rsidP="008E3539">
      <w:pPr>
        <w:keepLines w:val="0"/>
        <w:jc w:val="left"/>
        <w:rPr>
          <w:rFonts w:ascii="Century Gothic" w:hAnsi="Century Gothic"/>
        </w:rPr>
      </w:pPr>
    </w:p>
    <w:p w14:paraId="610DBA7D" w14:textId="77777777" w:rsidR="008E3539" w:rsidRDefault="008E3539" w:rsidP="008E3539">
      <w:pPr>
        <w:keepLines w:val="0"/>
        <w:jc w:val="left"/>
        <w:rPr>
          <w:rFonts w:ascii="Century Gothic" w:hAnsi="Century Gothic"/>
        </w:rPr>
      </w:pPr>
    </w:p>
    <w:p w14:paraId="66B832DC" w14:textId="77777777" w:rsidR="008E3539" w:rsidRDefault="008E3539" w:rsidP="008E3539">
      <w:pPr>
        <w:keepLines w:val="0"/>
        <w:jc w:val="left"/>
        <w:rPr>
          <w:rFonts w:ascii="Century Gothic" w:hAnsi="Century Gothic"/>
        </w:rPr>
      </w:pPr>
    </w:p>
    <w:p w14:paraId="43841FE0" w14:textId="77777777" w:rsidR="008E3539" w:rsidRDefault="008E3539" w:rsidP="008E3539">
      <w:pPr>
        <w:keepLines w:val="0"/>
        <w:jc w:val="left"/>
        <w:rPr>
          <w:rFonts w:ascii="Century Gothic" w:hAnsi="Century Gothic"/>
        </w:rPr>
      </w:pPr>
    </w:p>
    <w:p w14:paraId="0D1393C4" w14:textId="7EB257B4" w:rsidR="008E3539" w:rsidRPr="0094246C" w:rsidRDefault="009B04B6" w:rsidP="008E3539">
      <w:pPr>
        <w:keepLines w:val="0"/>
        <w:jc w:val="left"/>
        <w:rPr>
          <w:rFonts w:ascii="Century Gothic" w:hAnsi="Century Gothic"/>
        </w:rPr>
      </w:pPr>
      <w:r>
        <w:rPr>
          <w:rFonts w:ascii="Century Gothic" w:hAnsi="Century Gothic"/>
        </w:rPr>
        <w:t xml:space="preserve">ANNEXE 5 </w:t>
      </w:r>
      <w:r w:rsidR="008E3539" w:rsidRPr="00974939">
        <w:rPr>
          <w:rFonts w:ascii="Century Gothic" w:hAnsi="Century Gothic"/>
        </w:rPr>
        <w:t xml:space="preserve">:  </w:t>
      </w:r>
      <w:r w:rsidR="00BA3F03" w:rsidRPr="00974939">
        <w:rPr>
          <w:rFonts w:ascii="Century Gothic" w:hAnsi="Century Gothic"/>
        </w:rPr>
        <w:t>FORMULAIRE D’ENREGISTREMENT DES PREUVES ET PLANS D’ACTIONS</w:t>
      </w:r>
      <w:r w:rsidR="008E3539" w:rsidRPr="008E61BC">
        <w:rPr>
          <w:rFonts w:ascii="Century Gothic" w:hAnsi="Century Gothic"/>
        </w:rPr>
        <w:t xml:space="preserve"> </w:t>
      </w:r>
    </w:p>
    <w:p w14:paraId="55070DD2" w14:textId="08912E1C" w:rsidR="008E3539" w:rsidRDefault="008E3539" w:rsidP="008E3539">
      <w:pPr>
        <w:keepLines w:val="0"/>
        <w:jc w:val="left"/>
        <w:rPr>
          <w:rFonts w:ascii="Century Gothic" w:hAnsi="Century Gothic"/>
        </w:rPr>
      </w:pPr>
      <w:r>
        <w:rPr>
          <w:rFonts w:ascii="Century Gothic" w:hAnsi="Century Gothic"/>
        </w:rPr>
        <w:t xml:space="preserve"> </w:t>
      </w:r>
    </w:p>
    <w:tbl>
      <w:tblPr>
        <w:tblW w:w="9634" w:type="dxa"/>
        <w:tblCellMar>
          <w:left w:w="70" w:type="dxa"/>
          <w:right w:w="70" w:type="dxa"/>
        </w:tblCellMar>
        <w:tblLook w:val="04A0" w:firstRow="1" w:lastRow="0" w:firstColumn="1" w:lastColumn="0" w:noHBand="0" w:noVBand="1"/>
      </w:tblPr>
      <w:tblGrid>
        <w:gridCol w:w="5900"/>
        <w:gridCol w:w="3734"/>
      </w:tblGrid>
      <w:tr w:rsidR="00330B63" w:rsidRPr="00AA4828" w14:paraId="615AE03C" w14:textId="77777777" w:rsidTr="00DD0D84">
        <w:trPr>
          <w:trHeight w:val="465"/>
        </w:trPr>
        <w:tc>
          <w:tcPr>
            <w:tcW w:w="590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BA4A791" w14:textId="77777777" w:rsidR="00330B63" w:rsidRPr="00DD0D84" w:rsidRDefault="00330B63" w:rsidP="00330B63">
            <w:pPr>
              <w:keepLines w:val="0"/>
              <w:jc w:val="center"/>
              <w:rPr>
                <w:rFonts w:ascii="Century Gothic" w:hAnsi="Century Gothic"/>
              </w:rPr>
            </w:pPr>
            <w:r w:rsidRPr="00DD0D84">
              <w:rPr>
                <w:rFonts w:ascii="Century Gothic" w:hAnsi="Century Gothic"/>
              </w:rPr>
              <w:t>Champs</w:t>
            </w:r>
          </w:p>
        </w:tc>
        <w:tc>
          <w:tcPr>
            <w:tcW w:w="3734" w:type="dxa"/>
            <w:tcBorders>
              <w:top w:val="single" w:sz="4" w:space="0" w:color="auto"/>
              <w:left w:val="nil"/>
              <w:bottom w:val="single" w:sz="4" w:space="0" w:color="auto"/>
              <w:right w:val="single" w:sz="4" w:space="0" w:color="auto"/>
            </w:tcBorders>
            <w:shd w:val="clear" w:color="000000" w:fill="92D050"/>
            <w:noWrap/>
            <w:vAlign w:val="bottom"/>
            <w:hideMark/>
          </w:tcPr>
          <w:p w14:paraId="46BD25AB" w14:textId="77777777" w:rsidR="00330B63" w:rsidRPr="00DD0D84" w:rsidRDefault="00330B63" w:rsidP="00330B63">
            <w:pPr>
              <w:keepLines w:val="0"/>
              <w:jc w:val="center"/>
              <w:rPr>
                <w:rFonts w:ascii="Century Gothic" w:hAnsi="Century Gothic"/>
              </w:rPr>
            </w:pPr>
            <w:r w:rsidRPr="00DD0D84">
              <w:rPr>
                <w:rFonts w:ascii="Century Gothic" w:hAnsi="Century Gothic"/>
              </w:rPr>
              <w:t>Description</w:t>
            </w:r>
          </w:p>
        </w:tc>
      </w:tr>
      <w:tr w:rsidR="00330B63" w:rsidRPr="00AA4828" w14:paraId="23E143D4" w14:textId="77777777" w:rsidTr="00DD0D84">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76594785" w14:textId="77777777" w:rsidR="00330B63" w:rsidRPr="00DD0D84" w:rsidRDefault="00330B63" w:rsidP="00330B63">
            <w:pPr>
              <w:keepLines w:val="0"/>
              <w:jc w:val="left"/>
              <w:rPr>
                <w:rFonts w:ascii="Century Gothic" w:hAnsi="Century Gothic"/>
              </w:rPr>
            </w:pPr>
            <w:r w:rsidRPr="00DD0D84">
              <w:rPr>
                <w:rFonts w:ascii="Century Gothic" w:hAnsi="Century Gothic"/>
              </w:rPr>
              <w:t>Obligation</w:t>
            </w:r>
          </w:p>
        </w:tc>
        <w:tc>
          <w:tcPr>
            <w:tcW w:w="3734" w:type="dxa"/>
            <w:tcBorders>
              <w:top w:val="nil"/>
              <w:left w:val="nil"/>
              <w:bottom w:val="single" w:sz="4" w:space="0" w:color="auto"/>
              <w:right w:val="single" w:sz="4" w:space="0" w:color="auto"/>
            </w:tcBorders>
            <w:shd w:val="clear" w:color="auto" w:fill="auto"/>
            <w:vAlign w:val="bottom"/>
            <w:hideMark/>
          </w:tcPr>
          <w:p w14:paraId="5A199E78" w14:textId="1CD01112" w:rsidR="00330B63" w:rsidRPr="00DD0D84" w:rsidRDefault="00FC1A9B" w:rsidP="00330B63">
            <w:pPr>
              <w:keepLines w:val="0"/>
              <w:jc w:val="left"/>
              <w:rPr>
                <w:rFonts w:ascii="Century Gothic" w:hAnsi="Century Gothic"/>
              </w:rPr>
            </w:pPr>
            <w:r w:rsidRPr="00974939">
              <w:rPr>
                <w:rFonts w:ascii="Century Gothic" w:hAnsi="Century Gothic"/>
              </w:rPr>
              <w:t>Sélection</w:t>
            </w:r>
            <w:r w:rsidR="00330B63" w:rsidRPr="00DD0D84">
              <w:rPr>
                <w:rFonts w:ascii="Century Gothic" w:hAnsi="Century Gothic"/>
              </w:rPr>
              <w:t xml:space="preserve"> de l'obligation</w:t>
            </w:r>
          </w:p>
        </w:tc>
      </w:tr>
      <w:tr w:rsidR="00330B63" w:rsidRPr="00AA4828" w14:paraId="21E2337B" w14:textId="77777777" w:rsidTr="00DD0D84">
        <w:trPr>
          <w:trHeight w:val="1080"/>
        </w:trPr>
        <w:tc>
          <w:tcPr>
            <w:tcW w:w="5900" w:type="dxa"/>
            <w:tcBorders>
              <w:top w:val="nil"/>
              <w:left w:val="single" w:sz="4" w:space="0" w:color="auto"/>
              <w:bottom w:val="single" w:sz="4" w:space="0" w:color="auto"/>
              <w:right w:val="single" w:sz="4" w:space="0" w:color="auto"/>
            </w:tcBorders>
            <w:shd w:val="clear" w:color="auto" w:fill="auto"/>
            <w:noWrap/>
            <w:vAlign w:val="center"/>
            <w:hideMark/>
          </w:tcPr>
          <w:p w14:paraId="13F3D484" w14:textId="77777777" w:rsidR="00330B63" w:rsidRPr="00DD0D84" w:rsidRDefault="00330B63" w:rsidP="00330B63">
            <w:pPr>
              <w:keepLines w:val="0"/>
              <w:jc w:val="left"/>
              <w:rPr>
                <w:rFonts w:ascii="Century Gothic" w:hAnsi="Century Gothic"/>
              </w:rPr>
            </w:pPr>
            <w:r w:rsidRPr="00DD0D84">
              <w:rPr>
                <w:rFonts w:ascii="Century Gothic" w:hAnsi="Century Gothic"/>
              </w:rPr>
              <w:lastRenderedPageBreak/>
              <w:t>Disposition</w:t>
            </w:r>
          </w:p>
        </w:tc>
        <w:tc>
          <w:tcPr>
            <w:tcW w:w="3734" w:type="dxa"/>
            <w:tcBorders>
              <w:top w:val="nil"/>
              <w:left w:val="nil"/>
              <w:bottom w:val="single" w:sz="4" w:space="0" w:color="auto"/>
              <w:right w:val="single" w:sz="4" w:space="0" w:color="auto"/>
            </w:tcBorders>
            <w:shd w:val="clear" w:color="auto" w:fill="auto"/>
            <w:vAlign w:val="bottom"/>
            <w:hideMark/>
          </w:tcPr>
          <w:p w14:paraId="0C2C7DC9" w14:textId="77777777" w:rsidR="00330B63" w:rsidRPr="00DD0D84" w:rsidRDefault="00330B63" w:rsidP="00330B63">
            <w:pPr>
              <w:keepLines w:val="0"/>
              <w:jc w:val="left"/>
              <w:rPr>
                <w:rFonts w:ascii="Century Gothic" w:hAnsi="Century Gothic"/>
              </w:rPr>
            </w:pPr>
            <w:r w:rsidRPr="00DD0D84">
              <w:rPr>
                <w:rFonts w:ascii="Century Gothic" w:hAnsi="Century Gothic"/>
              </w:rPr>
              <w:t>renvoi automatique de la disposition lié à l'obligation</w:t>
            </w:r>
          </w:p>
        </w:tc>
      </w:tr>
      <w:tr w:rsidR="00330B63" w:rsidRPr="00AA4828" w14:paraId="5ADB1788" w14:textId="77777777" w:rsidTr="00DD0D84">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7DDDB6A5" w14:textId="77777777" w:rsidR="00330B63" w:rsidRPr="00DD0D84" w:rsidRDefault="00330B63" w:rsidP="00330B63">
            <w:pPr>
              <w:keepLines w:val="0"/>
              <w:jc w:val="left"/>
              <w:rPr>
                <w:rFonts w:ascii="Century Gothic" w:hAnsi="Century Gothic"/>
              </w:rPr>
            </w:pPr>
            <w:r w:rsidRPr="00DD0D84">
              <w:rPr>
                <w:rFonts w:ascii="Century Gothic" w:hAnsi="Century Gothic"/>
              </w:rPr>
              <w:t>Intitulé de la preuve</w:t>
            </w:r>
          </w:p>
        </w:tc>
        <w:tc>
          <w:tcPr>
            <w:tcW w:w="3734" w:type="dxa"/>
            <w:tcBorders>
              <w:top w:val="nil"/>
              <w:left w:val="nil"/>
              <w:bottom w:val="single" w:sz="4" w:space="0" w:color="auto"/>
              <w:right w:val="single" w:sz="4" w:space="0" w:color="auto"/>
            </w:tcBorders>
            <w:shd w:val="clear" w:color="auto" w:fill="auto"/>
            <w:vAlign w:val="bottom"/>
            <w:hideMark/>
          </w:tcPr>
          <w:p w14:paraId="3DB4C44A" w14:textId="77777777" w:rsidR="00330B63" w:rsidRPr="00DD0D84" w:rsidRDefault="00330B63" w:rsidP="00330B63">
            <w:pPr>
              <w:keepLines w:val="0"/>
              <w:jc w:val="left"/>
              <w:rPr>
                <w:rFonts w:ascii="Century Gothic" w:hAnsi="Century Gothic"/>
              </w:rPr>
            </w:pPr>
            <w:r w:rsidRPr="00DD0D84">
              <w:rPr>
                <w:rFonts w:ascii="Century Gothic" w:hAnsi="Century Gothic"/>
              </w:rPr>
              <w:t>Texte Long</w:t>
            </w:r>
          </w:p>
        </w:tc>
      </w:tr>
      <w:tr w:rsidR="00330B63" w:rsidRPr="00AA4828" w14:paraId="7D295786" w14:textId="77777777" w:rsidTr="00DD0D84">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2222B5A4" w14:textId="77777777" w:rsidR="00330B63" w:rsidRPr="00DD0D84" w:rsidRDefault="00330B63" w:rsidP="00330B63">
            <w:pPr>
              <w:keepLines w:val="0"/>
              <w:jc w:val="left"/>
              <w:rPr>
                <w:rFonts w:ascii="Century Gothic" w:hAnsi="Century Gothic"/>
              </w:rPr>
            </w:pPr>
            <w:r w:rsidRPr="00DD0D84">
              <w:rPr>
                <w:rFonts w:ascii="Century Gothic" w:hAnsi="Century Gothic"/>
              </w:rPr>
              <w:t>Pièces Justificatif</w:t>
            </w:r>
          </w:p>
        </w:tc>
        <w:tc>
          <w:tcPr>
            <w:tcW w:w="3734" w:type="dxa"/>
            <w:tcBorders>
              <w:top w:val="nil"/>
              <w:left w:val="nil"/>
              <w:bottom w:val="single" w:sz="4" w:space="0" w:color="auto"/>
              <w:right w:val="single" w:sz="4" w:space="0" w:color="auto"/>
            </w:tcBorders>
            <w:shd w:val="clear" w:color="auto" w:fill="auto"/>
            <w:noWrap/>
            <w:vAlign w:val="bottom"/>
            <w:hideMark/>
          </w:tcPr>
          <w:p w14:paraId="289F2A5F" w14:textId="77777777" w:rsidR="00330B63" w:rsidRPr="00DD0D84" w:rsidRDefault="00330B63" w:rsidP="00330B63">
            <w:pPr>
              <w:keepLines w:val="0"/>
              <w:jc w:val="left"/>
              <w:rPr>
                <w:rFonts w:ascii="Century Gothic" w:hAnsi="Century Gothic"/>
              </w:rPr>
            </w:pPr>
            <w:r w:rsidRPr="00DD0D84">
              <w:rPr>
                <w:rFonts w:ascii="Century Gothic" w:hAnsi="Century Gothic"/>
              </w:rPr>
              <w:t>Fichier joint</w:t>
            </w:r>
          </w:p>
        </w:tc>
      </w:tr>
      <w:tr w:rsidR="00330B63" w:rsidRPr="00AA4828" w14:paraId="7AEBB2FF" w14:textId="77777777" w:rsidTr="00DD0D84">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360FA7CA" w14:textId="77777777" w:rsidR="00330B63" w:rsidRPr="00DD0D84" w:rsidRDefault="00330B63" w:rsidP="00330B63">
            <w:pPr>
              <w:keepLines w:val="0"/>
              <w:jc w:val="left"/>
              <w:rPr>
                <w:rFonts w:ascii="Century Gothic" w:hAnsi="Century Gothic"/>
              </w:rPr>
            </w:pPr>
            <w:r w:rsidRPr="00DD0D84">
              <w:rPr>
                <w:rFonts w:ascii="Century Gothic" w:hAnsi="Century Gothic"/>
              </w:rPr>
              <w:t>Plan d'action</w:t>
            </w:r>
          </w:p>
        </w:tc>
        <w:tc>
          <w:tcPr>
            <w:tcW w:w="3734" w:type="dxa"/>
            <w:tcBorders>
              <w:top w:val="nil"/>
              <w:left w:val="nil"/>
              <w:bottom w:val="single" w:sz="4" w:space="0" w:color="auto"/>
              <w:right w:val="single" w:sz="4" w:space="0" w:color="auto"/>
            </w:tcBorders>
            <w:shd w:val="clear" w:color="auto" w:fill="auto"/>
            <w:noWrap/>
            <w:vAlign w:val="bottom"/>
            <w:hideMark/>
          </w:tcPr>
          <w:p w14:paraId="11A4D0D2" w14:textId="77777777" w:rsidR="00330B63" w:rsidRPr="00DD0D84" w:rsidRDefault="00330B63" w:rsidP="00330B63">
            <w:pPr>
              <w:keepLines w:val="0"/>
              <w:jc w:val="left"/>
              <w:rPr>
                <w:rFonts w:ascii="Century Gothic" w:hAnsi="Century Gothic"/>
              </w:rPr>
            </w:pPr>
            <w:r w:rsidRPr="00DD0D84">
              <w:rPr>
                <w:rFonts w:ascii="Century Gothic" w:hAnsi="Century Gothic"/>
              </w:rPr>
              <w:t>Tableau de plan d'action</w:t>
            </w:r>
          </w:p>
        </w:tc>
      </w:tr>
    </w:tbl>
    <w:p w14:paraId="0BEE6E38" w14:textId="77777777" w:rsidR="008E3539" w:rsidRDefault="008E3539" w:rsidP="00822486">
      <w:pPr>
        <w:keepLines w:val="0"/>
        <w:jc w:val="left"/>
        <w:rPr>
          <w:rFonts w:ascii="Century Gothic" w:hAnsi="Century Gothic"/>
        </w:rPr>
      </w:pPr>
    </w:p>
    <w:p w14:paraId="76256D77" w14:textId="77777777" w:rsidR="009A5DCE" w:rsidRDefault="009A5DCE" w:rsidP="00822486">
      <w:pPr>
        <w:keepLines w:val="0"/>
        <w:jc w:val="left"/>
        <w:rPr>
          <w:rFonts w:ascii="Century Gothic" w:hAnsi="Century Gothic"/>
        </w:rPr>
      </w:pPr>
    </w:p>
    <w:tbl>
      <w:tblPr>
        <w:tblW w:w="9634" w:type="dxa"/>
        <w:tblCellMar>
          <w:left w:w="70" w:type="dxa"/>
          <w:right w:w="70" w:type="dxa"/>
        </w:tblCellMar>
        <w:tblLook w:val="04A0" w:firstRow="1" w:lastRow="0" w:firstColumn="1" w:lastColumn="0" w:noHBand="0" w:noVBand="1"/>
      </w:tblPr>
      <w:tblGrid>
        <w:gridCol w:w="5900"/>
        <w:gridCol w:w="3734"/>
      </w:tblGrid>
      <w:tr w:rsidR="009A5DCE" w:rsidRPr="00AA4828" w14:paraId="2C1E6B30" w14:textId="77777777" w:rsidTr="00DD0D84">
        <w:trPr>
          <w:trHeight w:val="465"/>
        </w:trPr>
        <w:tc>
          <w:tcPr>
            <w:tcW w:w="590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780A3F16" w14:textId="77777777" w:rsidR="009A5DCE" w:rsidRPr="00DD0D84" w:rsidRDefault="009A5DCE" w:rsidP="009A5DCE">
            <w:pPr>
              <w:keepLines w:val="0"/>
              <w:jc w:val="center"/>
              <w:rPr>
                <w:rFonts w:ascii="Century Gothic" w:hAnsi="Century Gothic"/>
              </w:rPr>
            </w:pPr>
            <w:r w:rsidRPr="00DD0D84">
              <w:rPr>
                <w:rFonts w:ascii="Century Gothic" w:hAnsi="Century Gothic"/>
              </w:rPr>
              <w:t>Champs plan d'action</w:t>
            </w:r>
          </w:p>
        </w:tc>
        <w:tc>
          <w:tcPr>
            <w:tcW w:w="3734" w:type="dxa"/>
            <w:tcBorders>
              <w:top w:val="single" w:sz="4" w:space="0" w:color="auto"/>
              <w:left w:val="nil"/>
              <w:bottom w:val="single" w:sz="4" w:space="0" w:color="auto"/>
              <w:right w:val="single" w:sz="4" w:space="0" w:color="auto"/>
            </w:tcBorders>
            <w:shd w:val="clear" w:color="000000" w:fill="92D050"/>
            <w:noWrap/>
            <w:vAlign w:val="bottom"/>
            <w:hideMark/>
          </w:tcPr>
          <w:p w14:paraId="3C232A66" w14:textId="77777777" w:rsidR="009A5DCE" w:rsidRPr="00DD0D84" w:rsidRDefault="009A5DCE" w:rsidP="009A5DCE">
            <w:pPr>
              <w:keepLines w:val="0"/>
              <w:jc w:val="center"/>
              <w:rPr>
                <w:rFonts w:ascii="Century Gothic" w:hAnsi="Century Gothic"/>
              </w:rPr>
            </w:pPr>
            <w:r w:rsidRPr="00DD0D84">
              <w:rPr>
                <w:rFonts w:ascii="Century Gothic" w:hAnsi="Century Gothic"/>
              </w:rPr>
              <w:t>Description</w:t>
            </w:r>
          </w:p>
        </w:tc>
      </w:tr>
      <w:tr w:rsidR="009A5DCE" w:rsidRPr="00AA4828" w14:paraId="6B616D1A" w14:textId="77777777" w:rsidTr="00DD0D84">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2602EC00" w14:textId="77777777" w:rsidR="009A5DCE" w:rsidRPr="00DD0D84" w:rsidRDefault="009A5DCE" w:rsidP="009A5DCE">
            <w:pPr>
              <w:keepLines w:val="0"/>
              <w:jc w:val="left"/>
              <w:rPr>
                <w:rFonts w:ascii="Century Gothic" w:hAnsi="Century Gothic"/>
              </w:rPr>
            </w:pPr>
            <w:r w:rsidRPr="00DD0D84">
              <w:rPr>
                <w:rFonts w:ascii="Century Gothic" w:hAnsi="Century Gothic"/>
              </w:rPr>
              <w:t xml:space="preserve">Action </w:t>
            </w:r>
          </w:p>
        </w:tc>
        <w:tc>
          <w:tcPr>
            <w:tcW w:w="3734" w:type="dxa"/>
            <w:tcBorders>
              <w:top w:val="nil"/>
              <w:left w:val="nil"/>
              <w:bottom w:val="single" w:sz="4" w:space="0" w:color="auto"/>
              <w:right w:val="single" w:sz="4" w:space="0" w:color="auto"/>
            </w:tcBorders>
            <w:shd w:val="clear" w:color="auto" w:fill="auto"/>
            <w:vAlign w:val="bottom"/>
            <w:hideMark/>
          </w:tcPr>
          <w:p w14:paraId="5924947D" w14:textId="77777777" w:rsidR="009A5DCE" w:rsidRPr="00DD0D84" w:rsidRDefault="009A5DCE" w:rsidP="009A5DCE">
            <w:pPr>
              <w:keepLines w:val="0"/>
              <w:jc w:val="left"/>
              <w:rPr>
                <w:rFonts w:ascii="Century Gothic" w:hAnsi="Century Gothic"/>
              </w:rPr>
            </w:pPr>
            <w:r w:rsidRPr="00DD0D84">
              <w:rPr>
                <w:rFonts w:ascii="Century Gothic" w:hAnsi="Century Gothic"/>
              </w:rPr>
              <w:t>Texte Long</w:t>
            </w:r>
          </w:p>
        </w:tc>
      </w:tr>
      <w:tr w:rsidR="009A5DCE" w:rsidRPr="00AA4828" w14:paraId="768FDF73" w14:textId="77777777" w:rsidTr="00DD0D84">
        <w:trPr>
          <w:trHeight w:val="360"/>
        </w:trPr>
        <w:tc>
          <w:tcPr>
            <w:tcW w:w="5900" w:type="dxa"/>
            <w:tcBorders>
              <w:top w:val="nil"/>
              <w:left w:val="single" w:sz="4" w:space="0" w:color="auto"/>
              <w:bottom w:val="single" w:sz="4" w:space="0" w:color="auto"/>
              <w:right w:val="single" w:sz="4" w:space="0" w:color="auto"/>
            </w:tcBorders>
            <w:shd w:val="clear" w:color="auto" w:fill="auto"/>
            <w:noWrap/>
            <w:vAlign w:val="center"/>
            <w:hideMark/>
          </w:tcPr>
          <w:p w14:paraId="13A37BA7" w14:textId="551C4A29" w:rsidR="009A5DCE" w:rsidRPr="00DD0D84" w:rsidRDefault="00371278" w:rsidP="009A5DCE">
            <w:pPr>
              <w:keepLines w:val="0"/>
              <w:jc w:val="left"/>
              <w:rPr>
                <w:rFonts w:ascii="Century Gothic" w:hAnsi="Century Gothic"/>
              </w:rPr>
            </w:pPr>
            <w:r w:rsidRPr="00DD0D84">
              <w:rPr>
                <w:rFonts w:ascii="Century Gothic" w:hAnsi="Century Gothic"/>
              </w:rPr>
              <w:t>Résultat</w:t>
            </w:r>
            <w:r w:rsidR="009A5DCE" w:rsidRPr="00DD0D84">
              <w:rPr>
                <w:rFonts w:ascii="Century Gothic" w:hAnsi="Century Gothic"/>
              </w:rPr>
              <w:t xml:space="preserve"> Attendu</w:t>
            </w:r>
          </w:p>
        </w:tc>
        <w:tc>
          <w:tcPr>
            <w:tcW w:w="3734" w:type="dxa"/>
            <w:tcBorders>
              <w:top w:val="nil"/>
              <w:left w:val="nil"/>
              <w:bottom w:val="single" w:sz="4" w:space="0" w:color="auto"/>
              <w:right w:val="single" w:sz="4" w:space="0" w:color="auto"/>
            </w:tcBorders>
            <w:shd w:val="clear" w:color="auto" w:fill="auto"/>
            <w:vAlign w:val="bottom"/>
            <w:hideMark/>
          </w:tcPr>
          <w:p w14:paraId="01CB7D3B" w14:textId="77777777" w:rsidR="009A5DCE" w:rsidRPr="00DD0D84" w:rsidRDefault="009A5DCE" w:rsidP="009A5DCE">
            <w:pPr>
              <w:keepLines w:val="0"/>
              <w:jc w:val="left"/>
              <w:rPr>
                <w:rFonts w:ascii="Century Gothic" w:hAnsi="Century Gothic"/>
              </w:rPr>
            </w:pPr>
            <w:r w:rsidRPr="00DD0D84">
              <w:rPr>
                <w:rFonts w:ascii="Century Gothic" w:hAnsi="Century Gothic"/>
              </w:rPr>
              <w:t>Texte Long</w:t>
            </w:r>
          </w:p>
        </w:tc>
      </w:tr>
      <w:tr w:rsidR="009A5DCE" w:rsidRPr="00AA4828" w14:paraId="11A6F819" w14:textId="77777777" w:rsidTr="00DD0D84">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087C46A1" w14:textId="77777777" w:rsidR="009A5DCE" w:rsidRPr="00DD0D84" w:rsidRDefault="009A5DCE" w:rsidP="009A5DCE">
            <w:pPr>
              <w:keepLines w:val="0"/>
              <w:jc w:val="left"/>
              <w:rPr>
                <w:rFonts w:ascii="Century Gothic" w:hAnsi="Century Gothic"/>
              </w:rPr>
            </w:pPr>
            <w:r w:rsidRPr="00DD0D84">
              <w:rPr>
                <w:rFonts w:ascii="Century Gothic" w:hAnsi="Century Gothic"/>
              </w:rPr>
              <w:t>Porteur</w:t>
            </w:r>
          </w:p>
        </w:tc>
        <w:tc>
          <w:tcPr>
            <w:tcW w:w="3734" w:type="dxa"/>
            <w:tcBorders>
              <w:top w:val="nil"/>
              <w:left w:val="nil"/>
              <w:bottom w:val="single" w:sz="4" w:space="0" w:color="auto"/>
              <w:right w:val="single" w:sz="4" w:space="0" w:color="auto"/>
            </w:tcBorders>
            <w:shd w:val="clear" w:color="auto" w:fill="auto"/>
            <w:vAlign w:val="bottom"/>
            <w:hideMark/>
          </w:tcPr>
          <w:p w14:paraId="22AE3EAB" w14:textId="77777777" w:rsidR="009A5DCE" w:rsidRPr="00DD0D84" w:rsidRDefault="009A5DCE" w:rsidP="009A5DCE">
            <w:pPr>
              <w:keepLines w:val="0"/>
              <w:jc w:val="left"/>
              <w:rPr>
                <w:rFonts w:ascii="Century Gothic" w:hAnsi="Century Gothic"/>
              </w:rPr>
            </w:pPr>
            <w:r w:rsidRPr="00DD0D84">
              <w:rPr>
                <w:rFonts w:ascii="Century Gothic" w:hAnsi="Century Gothic"/>
              </w:rPr>
              <w:t>Texte Long</w:t>
            </w:r>
          </w:p>
        </w:tc>
      </w:tr>
      <w:tr w:rsidR="009A5DCE" w:rsidRPr="00AA4828" w14:paraId="4BDD861D" w14:textId="77777777" w:rsidTr="00DD0D84">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4D887F9E" w14:textId="77777777" w:rsidR="009A5DCE" w:rsidRPr="00DD0D84" w:rsidRDefault="009A5DCE" w:rsidP="009A5DCE">
            <w:pPr>
              <w:keepLines w:val="0"/>
              <w:jc w:val="left"/>
              <w:rPr>
                <w:rFonts w:ascii="Century Gothic" w:hAnsi="Century Gothic"/>
              </w:rPr>
            </w:pPr>
            <w:r w:rsidRPr="00DD0D84">
              <w:rPr>
                <w:rFonts w:ascii="Century Gothic" w:hAnsi="Century Gothic"/>
              </w:rPr>
              <w:t>Statut de l'action</w:t>
            </w:r>
          </w:p>
        </w:tc>
        <w:tc>
          <w:tcPr>
            <w:tcW w:w="3734" w:type="dxa"/>
            <w:tcBorders>
              <w:top w:val="nil"/>
              <w:left w:val="nil"/>
              <w:bottom w:val="single" w:sz="4" w:space="0" w:color="auto"/>
              <w:right w:val="single" w:sz="4" w:space="0" w:color="auto"/>
            </w:tcBorders>
            <w:shd w:val="clear" w:color="auto" w:fill="auto"/>
            <w:noWrap/>
            <w:vAlign w:val="bottom"/>
            <w:hideMark/>
          </w:tcPr>
          <w:p w14:paraId="0894B482" w14:textId="77777777" w:rsidR="009A5DCE" w:rsidRPr="00DD0D84" w:rsidRDefault="009A5DCE" w:rsidP="009A5DCE">
            <w:pPr>
              <w:keepLines w:val="0"/>
              <w:jc w:val="left"/>
              <w:rPr>
                <w:rFonts w:ascii="Century Gothic" w:hAnsi="Century Gothic"/>
              </w:rPr>
            </w:pPr>
            <w:r w:rsidRPr="00DD0D84">
              <w:rPr>
                <w:rFonts w:ascii="Century Gothic" w:hAnsi="Century Gothic"/>
              </w:rPr>
              <w:t>Encours/Terminé</w:t>
            </w:r>
          </w:p>
        </w:tc>
      </w:tr>
      <w:tr w:rsidR="009A5DCE" w:rsidRPr="00AA4828" w14:paraId="1C65170E" w14:textId="77777777" w:rsidTr="00DD0D84">
        <w:trPr>
          <w:trHeight w:val="36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0C6EEACB" w14:textId="52C282C5" w:rsidR="009A5DCE" w:rsidRPr="00DD0D84" w:rsidRDefault="00371278" w:rsidP="009A5DCE">
            <w:pPr>
              <w:keepLines w:val="0"/>
              <w:jc w:val="left"/>
              <w:rPr>
                <w:rFonts w:ascii="Century Gothic" w:hAnsi="Century Gothic"/>
              </w:rPr>
            </w:pPr>
            <w:r w:rsidRPr="00DD0D84">
              <w:rPr>
                <w:rFonts w:ascii="Century Gothic" w:hAnsi="Century Gothic"/>
              </w:rPr>
              <w:t>Délai</w:t>
            </w:r>
          </w:p>
        </w:tc>
        <w:tc>
          <w:tcPr>
            <w:tcW w:w="3734" w:type="dxa"/>
            <w:tcBorders>
              <w:top w:val="nil"/>
              <w:left w:val="nil"/>
              <w:bottom w:val="single" w:sz="4" w:space="0" w:color="auto"/>
              <w:right w:val="single" w:sz="4" w:space="0" w:color="auto"/>
            </w:tcBorders>
            <w:shd w:val="clear" w:color="auto" w:fill="auto"/>
            <w:noWrap/>
            <w:vAlign w:val="bottom"/>
            <w:hideMark/>
          </w:tcPr>
          <w:p w14:paraId="16322293" w14:textId="77777777" w:rsidR="009A5DCE" w:rsidRPr="00DD0D84" w:rsidRDefault="009A5DCE" w:rsidP="009A5DCE">
            <w:pPr>
              <w:keepLines w:val="0"/>
              <w:jc w:val="left"/>
              <w:rPr>
                <w:rFonts w:ascii="Century Gothic" w:hAnsi="Century Gothic"/>
              </w:rPr>
            </w:pPr>
            <w:r w:rsidRPr="00DD0D84">
              <w:rPr>
                <w:rFonts w:ascii="Century Gothic" w:hAnsi="Century Gothic"/>
              </w:rPr>
              <w:t>Date</w:t>
            </w:r>
          </w:p>
        </w:tc>
      </w:tr>
    </w:tbl>
    <w:p w14:paraId="14E55D47" w14:textId="77777777" w:rsidR="009A5DCE" w:rsidRDefault="009A5DCE" w:rsidP="00822486">
      <w:pPr>
        <w:keepLines w:val="0"/>
        <w:jc w:val="left"/>
        <w:rPr>
          <w:rFonts w:ascii="Century Gothic" w:hAnsi="Century Gothic"/>
        </w:rPr>
      </w:pPr>
    </w:p>
    <w:p w14:paraId="761FD0D9" w14:textId="3C24902B" w:rsidR="00661090" w:rsidRDefault="00661090" w:rsidP="00661090">
      <w:pPr>
        <w:keepLines w:val="0"/>
        <w:jc w:val="left"/>
        <w:rPr>
          <w:rFonts w:ascii="Century Gothic" w:hAnsi="Century Gothic"/>
        </w:rPr>
      </w:pPr>
      <w:r>
        <w:rPr>
          <w:rFonts w:ascii="Century Gothic" w:hAnsi="Century Gothic"/>
        </w:rPr>
        <w:t xml:space="preserve"> </w:t>
      </w:r>
    </w:p>
    <w:p w14:paraId="1CA80DA2" w14:textId="21563781" w:rsidR="00EE15FE" w:rsidRDefault="00EE15FE" w:rsidP="0097644F">
      <w:pPr>
        <w:ind w:left="993"/>
        <w:rPr>
          <w:ins w:id="666" w:author="Kader ZAGBA" w:date="2020-09-22T09:00:00Z"/>
          <w:rFonts w:ascii="Century Gothic" w:hAnsi="Century Gothic"/>
        </w:rPr>
      </w:pPr>
    </w:p>
    <w:p w14:paraId="203AC56C" w14:textId="77777777" w:rsidR="00EE15FE" w:rsidRPr="00EE15FE" w:rsidRDefault="00EE15FE">
      <w:pPr>
        <w:rPr>
          <w:ins w:id="667" w:author="Kader ZAGBA" w:date="2020-09-22T09:00:00Z"/>
          <w:rFonts w:ascii="Century Gothic" w:hAnsi="Century Gothic"/>
        </w:rPr>
        <w:pPrChange w:id="668" w:author="Kader ZAGBA" w:date="2020-09-22T09:00:00Z">
          <w:pPr>
            <w:ind w:left="993"/>
          </w:pPr>
        </w:pPrChange>
      </w:pPr>
    </w:p>
    <w:p w14:paraId="6D06C4EC" w14:textId="77777777" w:rsidR="00EE15FE" w:rsidRPr="00B923A4" w:rsidRDefault="00EE15FE">
      <w:pPr>
        <w:rPr>
          <w:ins w:id="669" w:author="Kader ZAGBA" w:date="2020-09-22T09:00:00Z"/>
          <w:rFonts w:ascii="Century Gothic" w:hAnsi="Century Gothic"/>
        </w:rPr>
        <w:pPrChange w:id="670" w:author="Kader ZAGBA" w:date="2020-09-22T09:00:00Z">
          <w:pPr>
            <w:ind w:left="993"/>
          </w:pPr>
        </w:pPrChange>
      </w:pPr>
    </w:p>
    <w:p w14:paraId="7BBA56C8" w14:textId="77777777" w:rsidR="00EE15FE" w:rsidRPr="00B923A4" w:rsidRDefault="00EE15FE">
      <w:pPr>
        <w:rPr>
          <w:ins w:id="671" w:author="Kader ZAGBA" w:date="2020-09-22T09:00:00Z"/>
          <w:rFonts w:ascii="Century Gothic" w:hAnsi="Century Gothic"/>
        </w:rPr>
        <w:pPrChange w:id="672" w:author="Kader ZAGBA" w:date="2020-09-22T09:00:00Z">
          <w:pPr>
            <w:ind w:left="993"/>
          </w:pPr>
        </w:pPrChange>
      </w:pPr>
    </w:p>
    <w:p w14:paraId="38436BAD" w14:textId="77777777" w:rsidR="00EE15FE" w:rsidRPr="00B358F0" w:rsidRDefault="00EE15FE">
      <w:pPr>
        <w:rPr>
          <w:ins w:id="673" w:author="Kader ZAGBA" w:date="2020-09-22T09:00:00Z"/>
          <w:rFonts w:ascii="Century Gothic" w:hAnsi="Century Gothic"/>
        </w:rPr>
        <w:pPrChange w:id="674" w:author="Kader ZAGBA" w:date="2020-09-22T09:00:00Z">
          <w:pPr>
            <w:ind w:left="993"/>
          </w:pPr>
        </w:pPrChange>
      </w:pPr>
    </w:p>
    <w:p w14:paraId="0152C554" w14:textId="77777777" w:rsidR="00EE15FE" w:rsidRPr="00EE15FE" w:rsidRDefault="00EE15FE">
      <w:pPr>
        <w:rPr>
          <w:ins w:id="675" w:author="Kader ZAGBA" w:date="2020-09-22T09:00:00Z"/>
          <w:rFonts w:ascii="Century Gothic" w:hAnsi="Century Gothic"/>
        </w:rPr>
        <w:pPrChange w:id="676" w:author="Kader ZAGBA" w:date="2020-09-22T09:00:00Z">
          <w:pPr>
            <w:ind w:left="993"/>
          </w:pPr>
        </w:pPrChange>
      </w:pPr>
    </w:p>
    <w:p w14:paraId="560D63C8" w14:textId="77777777" w:rsidR="00EE15FE" w:rsidRPr="00EE15FE" w:rsidRDefault="00EE15FE">
      <w:pPr>
        <w:rPr>
          <w:ins w:id="677" w:author="Kader ZAGBA" w:date="2020-09-22T09:00:00Z"/>
          <w:rFonts w:ascii="Century Gothic" w:hAnsi="Century Gothic"/>
        </w:rPr>
        <w:pPrChange w:id="678" w:author="Kader ZAGBA" w:date="2020-09-22T09:00:00Z">
          <w:pPr>
            <w:ind w:left="993"/>
          </w:pPr>
        </w:pPrChange>
      </w:pPr>
    </w:p>
    <w:p w14:paraId="039C08AA" w14:textId="5F68E45B" w:rsidR="00661090" w:rsidRPr="00EE15FE" w:rsidRDefault="00661090">
      <w:pPr>
        <w:rPr>
          <w:rFonts w:ascii="Century Gothic" w:hAnsi="Century Gothic"/>
        </w:rPr>
        <w:pPrChange w:id="679" w:author="Kader ZAGBA" w:date="2020-09-22T09:00:00Z">
          <w:pPr>
            <w:ind w:left="993"/>
          </w:pPr>
        </w:pPrChange>
      </w:pPr>
    </w:p>
    <w:sectPr w:rsidR="00661090" w:rsidRPr="00EE15FE" w:rsidSect="00190E71">
      <w:headerReference w:type="even" r:id="rId13"/>
      <w:headerReference w:type="default" r:id="rId14"/>
      <w:footerReference w:type="even" r:id="rId15"/>
      <w:footerReference w:type="default" r:id="rId16"/>
      <w:headerReference w:type="first" r:id="rId17"/>
      <w:footerReference w:type="first" r:id="rId18"/>
      <w:pgSz w:w="11907" w:h="16840" w:code="9"/>
      <w:pgMar w:top="1418" w:right="567" w:bottom="1418" w:left="851" w:header="397" w:footer="397" w:gutter="0"/>
      <w:pgNumType w:chapSep="enDash"/>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9" w:author="Kader ZAGBA" w:date="2020-09-22T10:23:00Z" w:initials="KZ">
    <w:p w14:paraId="099C9078" w14:textId="50005608" w:rsidR="00B358F0" w:rsidRDefault="00B358F0">
      <w:pPr>
        <w:pStyle w:val="Commentaire"/>
      </w:pPr>
      <w:r>
        <w:rPr>
          <w:rStyle w:val="Marquedecommentaire"/>
        </w:rPr>
        <w:annotationRef/>
      </w:r>
      <w:r>
        <w:t>Cette exigence n’a pas été prise en compte dans le présent cahier de charge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9C90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29361" w16cex:dateUtc="2020-09-22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9C9078" w16cid:durableId="25A293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5B409" w14:textId="77777777" w:rsidR="00915FDE" w:rsidRDefault="00915FDE">
      <w:r>
        <w:separator/>
      </w:r>
    </w:p>
  </w:endnote>
  <w:endnote w:type="continuationSeparator" w:id="0">
    <w:p w14:paraId="2FFDE4E3" w14:textId="77777777" w:rsidR="00915FDE" w:rsidRDefault="00915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APDings">
    <w:altName w:val="Symbol"/>
    <w:charset w:val="02"/>
    <w:family w:val="modern"/>
    <w:pitch w:val="fixed"/>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FuturaA Bk BT">
    <w:altName w:val="Century Gothic"/>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top w:val="single" w:sz="6" w:space="0" w:color="auto"/>
      </w:tblBorders>
      <w:tblLayout w:type="fixed"/>
      <w:tblCellMar>
        <w:left w:w="70" w:type="dxa"/>
        <w:right w:w="70" w:type="dxa"/>
      </w:tblCellMar>
      <w:tblLook w:val="0000" w:firstRow="0" w:lastRow="0" w:firstColumn="0" w:lastColumn="0" w:noHBand="0" w:noVBand="0"/>
    </w:tblPr>
    <w:tblGrid>
      <w:gridCol w:w="3000"/>
      <w:gridCol w:w="3096"/>
      <w:gridCol w:w="3260"/>
    </w:tblGrid>
    <w:tr w:rsidR="00EE15FE" w14:paraId="4DDCD5B9" w14:textId="77777777">
      <w:trPr>
        <w:cantSplit/>
      </w:trPr>
      <w:tc>
        <w:tcPr>
          <w:tcW w:w="3000" w:type="dxa"/>
          <w:tcBorders>
            <w:top w:val="single" w:sz="6" w:space="0" w:color="00FFFF"/>
          </w:tcBorders>
        </w:tcPr>
        <w:p w14:paraId="00DEC933" w14:textId="77777777" w:rsidR="00EE15FE" w:rsidRDefault="00EE15FE">
          <w:pPr>
            <w:pStyle w:val="Pieddepage"/>
            <w:tabs>
              <w:tab w:val="clear" w:pos="4536"/>
              <w:tab w:val="clear" w:pos="9072"/>
              <w:tab w:val="right" w:pos="10206"/>
            </w:tabs>
            <w:spacing w:line="80" w:lineRule="exact"/>
            <w:rPr>
              <w:spacing w:val="10"/>
            </w:rPr>
          </w:pPr>
        </w:p>
        <w:p w14:paraId="7DD95EF3" w14:textId="77777777" w:rsidR="00EE15FE" w:rsidRDefault="00EE15FE">
          <w:pPr>
            <w:pStyle w:val="Pieddepage"/>
            <w:tabs>
              <w:tab w:val="clear" w:pos="4536"/>
              <w:tab w:val="clear" w:pos="9072"/>
              <w:tab w:val="right" w:pos="10206"/>
            </w:tabs>
          </w:pPr>
          <w:r>
            <w:t>Référence : I42/DJ/JID067/01</w:t>
          </w:r>
        </w:p>
      </w:tc>
      <w:tc>
        <w:tcPr>
          <w:tcW w:w="3096" w:type="dxa"/>
          <w:tcBorders>
            <w:top w:val="single" w:sz="6" w:space="0" w:color="00FFFF"/>
          </w:tcBorders>
        </w:tcPr>
        <w:p w14:paraId="171C7DAD" w14:textId="77777777" w:rsidR="00EE15FE" w:rsidRDefault="00EE15FE">
          <w:pPr>
            <w:pStyle w:val="Pieddepage"/>
            <w:tabs>
              <w:tab w:val="clear" w:pos="4536"/>
              <w:tab w:val="clear" w:pos="9072"/>
              <w:tab w:val="right" w:pos="10206"/>
            </w:tabs>
            <w:spacing w:line="80" w:lineRule="exact"/>
          </w:pPr>
        </w:p>
        <w:p w14:paraId="3B0E1C5B" w14:textId="77777777" w:rsidR="00EE15FE" w:rsidRDefault="00EE15FE">
          <w:pPr>
            <w:pStyle w:val="Pieddepage"/>
            <w:tabs>
              <w:tab w:val="clear" w:pos="4536"/>
              <w:tab w:val="clear" w:pos="9072"/>
              <w:tab w:val="right" w:pos="10206"/>
            </w:tabs>
            <w:rPr>
              <w:lang w:val="en-GB"/>
            </w:rPr>
          </w:pPr>
          <w:r>
            <w:rPr>
              <w:lang w:val="en-GB"/>
            </w:rPr>
            <w:t xml:space="preserve">Page </w:t>
          </w:r>
          <w:r>
            <w:fldChar w:fldCharType="begin"/>
          </w:r>
          <w:r>
            <w:rPr>
              <w:lang w:val="en-GB"/>
            </w:rPr>
            <w:instrText xml:space="preserve"> PAGE  \* CHARFORMAT </w:instrText>
          </w:r>
          <w:r>
            <w:fldChar w:fldCharType="separate"/>
          </w:r>
          <w:r>
            <w:rPr>
              <w:noProof/>
              <w:lang w:val="en-GB"/>
            </w:rPr>
            <w:t>126</w:t>
          </w:r>
          <w:r>
            <w:fldChar w:fldCharType="end"/>
          </w:r>
          <w:r>
            <w:rPr>
              <w:lang w:val="en-GB"/>
            </w:rPr>
            <w:t xml:space="preserve"> / 16</w:t>
          </w:r>
        </w:p>
      </w:tc>
      <w:tc>
        <w:tcPr>
          <w:tcW w:w="3260" w:type="dxa"/>
          <w:tcBorders>
            <w:top w:val="single" w:sz="6" w:space="0" w:color="00FFFF"/>
          </w:tcBorders>
        </w:tcPr>
        <w:p w14:paraId="2762A5FA" w14:textId="77777777" w:rsidR="00EE15FE" w:rsidRDefault="00EE15FE">
          <w:pPr>
            <w:pStyle w:val="Pieddepage"/>
            <w:tabs>
              <w:tab w:val="clear" w:pos="4536"/>
              <w:tab w:val="clear" w:pos="9072"/>
              <w:tab w:val="right" w:pos="10206"/>
            </w:tabs>
            <w:spacing w:line="80" w:lineRule="exact"/>
            <w:rPr>
              <w:lang w:val="en-GB"/>
            </w:rPr>
          </w:pPr>
        </w:p>
        <w:p w14:paraId="0E863646" w14:textId="77777777" w:rsidR="00EE15FE" w:rsidRDefault="00EE15FE">
          <w:pPr>
            <w:pStyle w:val="Pieddepage"/>
            <w:tabs>
              <w:tab w:val="clear" w:pos="4536"/>
              <w:tab w:val="clear" w:pos="9072"/>
              <w:tab w:val="right" w:pos="10206"/>
            </w:tabs>
            <w:jc w:val="right"/>
            <w:rPr>
              <w:lang w:val="en-GB"/>
            </w:rPr>
          </w:pPr>
          <w:proofErr w:type="gramStart"/>
          <w:r>
            <w:rPr>
              <w:lang w:val="en-GB"/>
            </w:rPr>
            <w:t>Version :</w:t>
          </w:r>
          <w:proofErr w:type="gramEnd"/>
          <w:r>
            <w:rPr>
              <w:lang w:val="en-GB"/>
            </w:rPr>
            <w:t xml:space="preserve"> 1.01</w:t>
          </w:r>
        </w:p>
      </w:tc>
    </w:tr>
  </w:tbl>
  <w:p w14:paraId="2C000030" w14:textId="77777777" w:rsidR="00EE15FE" w:rsidRDefault="00EE15FE">
    <w:pPr>
      <w:pStyle w:val="Pieddepage"/>
      <w:rPr>
        <w:lang w:val="en-GB"/>
      </w:rPr>
    </w:pPr>
  </w:p>
  <w:p w14:paraId="1713ED15" w14:textId="77777777" w:rsidR="00EE15FE" w:rsidRDefault="00EE15FE">
    <w:pPr>
      <w:rPr>
        <w:lang w:val="en-GB"/>
      </w:rPr>
    </w:pPr>
  </w:p>
  <w:p w14:paraId="727B0895" w14:textId="77777777" w:rsidR="00EE15FE" w:rsidRDefault="00EE15FE">
    <w:pPr>
      <w:rPr>
        <w:lang w:val="en-GB"/>
      </w:rPr>
    </w:pPr>
  </w:p>
  <w:p w14:paraId="750520AE" w14:textId="77777777" w:rsidR="00EE15FE" w:rsidRDefault="00EE15FE">
    <w:pPr>
      <w:rPr>
        <w:lang w:val="en-GB"/>
      </w:rPr>
    </w:pPr>
  </w:p>
  <w:p w14:paraId="60C3AA6C" w14:textId="77777777" w:rsidR="00EE15FE" w:rsidRDefault="00EE15FE">
    <w:pP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EA18" w14:textId="495A5404" w:rsidR="00EE15FE" w:rsidRPr="007A4DE5" w:rsidRDefault="00EE15FE" w:rsidP="007F7386">
    <w:pPr>
      <w:pStyle w:val="Pieddepage"/>
      <w:pBdr>
        <w:top w:val="single" w:sz="4" w:space="0" w:color="auto"/>
      </w:pBdr>
      <w:tabs>
        <w:tab w:val="clear" w:pos="4536"/>
        <w:tab w:val="clear" w:pos="9072"/>
      </w:tabs>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DDF7" w14:textId="77777777" w:rsidR="00EE15FE" w:rsidRDefault="00EE15FE" w:rsidP="007D337E">
    <w:pPr>
      <w:pStyle w:val="Pieddepage"/>
      <w:pBdr>
        <w:top w:val="single" w:sz="4" w:space="0" w:color="auto"/>
      </w:pBdr>
      <w:tabs>
        <w:tab w:val="clear" w:pos="4536"/>
        <w:tab w:val="clear" w:pos="9072"/>
      </w:tabs>
      <w:ind w:firstLine="709"/>
      <w:jc w:val="both"/>
    </w:pP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4B1AF" w14:textId="77777777" w:rsidR="00915FDE" w:rsidRDefault="00915FDE">
      <w:r>
        <w:separator/>
      </w:r>
    </w:p>
  </w:footnote>
  <w:footnote w:type="continuationSeparator" w:id="0">
    <w:p w14:paraId="7CA2F78E" w14:textId="77777777" w:rsidR="00915FDE" w:rsidRDefault="00915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43515" w14:textId="77777777" w:rsidR="00EE15FE" w:rsidRDefault="00EE15FE"/>
  <w:p w14:paraId="64255778" w14:textId="77777777" w:rsidR="00EE15FE" w:rsidRDefault="00EE15FE"/>
  <w:p w14:paraId="079985B7" w14:textId="77777777" w:rsidR="00EE15FE" w:rsidRDefault="00EE15FE"/>
  <w:p w14:paraId="27AB7F45" w14:textId="77777777" w:rsidR="00EE15FE" w:rsidRDefault="00EE15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1F5A" w14:textId="6C0CFBC9" w:rsidR="00EE15FE" w:rsidRDefault="00EE15FE" w:rsidP="00190E71">
    <w:pPr>
      <w:pStyle w:val="En-tte"/>
      <w:spacing w:before="0" w:after="180"/>
      <w:jc w:val="both"/>
    </w:pPr>
    <w:del w:id="680" w:author="Didier GANIN" w:date="2021-01-18T20:21:00Z">
      <w:r w:rsidDel="003A2F30">
        <w:rPr>
          <w:noProof/>
        </w:rPr>
        <w:drawing>
          <wp:inline distT="0" distB="0" distL="0" distR="0" wp14:anchorId="4896EC2F" wp14:editId="60EF9320">
            <wp:extent cx="922020" cy="848259"/>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39466" cy="864309"/>
                    </a:xfrm>
                    <a:prstGeom prst="rect">
                      <a:avLst/>
                    </a:prstGeom>
                  </pic:spPr>
                </pic:pic>
              </a:graphicData>
            </a:graphic>
          </wp:inline>
        </w:drawing>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0CA29" w14:textId="77777777" w:rsidR="00EE15FE" w:rsidRDefault="00EE15FE" w:rsidP="00D44E80">
    <w:pPr>
      <w:pStyle w:val="En-tte"/>
      <w:jc w:val="both"/>
    </w:pPr>
    <w:r>
      <w:rPr>
        <w:noProof/>
      </w:rPr>
      <w:drawing>
        <wp:anchor distT="0" distB="0" distL="114300" distR="114300" simplePos="0" relativeHeight="251657728" behindDoc="0" locked="0" layoutInCell="1" allowOverlap="1" wp14:anchorId="61EC1A79" wp14:editId="39C08AB8">
          <wp:simplePos x="0" y="0"/>
          <wp:positionH relativeFrom="column">
            <wp:posOffset>152400</wp:posOffset>
          </wp:positionH>
          <wp:positionV relativeFrom="paragraph">
            <wp:posOffset>152400</wp:posOffset>
          </wp:positionV>
          <wp:extent cx="979805" cy="646430"/>
          <wp:effectExtent l="0" t="0" r="0" b="127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9805" cy="6464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016940C"/>
    <w:lvl w:ilvl="0">
      <w:start w:val="1"/>
      <w:numFmt w:val="decimal"/>
      <w:pStyle w:val="Titre1"/>
      <w:lvlText w:val="%1"/>
      <w:lvlJc w:val="left"/>
      <w:pPr>
        <w:tabs>
          <w:tab w:val="num" w:pos="851"/>
        </w:tabs>
        <w:ind w:left="851" w:hanging="851"/>
      </w:pPr>
    </w:lvl>
    <w:lvl w:ilvl="1">
      <w:start w:val="1"/>
      <w:numFmt w:val="decimal"/>
      <w:pStyle w:val="Titre2"/>
      <w:lvlText w:val="%1.%2"/>
      <w:lvlJc w:val="left"/>
      <w:pPr>
        <w:tabs>
          <w:tab w:val="num" w:pos="851"/>
        </w:tabs>
        <w:ind w:left="851" w:hanging="851"/>
      </w:pPr>
    </w:lvl>
    <w:lvl w:ilvl="2">
      <w:start w:val="1"/>
      <w:numFmt w:val="decimal"/>
      <w:pStyle w:val="Titre3"/>
      <w:lvlText w:val="%1.%2.%3"/>
      <w:lvlJc w:val="left"/>
      <w:pPr>
        <w:tabs>
          <w:tab w:val="num" w:pos="851"/>
        </w:tabs>
        <w:ind w:left="851" w:hanging="851"/>
      </w:pPr>
    </w:lvl>
    <w:lvl w:ilvl="3">
      <w:start w:val="1"/>
      <w:numFmt w:val="decimal"/>
      <w:pStyle w:val="Titre4"/>
      <w:lvlText w:val="%1.%2.%3.%4"/>
      <w:lvlJc w:val="left"/>
      <w:pPr>
        <w:tabs>
          <w:tab w:val="num" w:pos="1222"/>
        </w:tabs>
        <w:ind w:left="993" w:hanging="851"/>
      </w:pPr>
    </w:lvl>
    <w:lvl w:ilvl="4">
      <w:start w:val="1"/>
      <w:numFmt w:val="decimal"/>
      <w:pStyle w:val="Titre5"/>
      <w:lvlText w:val="%1.%2.%3.%4.%5"/>
      <w:lvlJc w:val="left"/>
      <w:pPr>
        <w:tabs>
          <w:tab w:val="num" w:pos="0"/>
        </w:tabs>
        <w:ind w:left="2041" w:hanging="1134"/>
      </w:pPr>
    </w:lvl>
    <w:lvl w:ilvl="5">
      <w:start w:val="1"/>
      <w:numFmt w:val="decimal"/>
      <w:pStyle w:val="Titre6"/>
      <w:lvlText w:val="%1.%2.%3.%4.%5.%6"/>
      <w:lvlJc w:val="left"/>
      <w:pPr>
        <w:tabs>
          <w:tab w:val="num" w:pos="0"/>
        </w:tabs>
        <w:ind w:left="0" w:firstLine="0"/>
      </w:pPr>
    </w:lvl>
    <w:lvl w:ilvl="6">
      <w:start w:val="1"/>
      <w:numFmt w:val="decimal"/>
      <w:pStyle w:val="Titre7"/>
      <w:lvlText w:val="%1.%2.%3.%4.%5.%6.%7"/>
      <w:lvlJc w:val="left"/>
      <w:pPr>
        <w:tabs>
          <w:tab w:val="num" w:pos="0"/>
        </w:tabs>
        <w:ind w:left="0" w:firstLine="0"/>
      </w:pPr>
    </w:lvl>
    <w:lvl w:ilvl="7">
      <w:start w:val="1"/>
      <w:numFmt w:val="decimal"/>
      <w:pStyle w:val="Titre8"/>
      <w:lvlText w:val="%1.%2.%3.%4.%5.%6.%7.%8"/>
      <w:lvlJc w:val="left"/>
      <w:pPr>
        <w:tabs>
          <w:tab w:val="num" w:pos="0"/>
        </w:tabs>
        <w:ind w:left="0" w:firstLine="0"/>
      </w:pPr>
    </w:lvl>
    <w:lvl w:ilvl="8">
      <w:start w:val="1"/>
      <w:numFmt w:val="decimal"/>
      <w:pStyle w:val="Titre9"/>
      <w:lvlText w:val="%1.%2.%3.%4.%5.%6.%7.%8.%9"/>
      <w:lvlJc w:val="left"/>
      <w:pPr>
        <w:tabs>
          <w:tab w:val="num" w:pos="0"/>
        </w:tabs>
        <w:ind w:left="0" w:firstLine="0"/>
      </w:pPr>
    </w:lvl>
  </w:abstractNum>
  <w:abstractNum w:abstractNumId="1" w15:restartNumberingAfterBreak="0">
    <w:nsid w:val="01123AAF"/>
    <w:multiLevelType w:val="hybridMultilevel"/>
    <w:tmpl w:val="2228E32C"/>
    <w:lvl w:ilvl="0" w:tplc="040C000B">
      <w:start w:val="1"/>
      <w:numFmt w:val="bullet"/>
      <w:lvlText w:val=""/>
      <w:lvlJc w:val="left"/>
      <w:pPr>
        <w:ind w:left="2130" w:hanging="360"/>
      </w:pPr>
      <w:rPr>
        <w:rFonts w:ascii="Wingdings" w:hAnsi="Wingdings"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2" w15:restartNumberingAfterBreak="0">
    <w:nsid w:val="0CED0F7C"/>
    <w:multiLevelType w:val="hybridMultilevel"/>
    <w:tmpl w:val="223248D6"/>
    <w:lvl w:ilvl="0" w:tplc="040C0009">
      <w:start w:val="1"/>
      <w:numFmt w:val="bullet"/>
      <w:lvlText w:val=""/>
      <w:lvlJc w:val="left"/>
      <w:pPr>
        <w:ind w:left="1410" w:hanging="360"/>
      </w:pPr>
      <w:rPr>
        <w:rFonts w:ascii="Wingdings" w:hAnsi="Wingdings" w:hint="default"/>
      </w:rPr>
    </w:lvl>
    <w:lvl w:ilvl="1" w:tplc="040C0003" w:tentative="1">
      <w:start w:val="1"/>
      <w:numFmt w:val="bullet"/>
      <w:lvlText w:val="o"/>
      <w:lvlJc w:val="left"/>
      <w:pPr>
        <w:ind w:left="2130" w:hanging="360"/>
      </w:pPr>
      <w:rPr>
        <w:rFonts w:ascii="Courier New" w:hAnsi="Courier New" w:cs="Courier New" w:hint="default"/>
      </w:rPr>
    </w:lvl>
    <w:lvl w:ilvl="2" w:tplc="040C0005" w:tentative="1">
      <w:start w:val="1"/>
      <w:numFmt w:val="bullet"/>
      <w:lvlText w:val=""/>
      <w:lvlJc w:val="left"/>
      <w:pPr>
        <w:ind w:left="2850" w:hanging="360"/>
      </w:pPr>
      <w:rPr>
        <w:rFonts w:ascii="Wingdings" w:hAnsi="Wingdings" w:hint="default"/>
      </w:rPr>
    </w:lvl>
    <w:lvl w:ilvl="3" w:tplc="040C0001" w:tentative="1">
      <w:start w:val="1"/>
      <w:numFmt w:val="bullet"/>
      <w:lvlText w:val=""/>
      <w:lvlJc w:val="left"/>
      <w:pPr>
        <w:ind w:left="3570" w:hanging="360"/>
      </w:pPr>
      <w:rPr>
        <w:rFonts w:ascii="Symbol" w:hAnsi="Symbol" w:hint="default"/>
      </w:rPr>
    </w:lvl>
    <w:lvl w:ilvl="4" w:tplc="040C0003" w:tentative="1">
      <w:start w:val="1"/>
      <w:numFmt w:val="bullet"/>
      <w:lvlText w:val="o"/>
      <w:lvlJc w:val="left"/>
      <w:pPr>
        <w:ind w:left="4290" w:hanging="360"/>
      </w:pPr>
      <w:rPr>
        <w:rFonts w:ascii="Courier New" w:hAnsi="Courier New" w:cs="Courier New" w:hint="default"/>
      </w:rPr>
    </w:lvl>
    <w:lvl w:ilvl="5" w:tplc="040C0005" w:tentative="1">
      <w:start w:val="1"/>
      <w:numFmt w:val="bullet"/>
      <w:lvlText w:val=""/>
      <w:lvlJc w:val="left"/>
      <w:pPr>
        <w:ind w:left="5010" w:hanging="360"/>
      </w:pPr>
      <w:rPr>
        <w:rFonts w:ascii="Wingdings" w:hAnsi="Wingdings" w:hint="default"/>
      </w:rPr>
    </w:lvl>
    <w:lvl w:ilvl="6" w:tplc="040C0001" w:tentative="1">
      <w:start w:val="1"/>
      <w:numFmt w:val="bullet"/>
      <w:lvlText w:val=""/>
      <w:lvlJc w:val="left"/>
      <w:pPr>
        <w:ind w:left="5730" w:hanging="360"/>
      </w:pPr>
      <w:rPr>
        <w:rFonts w:ascii="Symbol" w:hAnsi="Symbol" w:hint="default"/>
      </w:rPr>
    </w:lvl>
    <w:lvl w:ilvl="7" w:tplc="040C0003" w:tentative="1">
      <w:start w:val="1"/>
      <w:numFmt w:val="bullet"/>
      <w:lvlText w:val="o"/>
      <w:lvlJc w:val="left"/>
      <w:pPr>
        <w:ind w:left="6450" w:hanging="360"/>
      </w:pPr>
      <w:rPr>
        <w:rFonts w:ascii="Courier New" w:hAnsi="Courier New" w:cs="Courier New" w:hint="default"/>
      </w:rPr>
    </w:lvl>
    <w:lvl w:ilvl="8" w:tplc="040C0005" w:tentative="1">
      <w:start w:val="1"/>
      <w:numFmt w:val="bullet"/>
      <w:lvlText w:val=""/>
      <w:lvlJc w:val="left"/>
      <w:pPr>
        <w:ind w:left="7170" w:hanging="360"/>
      </w:pPr>
      <w:rPr>
        <w:rFonts w:ascii="Wingdings" w:hAnsi="Wingdings" w:hint="default"/>
      </w:rPr>
    </w:lvl>
  </w:abstractNum>
  <w:abstractNum w:abstractNumId="3" w15:restartNumberingAfterBreak="0">
    <w:nsid w:val="14215D2D"/>
    <w:multiLevelType w:val="hybridMultilevel"/>
    <w:tmpl w:val="F7424518"/>
    <w:lvl w:ilvl="0" w:tplc="70D03D0A">
      <w:start w:val="6"/>
      <w:numFmt w:val="bullet"/>
      <w:lvlText w:val="-"/>
      <w:lvlJc w:val="left"/>
      <w:pPr>
        <w:ind w:left="1331" w:hanging="360"/>
      </w:pPr>
      <w:rPr>
        <w:rFonts w:ascii="Century Gothic" w:eastAsia="Times New Roman" w:hAnsi="Century Gothic" w:cs="Times New Roman" w:hint="default"/>
      </w:rPr>
    </w:lvl>
    <w:lvl w:ilvl="1" w:tplc="040C0003" w:tentative="1">
      <w:start w:val="1"/>
      <w:numFmt w:val="bullet"/>
      <w:lvlText w:val="o"/>
      <w:lvlJc w:val="left"/>
      <w:pPr>
        <w:ind w:left="2051" w:hanging="360"/>
      </w:pPr>
      <w:rPr>
        <w:rFonts w:ascii="Courier New" w:hAnsi="Courier New" w:cs="Courier New" w:hint="default"/>
      </w:rPr>
    </w:lvl>
    <w:lvl w:ilvl="2" w:tplc="040C0005" w:tentative="1">
      <w:start w:val="1"/>
      <w:numFmt w:val="bullet"/>
      <w:lvlText w:val=""/>
      <w:lvlJc w:val="left"/>
      <w:pPr>
        <w:ind w:left="2771" w:hanging="360"/>
      </w:pPr>
      <w:rPr>
        <w:rFonts w:ascii="Wingdings" w:hAnsi="Wingdings" w:hint="default"/>
      </w:rPr>
    </w:lvl>
    <w:lvl w:ilvl="3" w:tplc="040C0001" w:tentative="1">
      <w:start w:val="1"/>
      <w:numFmt w:val="bullet"/>
      <w:lvlText w:val=""/>
      <w:lvlJc w:val="left"/>
      <w:pPr>
        <w:ind w:left="3491" w:hanging="360"/>
      </w:pPr>
      <w:rPr>
        <w:rFonts w:ascii="Symbol" w:hAnsi="Symbol" w:hint="default"/>
      </w:rPr>
    </w:lvl>
    <w:lvl w:ilvl="4" w:tplc="040C0003" w:tentative="1">
      <w:start w:val="1"/>
      <w:numFmt w:val="bullet"/>
      <w:lvlText w:val="o"/>
      <w:lvlJc w:val="left"/>
      <w:pPr>
        <w:ind w:left="4211" w:hanging="360"/>
      </w:pPr>
      <w:rPr>
        <w:rFonts w:ascii="Courier New" w:hAnsi="Courier New" w:cs="Courier New" w:hint="default"/>
      </w:rPr>
    </w:lvl>
    <w:lvl w:ilvl="5" w:tplc="040C0005" w:tentative="1">
      <w:start w:val="1"/>
      <w:numFmt w:val="bullet"/>
      <w:lvlText w:val=""/>
      <w:lvlJc w:val="left"/>
      <w:pPr>
        <w:ind w:left="4931" w:hanging="360"/>
      </w:pPr>
      <w:rPr>
        <w:rFonts w:ascii="Wingdings" w:hAnsi="Wingdings" w:hint="default"/>
      </w:rPr>
    </w:lvl>
    <w:lvl w:ilvl="6" w:tplc="040C0001" w:tentative="1">
      <w:start w:val="1"/>
      <w:numFmt w:val="bullet"/>
      <w:lvlText w:val=""/>
      <w:lvlJc w:val="left"/>
      <w:pPr>
        <w:ind w:left="5651" w:hanging="360"/>
      </w:pPr>
      <w:rPr>
        <w:rFonts w:ascii="Symbol" w:hAnsi="Symbol" w:hint="default"/>
      </w:rPr>
    </w:lvl>
    <w:lvl w:ilvl="7" w:tplc="040C0003" w:tentative="1">
      <w:start w:val="1"/>
      <w:numFmt w:val="bullet"/>
      <w:lvlText w:val="o"/>
      <w:lvlJc w:val="left"/>
      <w:pPr>
        <w:ind w:left="6371" w:hanging="360"/>
      </w:pPr>
      <w:rPr>
        <w:rFonts w:ascii="Courier New" w:hAnsi="Courier New" w:cs="Courier New" w:hint="default"/>
      </w:rPr>
    </w:lvl>
    <w:lvl w:ilvl="8" w:tplc="040C0005" w:tentative="1">
      <w:start w:val="1"/>
      <w:numFmt w:val="bullet"/>
      <w:lvlText w:val=""/>
      <w:lvlJc w:val="left"/>
      <w:pPr>
        <w:ind w:left="7091" w:hanging="360"/>
      </w:pPr>
      <w:rPr>
        <w:rFonts w:ascii="Wingdings" w:hAnsi="Wingdings" w:hint="default"/>
      </w:rPr>
    </w:lvl>
  </w:abstractNum>
  <w:abstractNum w:abstractNumId="4" w15:restartNumberingAfterBreak="0">
    <w:nsid w:val="18005DC5"/>
    <w:multiLevelType w:val="hybridMultilevel"/>
    <w:tmpl w:val="D91E0BF0"/>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194F28AB"/>
    <w:multiLevelType w:val="hybridMultilevel"/>
    <w:tmpl w:val="C40A68E6"/>
    <w:lvl w:ilvl="0" w:tplc="040C000D">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6" w15:restartNumberingAfterBreak="0">
    <w:nsid w:val="22B6613D"/>
    <w:multiLevelType w:val="hybridMultilevel"/>
    <w:tmpl w:val="3FAAD2E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15:restartNumberingAfterBreak="0">
    <w:nsid w:val="2B866583"/>
    <w:multiLevelType w:val="hybridMultilevel"/>
    <w:tmpl w:val="44D6175C"/>
    <w:lvl w:ilvl="0" w:tplc="040C000B">
      <w:start w:val="1"/>
      <w:numFmt w:val="bullet"/>
      <w:lvlText w:val=""/>
      <w:lvlJc w:val="left"/>
      <w:pPr>
        <w:ind w:left="2130" w:hanging="360"/>
      </w:pPr>
      <w:rPr>
        <w:rFonts w:ascii="Wingdings" w:hAnsi="Wingdings"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8" w15:restartNumberingAfterBreak="0">
    <w:nsid w:val="31F96973"/>
    <w:multiLevelType w:val="multilevel"/>
    <w:tmpl w:val="192E6B54"/>
    <w:styleLink w:val="Style1"/>
    <w:lvl w:ilvl="0">
      <w:start w:val="4"/>
      <w:numFmt w:val="decimal"/>
      <w:lvlText w:val="S 5.1-%1."/>
      <w:lvlJc w:val="left"/>
      <w:pPr>
        <w:ind w:left="163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9EB2AA9"/>
    <w:multiLevelType w:val="hybridMultilevel"/>
    <w:tmpl w:val="DEECA89A"/>
    <w:lvl w:ilvl="0" w:tplc="9A36AF36">
      <w:start w:val="1"/>
      <w:numFmt w:val="decimal"/>
      <w:pStyle w:val="Listenumros"/>
      <w:lvlText w:val="%1)"/>
      <w:lvlJc w:val="left"/>
      <w:pPr>
        <w:tabs>
          <w:tab w:val="num" w:pos="1211"/>
        </w:tabs>
        <w:ind w:left="1191" w:hanging="340"/>
      </w:pPr>
      <w:rPr>
        <w:rFonts w:ascii="Arial" w:hAnsi="Arial" w:hint="default"/>
        <w:sz w:val="2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4078074C"/>
    <w:multiLevelType w:val="singleLevel"/>
    <w:tmpl w:val="8FF89212"/>
    <w:lvl w:ilvl="0">
      <w:start w:val="1"/>
      <w:numFmt w:val="bullet"/>
      <w:pStyle w:val="Listeniveau1"/>
      <w:lvlText w:val=""/>
      <w:lvlJc w:val="left"/>
      <w:pPr>
        <w:tabs>
          <w:tab w:val="num" w:pos="360"/>
        </w:tabs>
        <w:ind w:left="360" w:hanging="360"/>
      </w:pPr>
      <w:rPr>
        <w:rFonts w:ascii="SAPDings" w:hAnsi="SAPDings" w:hint="default"/>
        <w:sz w:val="20"/>
      </w:rPr>
    </w:lvl>
  </w:abstractNum>
  <w:abstractNum w:abstractNumId="11" w15:restartNumberingAfterBreak="0">
    <w:nsid w:val="42395734"/>
    <w:multiLevelType w:val="hybridMultilevel"/>
    <w:tmpl w:val="76EE07FA"/>
    <w:lvl w:ilvl="0" w:tplc="D7EE3CF4">
      <w:start w:val="5"/>
      <w:numFmt w:val="bullet"/>
      <w:pStyle w:val="PucesNiveau3"/>
      <w:lvlText w:val="▪"/>
      <w:lvlJc w:val="left"/>
      <w:pPr>
        <w:tabs>
          <w:tab w:val="num" w:pos="2401"/>
        </w:tabs>
        <w:ind w:left="2381" w:hanging="340"/>
      </w:pPr>
      <w:rPr>
        <w:rFonts w:ascii="Times New Roman" w:hAnsi="Times New Roman" w:cs="Times New Roman" w:hint="default"/>
        <w:b/>
        <w:i w:val="0"/>
        <w:sz w:val="1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EB11DA"/>
    <w:multiLevelType w:val="hybridMultilevel"/>
    <w:tmpl w:val="D8C6DB88"/>
    <w:lvl w:ilvl="0" w:tplc="040C000B">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3" w15:restartNumberingAfterBreak="0">
    <w:nsid w:val="4A805CC7"/>
    <w:multiLevelType w:val="hybridMultilevel"/>
    <w:tmpl w:val="EBB078CE"/>
    <w:lvl w:ilvl="0" w:tplc="4198E0F0">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4B467196"/>
    <w:multiLevelType w:val="hybridMultilevel"/>
    <w:tmpl w:val="8DEAED62"/>
    <w:lvl w:ilvl="0" w:tplc="69C08834">
      <w:start w:val="1"/>
      <w:numFmt w:val="bullet"/>
      <w:pStyle w:val="PucesNiveau1"/>
      <w:lvlText w:val="●"/>
      <w:lvlJc w:val="left"/>
      <w:pPr>
        <w:tabs>
          <w:tab w:val="num" w:pos="1211"/>
        </w:tabs>
        <w:ind w:left="1191" w:hanging="340"/>
      </w:pPr>
      <w:rPr>
        <w:rFonts w:ascii="Times New Roman" w:hAnsi="Times New Roman" w:cs="Times New Roman" w:hint="default"/>
        <w:b w:val="0"/>
        <w:i w:val="0"/>
        <w:position w:val="0"/>
        <w:sz w:val="18"/>
        <w:effect w:val="none"/>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65092F"/>
    <w:multiLevelType w:val="hybridMultilevel"/>
    <w:tmpl w:val="AA1A1CC0"/>
    <w:lvl w:ilvl="0" w:tplc="FE64D3BA">
      <w:start w:val="1"/>
      <w:numFmt w:val="bullet"/>
      <w:pStyle w:val="PucesNiveau2"/>
      <w:lvlText w:val="−"/>
      <w:lvlJc w:val="left"/>
      <w:pPr>
        <w:tabs>
          <w:tab w:val="num" w:pos="1636"/>
        </w:tabs>
        <w:ind w:left="1616" w:hanging="340"/>
      </w:pPr>
      <w:rPr>
        <w:rFonts w:ascii="Times New Roman" w:hAnsi="Times New Roman" w:cs="Times New Roman" w:hint="default"/>
        <w:b/>
        <w:i w:val="0"/>
        <w:position w:val="-2"/>
        <w:sz w:val="22"/>
        <w:effect w:val="none"/>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F60CD2"/>
    <w:multiLevelType w:val="hybridMultilevel"/>
    <w:tmpl w:val="2A92AE94"/>
    <w:lvl w:ilvl="0" w:tplc="040C000B">
      <w:start w:val="1"/>
      <w:numFmt w:val="bullet"/>
      <w:lvlText w:val=""/>
      <w:lvlJc w:val="left"/>
      <w:pPr>
        <w:ind w:left="1695" w:hanging="360"/>
      </w:pPr>
      <w:rPr>
        <w:rFonts w:ascii="Wingdings" w:hAnsi="Wingdings" w:hint="default"/>
      </w:rPr>
    </w:lvl>
    <w:lvl w:ilvl="1" w:tplc="040C0003" w:tentative="1">
      <w:start w:val="1"/>
      <w:numFmt w:val="bullet"/>
      <w:lvlText w:val="o"/>
      <w:lvlJc w:val="left"/>
      <w:pPr>
        <w:ind w:left="2415" w:hanging="360"/>
      </w:pPr>
      <w:rPr>
        <w:rFonts w:ascii="Courier New" w:hAnsi="Courier New" w:cs="Courier New" w:hint="default"/>
      </w:rPr>
    </w:lvl>
    <w:lvl w:ilvl="2" w:tplc="040C0005" w:tentative="1">
      <w:start w:val="1"/>
      <w:numFmt w:val="bullet"/>
      <w:lvlText w:val=""/>
      <w:lvlJc w:val="left"/>
      <w:pPr>
        <w:ind w:left="3135" w:hanging="360"/>
      </w:pPr>
      <w:rPr>
        <w:rFonts w:ascii="Wingdings" w:hAnsi="Wingdings" w:hint="default"/>
      </w:rPr>
    </w:lvl>
    <w:lvl w:ilvl="3" w:tplc="040C0001" w:tentative="1">
      <w:start w:val="1"/>
      <w:numFmt w:val="bullet"/>
      <w:lvlText w:val=""/>
      <w:lvlJc w:val="left"/>
      <w:pPr>
        <w:ind w:left="3855" w:hanging="360"/>
      </w:pPr>
      <w:rPr>
        <w:rFonts w:ascii="Symbol" w:hAnsi="Symbol" w:hint="default"/>
      </w:rPr>
    </w:lvl>
    <w:lvl w:ilvl="4" w:tplc="040C0003" w:tentative="1">
      <w:start w:val="1"/>
      <w:numFmt w:val="bullet"/>
      <w:lvlText w:val="o"/>
      <w:lvlJc w:val="left"/>
      <w:pPr>
        <w:ind w:left="4575" w:hanging="360"/>
      </w:pPr>
      <w:rPr>
        <w:rFonts w:ascii="Courier New" w:hAnsi="Courier New" w:cs="Courier New" w:hint="default"/>
      </w:rPr>
    </w:lvl>
    <w:lvl w:ilvl="5" w:tplc="040C0005" w:tentative="1">
      <w:start w:val="1"/>
      <w:numFmt w:val="bullet"/>
      <w:lvlText w:val=""/>
      <w:lvlJc w:val="left"/>
      <w:pPr>
        <w:ind w:left="5295" w:hanging="360"/>
      </w:pPr>
      <w:rPr>
        <w:rFonts w:ascii="Wingdings" w:hAnsi="Wingdings" w:hint="default"/>
      </w:rPr>
    </w:lvl>
    <w:lvl w:ilvl="6" w:tplc="040C0001" w:tentative="1">
      <w:start w:val="1"/>
      <w:numFmt w:val="bullet"/>
      <w:lvlText w:val=""/>
      <w:lvlJc w:val="left"/>
      <w:pPr>
        <w:ind w:left="6015" w:hanging="360"/>
      </w:pPr>
      <w:rPr>
        <w:rFonts w:ascii="Symbol" w:hAnsi="Symbol" w:hint="default"/>
      </w:rPr>
    </w:lvl>
    <w:lvl w:ilvl="7" w:tplc="040C0003" w:tentative="1">
      <w:start w:val="1"/>
      <w:numFmt w:val="bullet"/>
      <w:lvlText w:val="o"/>
      <w:lvlJc w:val="left"/>
      <w:pPr>
        <w:ind w:left="6735" w:hanging="360"/>
      </w:pPr>
      <w:rPr>
        <w:rFonts w:ascii="Courier New" w:hAnsi="Courier New" w:cs="Courier New" w:hint="default"/>
      </w:rPr>
    </w:lvl>
    <w:lvl w:ilvl="8" w:tplc="040C0005" w:tentative="1">
      <w:start w:val="1"/>
      <w:numFmt w:val="bullet"/>
      <w:lvlText w:val=""/>
      <w:lvlJc w:val="left"/>
      <w:pPr>
        <w:ind w:left="7455" w:hanging="360"/>
      </w:pPr>
      <w:rPr>
        <w:rFonts w:ascii="Wingdings" w:hAnsi="Wingdings" w:hint="default"/>
      </w:rPr>
    </w:lvl>
  </w:abstractNum>
  <w:abstractNum w:abstractNumId="17" w15:restartNumberingAfterBreak="0">
    <w:nsid w:val="6CD21491"/>
    <w:multiLevelType w:val="hybridMultilevel"/>
    <w:tmpl w:val="65201508"/>
    <w:lvl w:ilvl="0" w:tplc="666EDFE6">
      <w:numFmt w:val="bullet"/>
      <w:lvlText w:val="-"/>
      <w:lvlJc w:val="left"/>
      <w:pPr>
        <w:ind w:left="1778" w:hanging="360"/>
      </w:pPr>
      <w:rPr>
        <w:rFonts w:ascii="Arial" w:eastAsia="Times New Roman" w:hAnsi="Arial" w:cs="Arial" w:hint="default"/>
      </w:rPr>
    </w:lvl>
    <w:lvl w:ilvl="1" w:tplc="040C0003">
      <w:start w:val="1"/>
      <w:numFmt w:val="bullet"/>
      <w:lvlText w:val="o"/>
      <w:lvlJc w:val="left"/>
      <w:pPr>
        <w:ind w:left="1442" w:hanging="360"/>
      </w:pPr>
      <w:rPr>
        <w:rFonts w:ascii="Courier New" w:hAnsi="Courier New" w:cs="Courier New" w:hint="default"/>
      </w:rPr>
    </w:lvl>
    <w:lvl w:ilvl="2" w:tplc="040C0005">
      <w:start w:val="1"/>
      <w:numFmt w:val="bullet"/>
      <w:lvlText w:val=""/>
      <w:lvlJc w:val="left"/>
      <w:pPr>
        <w:ind w:left="2162" w:hanging="360"/>
      </w:pPr>
      <w:rPr>
        <w:rFonts w:ascii="Wingdings" w:hAnsi="Wingdings" w:hint="default"/>
      </w:rPr>
    </w:lvl>
    <w:lvl w:ilvl="3" w:tplc="040C0001" w:tentative="1">
      <w:start w:val="1"/>
      <w:numFmt w:val="bullet"/>
      <w:lvlText w:val=""/>
      <w:lvlJc w:val="left"/>
      <w:pPr>
        <w:ind w:left="2882" w:hanging="360"/>
      </w:pPr>
      <w:rPr>
        <w:rFonts w:ascii="Symbol" w:hAnsi="Symbol" w:hint="default"/>
      </w:rPr>
    </w:lvl>
    <w:lvl w:ilvl="4" w:tplc="040C0003" w:tentative="1">
      <w:start w:val="1"/>
      <w:numFmt w:val="bullet"/>
      <w:lvlText w:val="o"/>
      <w:lvlJc w:val="left"/>
      <w:pPr>
        <w:ind w:left="3602" w:hanging="360"/>
      </w:pPr>
      <w:rPr>
        <w:rFonts w:ascii="Courier New" w:hAnsi="Courier New" w:cs="Courier New" w:hint="default"/>
      </w:rPr>
    </w:lvl>
    <w:lvl w:ilvl="5" w:tplc="040C0005" w:tentative="1">
      <w:start w:val="1"/>
      <w:numFmt w:val="bullet"/>
      <w:lvlText w:val=""/>
      <w:lvlJc w:val="left"/>
      <w:pPr>
        <w:ind w:left="4322" w:hanging="360"/>
      </w:pPr>
      <w:rPr>
        <w:rFonts w:ascii="Wingdings" w:hAnsi="Wingdings" w:hint="default"/>
      </w:rPr>
    </w:lvl>
    <w:lvl w:ilvl="6" w:tplc="040C0001" w:tentative="1">
      <w:start w:val="1"/>
      <w:numFmt w:val="bullet"/>
      <w:lvlText w:val=""/>
      <w:lvlJc w:val="left"/>
      <w:pPr>
        <w:ind w:left="5042" w:hanging="360"/>
      </w:pPr>
      <w:rPr>
        <w:rFonts w:ascii="Symbol" w:hAnsi="Symbol" w:hint="default"/>
      </w:rPr>
    </w:lvl>
    <w:lvl w:ilvl="7" w:tplc="040C0003" w:tentative="1">
      <w:start w:val="1"/>
      <w:numFmt w:val="bullet"/>
      <w:lvlText w:val="o"/>
      <w:lvlJc w:val="left"/>
      <w:pPr>
        <w:ind w:left="5762" w:hanging="360"/>
      </w:pPr>
      <w:rPr>
        <w:rFonts w:ascii="Courier New" w:hAnsi="Courier New" w:cs="Courier New" w:hint="default"/>
      </w:rPr>
    </w:lvl>
    <w:lvl w:ilvl="8" w:tplc="040C0005" w:tentative="1">
      <w:start w:val="1"/>
      <w:numFmt w:val="bullet"/>
      <w:lvlText w:val=""/>
      <w:lvlJc w:val="left"/>
      <w:pPr>
        <w:ind w:left="6482" w:hanging="360"/>
      </w:pPr>
      <w:rPr>
        <w:rFonts w:ascii="Wingdings" w:hAnsi="Wingdings" w:hint="default"/>
      </w:rPr>
    </w:lvl>
  </w:abstractNum>
  <w:abstractNum w:abstractNumId="18" w15:restartNumberingAfterBreak="0">
    <w:nsid w:val="702C0C09"/>
    <w:multiLevelType w:val="hybridMultilevel"/>
    <w:tmpl w:val="15920AAE"/>
    <w:lvl w:ilvl="0" w:tplc="040C000B">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9" w15:restartNumberingAfterBreak="0">
    <w:nsid w:val="76073AEA"/>
    <w:multiLevelType w:val="hybridMultilevel"/>
    <w:tmpl w:val="45846034"/>
    <w:lvl w:ilvl="0" w:tplc="666EDFE6">
      <w:numFmt w:val="bullet"/>
      <w:lvlText w:val="-"/>
      <w:lvlJc w:val="left"/>
      <w:pPr>
        <w:ind w:left="1776" w:hanging="360"/>
      </w:pPr>
      <w:rPr>
        <w:rFonts w:ascii="Arial" w:eastAsia="Times New Roman" w:hAnsi="Arial"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0" w15:restartNumberingAfterBreak="0">
    <w:nsid w:val="76A20437"/>
    <w:multiLevelType w:val="hybridMultilevel"/>
    <w:tmpl w:val="5E205132"/>
    <w:lvl w:ilvl="0" w:tplc="08D2C0EA">
      <w:start w:val="1"/>
      <w:numFmt w:val="decimal"/>
      <w:lvlText w:val="S 3.2-%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C2B6201"/>
    <w:multiLevelType w:val="hybridMultilevel"/>
    <w:tmpl w:val="1042FC94"/>
    <w:lvl w:ilvl="0" w:tplc="040C0009">
      <w:start w:val="1"/>
      <w:numFmt w:val="bullet"/>
      <w:lvlText w:val=""/>
      <w:lvlJc w:val="left"/>
      <w:pPr>
        <w:ind w:left="1352" w:hanging="360"/>
      </w:pPr>
      <w:rPr>
        <w:rFonts w:ascii="Wingdings" w:hAnsi="Wingdings"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num w:numId="1">
    <w:abstractNumId w:val="0"/>
  </w:num>
  <w:num w:numId="2">
    <w:abstractNumId w:val="9"/>
    <w:lvlOverride w:ilvl="0">
      <w:startOverride w:val="1"/>
    </w:lvlOverride>
  </w:num>
  <w:num w:numId="3">
    <w:abstractNumId w:val="14"/>
  </w:num>
  <w:num w:numId="4">
    <w:abstractNumId w:val="15"/>
  </w:num>
  <w:num w:numId="5">
    <w:abstractNumId w:val="11"/>
  </w:num>
  <w:num w:numId="6">
    <w:abstractNumId w:val="10"/>
  </w:num>
  <w:num w:numId="7">
    <w:abstractNumId w:val="19"/>
  </w:num>
  <w:num w:numId="8">
    <w:abstractNumId w:val="4"/>
  </w:num>
  <w:num w:numId="9">
    <w:abstractNumId w:val="17"/>
  </w:num>
  <w:num w:numId="10">
    <w:abstractNumId w:val="13"/>
  </w:num>
  <w:num w:numId="11">
    <w:abstractNumId w:val="5"/>
  </w:num>
  <w:num w:numId="12">
    <w:abstractNumId w:val="20"/>
  </w:num>
  <w:num w:numId="13">
    <w:abstractNumId w:val="6"/>
  </w:num>
  <w:num w:numId="14">
    <w:abstractNumId w:val="8"/>
  </w:num>
  <w:num w:numId="15">
    <w:abstractNumId w:val="2"/>
  </w:num>
  <w:num w:numId="16">
    <w:abstractNumId w:val="7"/>
  </w:num>
  <w:num w:numId="17">
    <w:abstractNumId w:val="1"/>
  </w:num>
  <w:num w:numId="18">
    <w:abstractNumId w:val="18"/>
  </w:num>
  <w:num w:numId="19">
    <w:abstractNumId w:val="21"/>
  </w:num>
  <w:num w:numId="20">
    <w:abstractNumId w:val="16"/>
  </w:num>
  <w:num w:numId="21">
    <w:abstractNumId w:val="12"/>
  </w:num>
  <w:num w:numId="22">
    <w:abstractNumId w:val="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dier GANIN">
    <w15:presenceInfo w15:providerId="AD" w15:userId="S-1-5-21-3640514830-786926889-2803006444-9432"/>
  </w15:person>
  <w15:person w15:author="Kader ZAGBA">
    <w15:presenceInfo w15:providerId="AD" w15:userId="S-1-5-21-3640514830-786926889-2803006444-13462"/>
  </w15:person>
  <w15:person w15:author="Dlg Dlg">
    <w15:presenceInfo w15:providerId="Windows Live" w15:userId="ceab45db6ecc4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activeWritingStyle w:appName="MSWord" w:lang="ar-SA" w:vendorID="64" w:dllVersion="6" w:nlCheck="1" w:checkStyle="0"/>
  <w:activeWritingStyle w:appName="MSWord" w:lang="fr-FR"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4096" w:nlCheck="1" w:checkStyle="0"/>
  <w:activeWritingStyle w:appName="MSWord" w:lang="en-GB" w:vendorID="64" w:dllVersion="4096" w:nlCheck="1" w:checkStyle="0"/>
  <w:activeWritingStyle w:appName="MSWord" w:lang="fr-FR" w:vendorID="9" w:dllVersion="512" w:checkStyle="1"/>
  <w:activeWritingStyle w:appName="MSWord" w:lang="en-US" w:vendorID="8" w:dllVersion="513" w:checkStyle="1"/>
  <w:activeWritingStyle w:appName="MSWord" w:lang="en-GB" w:vendorID="8" w:dllVersion="513" w:checkStyle="1"/>
  <w:activeWritingStyle w:appName="MSWord" w:lang="ar-LY" w:vendorID="4" w:dllVersion="512"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1" fillcolor="#ddd">
      <v:fill color="#ddd"/>
      <v:stroke weight="0"/>
      <o:colormru v:ext="edit" colors="#ddd,#c0c,#c0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9B5"/>
    <w:rsid w:val="00001D0B"/>
    <w:rsid w:val="0000394A"/>
    <w:rsid w:val="00005E24"/>
    <w:rsid w:val="0000711A"/>
    <w:rsid w:val="00007D2B"/>
    <w:rsid w:val="000100D4"/>
    <w:rsid w:val="00014836"/>
    <w:rsid w:val="00014DAB"/>
    <w:rsid w:val="00016783"/>
    <w:rsid w:val="00016790"/>
    <w:rsid w:val="00016BEC"/>
    <w:rsid w:val="00017E89"/>
    <w:rsid w:val="00017F99"/>
    <w:rsid w:val="00020601"/>
    <w:rsid w:val="00021596"/>
    <w:rsid w:val="00021D53"/>
    <w:rsid w:val="00022BFF"/>
    <w:rsid w:val="000247D8"/>
    <w:rsid w:val="000255DB"/>
    <w:rsid w:val="00025995"/>
    <w:rsid w:val="00025CD9"/>
    <w:rsid w:val="000261FB"/>
    <w:rsid w:val="00027513"/>
    <w:rsid w:val="000276A1"/>
    <w:rsid w:val="00027A0C"/>
    <w:rsid w:val="00027C39"/>
    <w:rsid w:val="0003026A"/>
    <w:rsid w:val="00030CA4"/>
    <w:rsid w:val="000331A6"/>
    <w:rsid w:val="00034418"/>
    <w:rsid w:val="000357CA"/>
    <w:rsid w:val="00036C5D"/>
    <w:rsid w:val="00036CFD"/>
    <w:rsid w:val="000374F0"/>
    <w:rsid w:val="000406DA"/>
    <w:rsid w:val="00040799"/>
    <w:rsid w:val="0004100C"/>
    <w:rsid w:val="000438F3"/>
    <w:rsid w:val="00043C1A"/>
    <w:rsid w:val="000446CD"/>
    <w:rsid w:val="00044C0D"/>
    <w:rsid w:val="00044D18"/>
    <w:rsid w:val="00045318"/>
    <w:rsid w:val="000456AD"/>
    <w:rsid w:val="00045BF6"/>
    <w:rsid w:val="00047976"/>
    <w:rsid w:val="000504B9"/>
    <w:rsid w:val="000505B4"/>
    <w:rsid w:val="000517C7"/>
    <w:rsid w:val="00051E50"/>
    <w:rsid w:val="00052170"/>
    <w:rsid w:val="00052243"/>
    <w:rsid w:val="000523AC"/>
    <w:rsid w:val="0005256D"/>
    <w:rsid w:val="000533E7"/>
    <w:rsid w:val="00053500"/>
    <w:rsid w:val="000547B2"/>
    <w:rsid w:val="000553CA"/>
    <w:rsid w:val="00056191"/>
    <w:rsid w:val="00057A4E"/>
    <w:rsid w:val="00060288"/>
    <w:rsid w:val="00060AD6"/>
    <w:rsid w:val="00061B02"/>
    <w:rsid w:val="0006229C"/>
    <w:rsid w:val="00067819"/>
    <w:rsid w:val="00067F67"/>
    <w:rsid w:val="00067F7E"/>
    <w:rsid w:val="0007055C"/>
    <w:rsid w:val="00071CD7"/>
    <w:rsid w:val="00071DD6"/>
    <w:rsid w:val="00074EA2"/>
    <w:rsid w:val="00076BBC"/>
    <w:rsid w:val="000803DA"/>
    <w:rsid w:val="000807DD"/>
    <w:rsid w:val="000809C5"/>
    <w:rsid w:val="00080CAA"/>
    <w:rsid w:val="00080D34"/>
    <w:rsid w:val="00081ED7"/>
    <w:rsid w:val="00083E7B"/>
    <w:rsid w:val="00084103"/>
    <w:rsid w:val="00084158"/>
    <w:rsid w:val="00084185"/>
    <w:rsid w:val="00085AE8"/>
    <w:rsid w:val="00090D03"/>
    <w:rsid w:val="00090DE4"/>
    <w:rsid w:val="0009163E"/>
    <w:rsid w:val="00091A25"/>
    <w:rsid w:val="00092BBF"/>
    <w:rsid w:val="00093966"/>
    <w:rsid w:val="00093E49"/>
    <w:rsid w:val="000940A5"/>
    <w:rsid w:val="00095969"/>
    <w:rsid w:val="00095BBE"/>
    <w:rsid w:val="00095D94"/>
    <w:rsid w:val="00096A36"/>
    <w:rsid w:val="00096F6E"/>
    <w:rsid w:val="0009744E"/>
    <w:rsid w:val="00097C5D"/>
    <w:rsid w:val="000A0706"/>
    <w:rsid w:val="000A087F"/>
    <w:rsid w:val="000A0D96"/>
    <w:rsid w:val="000A13FC"/>
    <w:rsid w:val="000A1C48"/>
    <w:rsid w:val="000A2861"/>
    <w:rsid w:val="000A3482"/>
    <w:rsid w:val="000A3570"/>
    <w:rsid w:val="000A3D0A"/>
    <w:rsid w:val="000A413E"/>
    <w:rsid w:val="000A57E2"/>
    <w:rsid w:val="000A5C04"/>
    <w:rsid w:val="000A5CCB"/>
    <w:rsid w:val="000A7190"/>
    <w:rsid w:val="000B03C7"/>
    <w:rsid w:val="000B06E8"/>
    <w:rsid w:val="000B0ACB"/>
    <w:rsid w:val="000B1496"/>
    <w:rsid w:val="000B1BF6"/>
    <w:rsid w:val="000B1DB4"/>
    <w:rsid w:val="000C04F4"/>
    <w:rsid w:val="000C2930"/>
    <w:rsid w:val="000C2C61"/>
    <w:rsid w:val="000C2D6C"/>
    <w:rsid w:val="000C31AB"/>
    <w:rsid w:val="000C346C"/>
    <w:rsid w:val="000C3566"/>
    <w:rsid w:val="000C47EF"/>
    <w:rsid w:val="000C4A39"/>
    <w:rsid w:val="000C51E3"/>
    <w:rsid w:val="000C7038"/>
    <w:rsid w:val="000C733B"/>
    <w:rsid w:val="000D029A"/>
    <w:rsid w:val="000D0F74"/>
    <w:rsid w:val="000D1D05"/>
    <w:rsid w:val="000D2EDB"/>
    <w:rsid w:val="000D481A"/>
    <w:rsid w:val="000D73BD"/>
    <w:rsid w:val="000D7430"/>
    <w:rsid w:val="000D74D5"/>
    <w:rsid w:val="000D77CC"/>
    <w:rsid w:val="000E0CD6"/>
    <w:rsid w:val="000E0F35"/>
    <w:rsid w:val="000E1692"/>
    <w:rsid w:val="000E1DC5"/>
    <w:rsid w:val="000E200C"/>
    <w:rsid w:val="000E3283"/>
    <w:rsid w:val="000E3938"/>
    <w:rsid w:val="000E5372"/>
    <w:rsid w:val="000E67DA"/>
    <w:rsid w:val="000E68D7"/>
    <w:rsid w:val="000F1EB5"/>
    <w:rsid w:val="000F4289"/>
    <w:rsid w:val="000F43CD"/>
    <w:rsid w:val="000F4A00"/>
    <w:rsid w:val="000F5803"/>
    <w:rsid w:val="000F6389"/>
    <w:rsid w:val="000F664D"/>
    <w:rsid w:val="001001C0"/>
    <w:rsid w:val="00100623"/>
    <w:rsid w:val="00100B8B"/>
    <w:rsid w:val="00100FDD"/>
    <w:rsid w:val="0010241E"/>
    <w:rsid w:val="00102D57"/>
    <w:rsid w:val="0010368D"/>
    <w:rsid w:val="00104778"/>
    <w:rsid w:val="0010477B"/>
    <w:rsid w:val="00104ABB"/>
    <w:rsid w:val="00104C02"/>
    <w:rsid w:val="00104CBF"/>
    <w:rsid w:val="00105561"/>
    <w:rsid w:val="001058A9"/>
    <w:rsid w:val="00105960"/>
    <w:rsid w:val="001060F7"/>
    <w:rsid w:val="00107CC3"/>
    <w:rsid w:val="00111DDE"/>
    <w:rsid w:val="0011201B"/>
    <w:rsid w:val="00112371"/>
    <w:rsid w:val="001125DA"/>
    <w:rsid w:val="001155CC"/>
    <w:rsid w:val="00122285"/>
    <w:rsid w:val="00122E5E"/>
    <w:rsid w:val="001238A7"/>
    <w:rsid w:val="001245AC"/>
    <w:rsid w:val="00130733"/>
    <w:rsid w:val="0013080E"/>
    <w:rsid w:val="00131C7B"/>
    <w:rsid w:val="001325BB"/>
    <w:rsid w:val="00132907"/>
    <w:rsid w:val="001331AA"/>
    <w:rsid w:val="0013357F"/>
    <w:rsid w:val="00133EB2"/>
    <w:rsid w:val="0013414B"/>
    <w:rsid w:val="0013508A"/>
    <w:rsid w:val="00135DC1"/>
    <w:rsid w:val="00136854"/>
    <w:rsid w:val="00140513"/>
    <w:rsid w:val="001405C4"/>
    <w:rsid w:val="00140F9B"/>
    <w:rsid w:val="0014116A"/>
    <w:rsid w:val="00141392"/>
    <w:rsid w:val="001414B2"/>
    <w:rsid w:val="00144A0F"/>
    <w:rsid w:val="00144DDF"/>
    <w:rsid w:val="00144F93"/>
    <w:rsid w:val="0014584B"/>
    <w:rsid w:val="00145C51"/>
    <w:rsid w:val="00146A32"/>
    <w:rsid w:val="0014771E"/>
    <w:rsid w:val="00147A6D"/>
    <w:rsid w:val="00150407"/>
    <w:rsid w:val="00150B05"/>
    <w:rsid w:val="0015102D"/>
    <w:rsid w:val="00151842"/>
    <w:rsid w:val="0015284B"/>
    <w:rsid w:val="00153042"/>
    <w:rsid w:val="00154192"/>
    <w:rsid w:val="00154C7D"/>
    <w:rsid w:val="001560C4"/>
    <w:rsid w:val="001566FD"/>
    <w:rsid w:val="0015692C"/>
    <w:rsid w:val="00156DC3"/>
    <w:rsid w:val="00156F5C"/>
    <w:rsid w:val="00160529"/>
    <w:rsid w:val="00160746"/>
    <w:rsid w:val="0016084B"/>
    <w:rsid w:val="00161A4B"/>
    <w:rsid w:val="001623CB"/>
    <w:rsid w:val="00162633"/>
    <w:rsid w:val="00164D6D"/>
    <w:rsid w:val="00164E51"/>
    <w:rsid w:val="001650F2"/>
    <w:rsid w:val="001675A2"/>
    <w:rsid w:val="0016766C"/>
    <w:rsid w:val="001676CE"/>
    <w:rsid w:val="001700FF"/>
    <w:rsid w:val="001711F3"/>
    <w:rsid w:val="001713B2"/>
    <w:rsid w:val="00171743"/>
    <w:rsid w:val="00171D5C"/>
    <w:rsid w:val="00171FBB"/>
    <w:rsid w:val="001721A0"/>
    <w:rsid w:val="00173C46"/>
    <w:rsid w:val="001746AF"/>
    <w:rsid w:val="00174819"/>
    <w:rsid w:val="0017750E"/>
    <w:rsid w:val="00177AFC"/>
    <w:rsid w:val="00180868"/>
    <w:rsid w:val="001809D5"/>
    <w:rsid w:val="00180BFF"/>
    <w:rsid w:val="001822C8"/>
    <w:rsid w:val="001823D6"/>
    <w:rsid w:val="0018611A"/>
    <w:rsid w:val="00190E71"/>
    <w:rsid w:val="001912D9"/>
    <w:rsid w:val="00191D84"/>
    <w:rsid w:val="00192884"/>
    <w:rsid w:val="001947E3"/>
    <w:rsid w:val="00194B15"/>
    <w:rsid w:val="00195B84"/>
    <w:rsid w:val="00195F71"/>
    <w:rsid w:val="00196672"/>
    <w:rsid w:val="001A0941"/>
    <w:rsid w:val="001A0F7B"/>
    <w:rsid w:val="001A24C7"/>
    <w:rsid w:val="001A3FC0"/>
    <w:rsid w:val="001A4184"/>
    <w:rsid w:val="001A465B"/>
    <w:rsid w:val="001A59F5"/>
    <w:rsid w:val="001A5A5B"/>
    <w:rsid w:val="001A621F"/>
    <w:rsid w:val="001A696C"/>
    <w:rsid w:val="001B0CF5"/>
    <w:rsid w:val="001B35B6"/>
    <w:rsid w:val="001B4A20"/>
    <w:rsid w:val="001B558E"/>
    <w:rsid w:val="001B6608"/>
    <w:rsid w:val="001B69FF"/>
    <w:rsid w:val="001B6BCD"/>
    <w:rsid w:val="001B7987"/>
    <w:rsid w:val="001B7BBB"/>
    <w:rsid w:val="001C0026"/>
    <w:rsid w:val="001C027D"/>
    <w:rsid w:val="001C079B"/>
    <w:rsid w:val="001C4B6D"/>
    <w:rsid w:val="001C5368"/>
    <w:rsid w:val="001C62A9"/>
    <w:rsid w:val="001C7AFA"/>
    <w:rsid w:val="001D0393"/>
    <w:rsid w:val="001D1A25"/>
    <w:rsid w:val="001D29B5"/>
    <w:rsid w:val="001D2D5B"/>
    <w:rsid w:val="001D3509"/>
    <w:rsid w:val="001D5DCF"/>
    <w:rsid w:val="001D61FC"/>
    <w:rsid w:val="001D7569"/>
    <w:rsid w:val="001D7D32"/>
    <w:rsid w:val="001E3CDD"/>
    <w:rsid w:val="001E4009"/>
    <w:rsid w:val="001E45E7"/>
    <w:rsid w:val="001E4AA7"/>
    <w:rsid w:val="001E4F7F"/>
    <w:rsid w:val="001E534C"/>
    <w:rsid w:val="001E59CB"/>
    <w:rsid w:val="001E5F03"/>
    <w:rsid w:val="001E68E5"/>
    <w:rsid w:val="001E7B65"/>
    <w:rsid w:val="001E7DB4"/>
    <w:rsid w:val="001F0D1D"/>
    <w:rsid w:val="001F124D"/>
    <w:rsid w:val="001F194F"/>
    <w:rsid w:val="001F2FF1"/>
    <w:rsid w:val="001F53F2"/>
    <w:rsid w:val="001F62F8"/>
    <w:rsid w:val="001F71F1"/>
    <w:rsid w:val="001F7978"/>
    <w:rsid w:val="001F7E20"/>
    <w:rsid w:val="00200BA3"/>
    <w:rsid w:val="00204135"/>
    <w:rsid w:val="002059AC"/>
    <w:rsid w:val="00205EB0"/>
    <w:rsid w:val="0020611F"/>
    <w:rsid w:val="0020646A"/>
    <w:rsid w:val="002073AC"/>
    <w:rsid w:val="00207E5D"/>
    <w:rsid w:val="00210166"/>
    <w:rsid w:val="00210691"/>
    <w:rsid w:val="0021089D"/>
    <w:rsid w:val="002109C0"/>
    <w:rsid w:val="00210E8D"/>
    <w:rsid w:val="00211588"/>
    <w:rsid w:val="002117F9"/>
    <w:rsid w:val="002118D7"/>
    <w:rsid w:val="002119E1"/>
    <w:rsid w:val="00212302"/>
    <w:rsid w:val="00212BDA"/>
    <w:rsid w:val="002137EF"/>
    <w:rsid w:val="00213AC1"/>
    <w:rsid w:val="00213C51"/>
    <w:rsid w:val="00215EE7"/>
    <w:rsid w:val="00216009"/>
    <w:rsid w:val="00216B68"/>
    <w:rsid w:val="0021705D"/>
    <w:rsid w:val="00223C5A"/>
    <w:rsid w:val="002248D1"/>
    <w:rsid w:val="00225192"/>
    <w:rsid w:val="0022553C"/>
    <w:rsid w:val="00225C08"/>
    <w:rsid w:val="00226B00"/>
    <w:rsid w:val="00227102"/>
    <w:rsid w:val="00230213"/>
    <w:rsid w:val="002318C0"/>
    <w:rsid w:val="00231CFA"/>
    <w:rsid w:val="00231F4C"/>
    <w:rsid w:val="0023225E"/>
    <w:rsid w:val="00232557"/>
    <w:rsid w:val="00232C36"/>
    <w:rsid w:val="002331F3"/>
    <w:rsid w:val="00233531"/>
    <w:rsid w:val="002360BB"/>
    <w:rsid w:val="002362A7"/>
    <w:rsid w:val="002371A1"/>
    <w:rsid w:val="00237D25"/>
    <w:rsid w:val="00240A48"/>
    <w:rsid w:val="00242E3E"/>
    <w:rsid w:val="00246005"/>
    <w:rsid w:val="0024636F"/>
    <w:rsid w:val="00250A0B"/>
    <w:rsid w:val="0025286F"/>
    <w:rsid w:val="002529D9"/>
    <w:rsid w:val="00252B25"/>
    <w:rsid w:val="00256563"/>
    <w:rsid w:val="00256BD4"/>
    <w:rsid w:val="0025716B"/>
    <w:rsid w:val="002573E4"/>
    <w:rsid w:val="0026007B"/>
    <w:rsid w:val="00262B32"/>
    <w:rsid w:val="00264579"/>
    <w:rsid w:val="002652B2"/>
    <w:rsid w:val="00265546"/>
    <w:rsid w:val="00266441"/>
    <w:rsid w:val="00266AEB"/>
    <w:rsid w:val="00266D52"/>
    <w:rsid w:val="002672C4"/>
    <w:rsid w:val="0026746A"/>
    <w:rsid w:val="00267536"/>
    <w:rsid w:val="002702CB"/>
    <w:rsid w:val="00271209"/>
    <w:rsid w:val="00271554"/>
    <w:rsid w:val="002716EF"/>
    <w:rsid w:val="00272770"/>
    <w:rsid w:val="00274043"/>
    <w:rsid w:val="00274B50"/>
    <w:rsid w:val="00275932"/>
    <w:rsid w:val="002764C1"/>
    <w:rsid w:val="00276DBF"/>
    <w:rsid w:val="002819D1"/>
    <w:rsid w:val="00282937"/>
    <w:rsid w:val="00283399"/>
    <w:rsid w:val="002838C5"/>
    <w:rsid w:val="00283BE2"/>
    <w:rsid w:val="00283F8D"/>
    <w:rsid w:val="002844AE"/>
    <w:rsid w:val="00285CA0"/>
    <w:rsid w:val="00285D7C"/>
    <w:rsid w:val="002861F8"/>
    <w:rsid w:val="00286379"/>
    <w:rsid w:val="00287B6E"/>
    <w:rsid w:val="00287D1B"/>
    <w:rsid w:val="0029242E"/>
    <w:rsid w:val="00293390"/>
    <w:rsid w:val="0029349C"/>
    <w:rsid w:val="00294730"/>
    <w:rsid w:val="002949FA"/>
    <w:rsid w:val="002958FA"/>
    <w:rsid w:val="0029671C"/>
    <w:rsid w:val="00296BA3"/>
    <w:rsid w:val="002A1369"/>
    <w:rsid w:val="002A1516"/>
    <w:rsid w:val="002A29B3"/>
    <w:rsid w:val="002A30FF"/>
    <w:rsid w:val="002A36A2"/>
    <w:rsid w:val="002A41B5"/>
    <w:rsid w:val="002A4341"/>
    <w:rsid w:val="002A5180"/>
    <w:rsid w:val="002A559A"/>
    <w:rsid w:val="002A6260"/>
    <w:rsid w:val="002A7C99"/>
    <w:rsid w:val="002B0841"/>
    <w:rsid w:val="002B1F05"/>
    <w:rsid w:val="002B230C"/>
    <w:rsid w:val="002B3702"/>
    <w:rsid w:val="002B3A4F"/>
    <w:rsid w:val="002B3E02"/>
    <w:rsid w:val="002B5382"/>
    <w:rsid w:val="002B58C4"/>
    <w:rsid w:val="002B611C"/>
    <w:rsid w:val="002B69DB"/>
    <w:rsid w:val="002B7232"/>
    <w:rsid w:val="002B7F45"/>
    <w:rsid w:val="002C06EC"/>
    <w:rsid w:val="002C086F"/>
    <w:rsid w:val="002C3CB6"/>
    <w:rsid w:val="002C3E2B"/>
    <w:rsid w:val="002C461C"/>
    <w:rsid w:val="002C5038"/>
    <w:rsid w:val="002C6E6D"/>
    <w:rsid w:val="002C7F29"/>
    <w:rsid w:val="002D13B7"/>
    <w:rsid w:val="002D15C6"/>
    <w:rsid w:val="002D23B7"/>
    <w:rsid w:val="002D29C2"/>
    <w:rsid w:val="002D437A"/>
    <w:rsid w:val="002D5B15"/>
    <w:rsid w:val="002E25CC"/>
    <w:rsid w:val="002E2B9E"/>
    <w:rsid w:val="002E36E9"/>
    <w:rsid w:val="002E3D15"/>
    <w:rsid w:val="002E3E15"/>
    <w:rsid w:val="002E4011"/>
    <w:rsid w:val="002E4358"/>
    <w:rsid w:val="002E4618"/>
    <w:rsid w:val="002E46EE"/>
    <w:rsid w:val="002E6B4C"/>
    <w:rsid w:val="002F0554"/>
    <w:rsid w:val="002F1ECD"/>
    <w:rsid w:val="002F2619"/>
    <w:rsid w:val="002F264F"/>
    <w:rsid w:val="002F291F"/>
    <w:rsid w:val="002F2BC9"/>
    <w:rsid w:val="002F353D"/>
    <w:rsid w:val="002F5293"/>
    <w:rsid w:val="002F74D1"/>
    <w:rsid w:val="003000E5"/>
    <w:rsid w:val="00301B35"/>
    <w:rsid w:val="00301ED1"/>
    <w:rsid w:val="003033A0"/>
    <w:rsid w:val="00305D29"/>
    <w:rsid w:val="003062AA"/>
    <w:rsid w:val="0031007A"/>
    <w:rsid w:val="003112AD"/>
    <w:rsid w:val="00311426"/>
    <w:rsid w:val="00311D60"/>
    <w:rsid w:val="003134A8"/>
    <w:rsid w:val="003137D4"/>
    <w:rsid w:val="00314294"/>
    <w:rsid w:val="003150FA"/>
    <w:rsid w:val="003150FB"/>
    <w:rsid w:val="00315ED7"/>
    <w:rsid w:val="00316A62"/>
    <w:rsid w:val="003201CE"/>
    <w:rsid w:val="00320825"/>
    <w:rsid w:val="00320C13"/>
    <w:rsid w:val="003213A7"/>
    <w:rsid w:val="0032298E"/>
    <w:rsid w:val="00323305"/>
    <w:rsid w:val="00323AA3"/>
    <w:rsid w:val="00323E43"/>
    <w:rsid w:val="00323EAE"/>
    <w:rsid w:val="003244B7"/>
    <w:rsid w:val="00324C3F"/>
    <w:rsid w:val="00330B63"/>
    <w:rsid w:val="00330C33"/>
    <w:rsid w:val="003317F6"/>
    <w:rsid w:val="003318D9"/>
    <w:rsid w:val="00332878"/>
    <w:rsid w:val="003331E2"/>
    <w:rsid w:val="003340E5"/>
    <w:rsid w:val="0033676E"/>
    <w:rsid w:val="0034035D"/>
    <w:rsid w:val="00340FA7"/>
    <w:rsid w:val="003411BF"/>
    <w:rsid w:val="0034137A"/>
    <w:rsid w:val="003414C2"/>
    <w:rsid w:val="00342588"/>
    <w:rsid w:val="00343C5B"/>
    <w:rsid w:val="00345483"/>
    <w:rsid w:val="003454DD"/>
    <w:rsid w:val="00345994"/>
    <w:rsid w:val="00346157"/>
    <w:rsid w:val="003467DE"/>
    <w:rsid w:val="00346DBA"/>
    <w:rsid w:val="00347717"/>
    <w:rsid w:val="003510A1"/>
    <w:rsid w:val="00351713"/>
    <w:rsid w:val="003518D6"/>
    <w:rsid w:val="0035230D"/>
    <w:rsid w:val="00352390"/>
    <w:rsid w:val="0035280A"/>
    <w:rsid w:val="00352923"/>
    <w:rsid w:val="00353721"/>
    <w:rsid w:val="003548A6"/>
    <w:rsid w:val="0035706A"/>
    <w:rsid w:val="0035798A"/>
    <w:rsid w:val="00357FC3"/>
    <w:rsid w:val="0036043D"/>
    <w:rsid w:val="003606EB"/>
    <w:rsid w:val="0036093A"/>
    <w:rsid w:val="00360F83"/>
    <w:rsid w:val="00361482"/>
    <w:rsid w:val="00361D20"/>
    <w:rsid w:val="0036230D"/>
    <w:rsid w:val="00362BAC"/>
    <w:rsid w:val="00362D36"/>
    <w:rsid w:val="003651EA"/>
    <w:rsid w:val="00365371"/>
    <w:rsid w:val="00365EA5"/>
    <w:rsid w:val="003676BA"/>
    <w:rsid w:val="00367717"/>
    <w:rsid w:val="00370347"/>
    <w:rsid w:val="003704CA"/>
    <w:rsid w:val="00371278"/>
    <w:rsid w:val="003712A9"/>
    <w:rsid w:val="0037183A"/>
    <w:rsid w:val="0037587A"/>
    <w:rsid w:val="00375F52"/>
    <w:rsid w:val="00375F93"/>
    <w:rsid w:val="003762DB"/>
    <w:rsid w:val="003765C3"/>
    <w:rsid w:val="00377590"/>
    <w:rsid w:val="00380C0F"/>
    <w:rsid w:val="00381920"/>
    <w:rsid w:val="003822CA"/>
    <w:rsid w:val="00382450"/>
    <w:rsid w:val="00382B9B"/>
    <w:rsid w:val="003841E0"/>
    <w:rsid w:val="00385A7F"/>
    <w:rsid w:val="003866FA"/>
    <w:rsid w:val="00387EE3"/>
    <w:rsid w:val="003919AA"/>
    <w:rsid w:val="00391CA9"/>
    <w:rsid w:val="00392448"/>
    <w:rsid w:val="00393D2A"/>
    <w:rsid w:val="00395C4E"/>
    <w:rsid w:val="00396801"/>
    <w:rsid w:val="00396B6F"/>
    <w:rsid w:val="003975A0"/>
    <w:rsid w:val="0039791D"/>
    <w:rsid w:val="003A0AF5"/>
    <w:rsid w:val="003A1025"/>
    <w:rsid w:val="003A1289"/>
    <w:rsid w:val="003A15B3"/>
    <w:rsid w:val="003A2025"/>
    <w:rsid w:val="003A2F30"/>
    <w:rsid w:val="003A3776"/>
    <w:rsid w:val="003A37BD"/>
    <w:rsid w:val="003A4E34"/>
    <w:rsid w:val="003A6895"/>
    <w:rsid w:val="003A7D14"/>
    <w:rsid w:val="003A7E3F"/>
    <w:rsid w:val="003B02C8"/>
    <w:rsid w:val="003B0414"/>
    <w:rsid w:val="003B1AB4"/>
    <w:rsid w:val="003B326D"/>
    <w:rsid w:val="003B33A1"/>
    <w:rsid w:val="003B4C0B"/>
    <w:rsid w:val="003B4D09"/>
    <w:rsid w:val="003B5487"/>
    <w:rsid w:val="003B555F"/>
    <w:rsid w:val="003B5723"/>
    <w:rsid w:val="003B5AD7"/>
    <w:rsid w:val="003B7663"/>
    <w:rsid w:val="003B773B"/>
    <w:rsid w:val="003B7B99"/>
    <w:rsid w:val="003B7FE1"/>
    <w:rsid w:val="003C1C9D"/>
    <w:rsid w:val="003C23EE"/>
    <w:rsid w:val="003C27C6"/>
    <w:rsid w:val="003C3C8B"/>
    <w:rsid w:val="003C538F"/>
    <w:rsid w:val="003C5816"/>
    <w:rsid w:val="003C5D5B"/>
    <w:rsid w:val="003C6044"/>
    <w:rsid w:val="003C678D"/>
    <w:rsid w:val="003D2AC8"/>
    <w:rsid w:val="003D302E"/>
    <w:rsid w:val="003D317F"/>
    <w:rsid w:val="003D3197"/>
    <w:rsid w:val="003D393A"/>
    <w:rsid w:val="003D3A50"/>
    <w:rsid w:val="003D41F0"/>
    <w:rsid w:val="003D43D6"/>
    <w:rsid w:val="003D56A9"/>
    <w:rsid w:val="003D57CD"/>
    <w:rsid w:val="003D582C"/>
    <w:rsid w:val="003D7F40"/>
    <w:rsid w:val="003E0231"/>
    <w:rsid w:val="003E0C83"/>
    <w:rsid w:val="003E1A6C"/>
    <w:rsid w:val="003E1DCD"/>
    <w:rsid w:val="003E2ED6"/>
    <w:rsid w:val="003E45DA"/>
    <w:rsid w:val="003E547E"/>
    <w:rsid w:val="003E7998"/>
    <w:rsid w:val="003F1306"/>
    <w:rsid w:val="003F1539"/>
    <w:rsid w:val="003F176C"/>
    <w:rsid w:val="003F1CE1"/>
    <w:rsid w:val="003F1D42"/>
    <w:rsid w:val="003F290F"/>
    <w:rsid w:val="003F38F2"/>
    <w:rsid w:val="003F3930"/>
    <w:rsid w:val="003F401E"/>
    <w:rsid w:val="003F5EA9"/>
    <w:rsid w:val="003F62E8"/>
    <w:rsid w:val="003F66F0"/>
    <w:rsid w:val="004000B5"/>
    <w:rsid w:val="0040030B"/>
    <w:rsid w:val="00403C66"/>
    <w:rsid w:val="00403E46"/>
    <w:rsid w:val="0040564F"/>
    <w:rsid w:val="004059E3"/>
    <w:rsid w:val="0040657C"/>
    <w:rsid w:val="00406930"/>
    <w:rsid w:val="00411224"/>
    <w:rsid w:val="00412AE3"/>
    <w:rsid w:val="00413386"/>
    <w:rsid w:val="004135DB"/>
    <w:rsid w:val="00414543"/>
    <w:rsid w:val="00415204"/>
    <w:rsid w:val="00416F94"/>
    <w:rsid w:val="00416FCC"/>
    <w:rsid w:val="00420D64"/>
    <w:rsid w:val="00421C60"/>
    <w:rsid w:val="004220B2"/>
    <w:rsid w:val="00422B2A"/>
    <w:rsid w:val="00423606"/>
    <w:rsid w:val="00423EA3"/>
    <w:rsid w:val="00424464"/>
    <w:rsid w:val="00424545"/>
    <w:rsid w:val="00424849"/>
    <w:rsid w:val="0042599C"/>
    <w:rsid w:val="00425CC6"/>
    <w:rsid w:val="004277D7"/>
    <w:rsid w:val="00427BE4"/>
    <w:rsid w:val="0043037F"/>
    <w:rsid w:val="004307CF"/>
    <w:rsid w:val="004307F5"/>
    <w:rsid w:val="00430AA7"/>
    <w:rsid w:val="00430B45"/>
    <w:rsid w:val="00430F16"/>
    <w:rsid w:val="004337D7"/>
    <w:rsid w:val="00434F42"/>
    <w:rsid w:val="00436D27"/>
    <w:rsid w:val="00442345"/>
    <w:rsid w:val="004443E1"/>
    <w:rsid w:val="00444977"/>
    <w:rsid w:val="00444BCC"/>
    <w:rsid w:val="00446E07"/>
    <w:rsid w:val="00446E2D"/>
    <w:rsid w:val="004475B5"/>
    <w:rsid w:val="00452AC4"/>
    <w:rsid w:val="00452C50"/>
    <w:rsid w:val="0045381D"/>
    <w:rsid w:val="00454E71"/>
    <w:rsid w:val="00456BC5"/>
    <w:rsid w:val="004607F4"/>
    <w:rsid w:val="00460F57"/>
    <w:rsid w:val="00463F1C"/>
    <w:rsid w:val="00464A33"/>
    <w:rsid w:val="0046581A"/>
    <w:rsid w:val="00466F81"/>
    <w:rsid w:val="0047276D"/>
    <w:rsid w:val="00472B46"/>
    <w:rsid w:val="00472BA6"/>
    <w:rsid w:val="00473C2A"/>
    <w:rsid w:val="00474854"/>
    <w:rsid w:val="00474B0D"/>
    <w:rsid w:val="00474E44"/>
    <w:rsid w:val="0047576A"/>
    <w:rsid w:val="0047584D"/>
    <w:rsid w:val="00476107"/>
    <w:rsid w:val="00477144"/>
    <w:rsid w:val="00477635"/>
    <w:rsid w:val="00477B41"/>
    <w:rsid w:val="00481C91"/>
    <w:rsid w:val="004824DF"/>
    <w:rsid w:val="0048280C"/>
    <w:rsid w:val="004845B8"/>
    <w:rsid w:val="004866A8"/>
    <w:rsid w:val="004869C0"/>
    <w:rsid w:val="0049232D"/>
    <w:rsid w:val="004929B3"/>
    <w:rsid w:val="0049313C"/>
    <w:rsid w:val="00493B1D"/>
    <w:rsid w:val="00495AE8"/>
    <w:rsid w:val="00496586"/>
    <w:rsid w:val="0049659C"/>
    <w:rsid w:val="00496BE3"/>
    <w:rsid w:val="00497F5C"/>
    <w:rsid w:val="004A03C1"/>
    <w:rsid w:val="004A0B84"/>
    <w:rsid w:val="004A18E8"/>
    <w:rsid w:val="004A1E04"/>
    <w:rsid w:val="004A1E16"/>
    <w:rsid w:val="004A27FE"/>
    <w:rsid w:val="004A40BD"/>
    <w:rsid w:val="004A5660"/>
    <w:rsid w:val="004A5D02"/>
    <w:rsid w:val="004A601A"/>
    <w:rsid w:val="004A6542"/>
    <w:rsid w:val="004B1C3E"/>
    <w:rsid w:val="004B208C"/>
    <w:rsid w:val="004B20F3"/>
    <w:rsid w:val="004B2924"/>
    <w:rsid w:val="004B3124"/>
    <w:rsid w:val="004B3D95"/>
    <w:rsid w:val="004B51CD"/>
    <w:rsid w:val="004B6FD9"/>
    <w:rsid w:val="004C0D8F"/>
    <w:rsid w:val="004C24CD"/>
    <w:rsid w:val="004C2AC0"/>
    <w:rsid w:val="004C3679"/>
    <w:rsid w:val="004C52F0"/>
    <w:rsid w:val="004C5D02"/>
    <w:rsid w:val="004C7092"/>
    <w:rsid w:val="004C7D40"/>
    <w:rsid w:val="004D0625"/>
    <w:rsid w:val="004D283F"/>
    <w:rsid w:val="004D2C41"/>
    <w:rsid w:val="004D2C51"/>
    <w:rsid w:val="004D31D0"/>
    <w:rsid w:val="004D35F5"/>
    <w:rsid w:val="004D3988"/>
    <w:rsid w:val="004D49E8"/>
    <w:rsid w:val="004D509B"/>
    <w:rsid w:val="004D5CF9"/>
    <w:rsid w:val="004D627C"/>
    <w:rsid w:val="004E0B7B"/>
    <w:rsid w:val="004E1CAE"/>
    <w:rsid w:val="004E2357"/>
    <w:rsid w:val="004E2A88"/>
    <w:rsid w:val="004E4AF9"/>
    <w:rsid w:val="004E5D32"/>
    <w:rsid w:val="004E5D9E"/>
    <w:rsid w:val="004E5DDC"/>
    <w:rsid w:val="004E5E91"/>
    <w:rsid w:val="004E6D92"/>
    <w:rsid w:val="004E7047"/>
    <w:rsid w:val="004F0207"/>
    <w:rsid w:val="004F03AA"/>
    <w:rsid w:val="004F0FA9"/>
    <w:rsid w:val="004F1996"/>
    <w:rsid w:val="004F1DDE"/>
    <w:rsid w:val="004F261F"/>
    <w:rsid w:val="004F38F6"/>
    <w:rsid w:val="004F4582"/>
    <w:rsid w:val="004F4D2A"/>
    <w:rsid w:val="004F53BC"/>
    <w:rsid w:val="00501BA3"/>
    <w:rsid w:val="00501F18"/>
    <w:rsid w:val="00501F4D"/>
    <w:rsid w:val="0050294A"/>
    <w:rsid w:val="0050315E"/>
    <w:rsid w:val="00503555"/>
    <w:rsid w:val="005040C0"/>
    <w:rsid w:val="00512B45"/>
    <w:rsid w:val="00512CBF"/>
    <w:rsid w:val="00515962"/>
    <w:rsid w:val="00515BA8"/>
    <w:rsid w:val="005166A7"/>
    <w:rsid w:val="00516AE8"/>
    <w:rsid w:val="005174F3"/>
    <w:rsid w:val="00517D08"/>
    <w:rsid w:val="00520BCD"/>
    <w:rsid w:val="00523621"/>
    <w:rsid w:val="00524794"/>
    <w:rsid w:val="00524C7B"/>
    <w:rsid w:val="00525A58"/>
    <w:rsid w:val="0052614E"/>
    <w:rsid w:val="00527763"/>
    <w:rsid w:val="00530986"/>
    <w:rsid w:val="00530E0F"/>
    <w:rsid w:val="0053109B"/>
    <w:rsid w:val="00531720"/>
    <w:rsid w:val="005318E0"/>
    <w:rsid w:val="005334C6"/>
    <w:rsid w:val="005351EA"/>
    <w:rsid w:val="00540FA7"/>
    <w:rsid w:val="00542CF3"/>
    <w:rsid w:val="0054347C"/>
    <w:rsid w:val="00543F3E"/>
    <w:rsid w:val="00545804"/>
    <w:rsid w:val="00545827"/>
    <w:rsid w:val="00546CF0"/>
    <w:rsid w:val="00547CC6"/>
    <w:rsid w:val="005503AA"/>
    <w:rsid w:val="0055294B"/>
    <w:rsid w:val="00552F17"/>
    <w:rsid w:val="00553479"/>
    <w:rsid w:val="0055357C"/>
    <w:rsid w:val="005537E5"/>
    <w:rsid w:val="005537FC"/>
    <w:rsid w:val="005556AB"/>
    <w:rsid w:val="005562B9"/>
    <w:rsid w:val="00556861"/>
    <w:rsid w:val="00556E15"/>
    <w:rsid w:val="0056124B"/>
    <w:rsid w:val="00561322"/>
    <w:rsid w:val="00562D41"/>
    <w:rsid w:val="0056306D"/>
    <w:rsid w:val="005635D4"/>
    <w:rsid w:val="00563978"/>
    <w:rsid w:val="00564760"/>
    <w:rsid w:val="00564816"/>
    <w:rsid w:val="00564AFF"/>
    <w:rsid w:val="00564C0E"/>
    <w:rsid w:val="0056606F"/>
    <w:rsid w:val="005667BC"/>
    <w:rsid w:val="00566BFE"/>
    <w:rsid w:val="0056706A"/>
    <w:rsid w:val="00567BB6"/>
    <w:rsid w:val="00567C63"/>
    <w:rsid w:val="00571A76"/>
    <w:rsid w:val="005730E7"/>
    <w:rsid w:val="00573B22"/>
    <w:rsid w:val="00574452"/>
    <w:rsid w:val="005747E2"/>
    <w:rsid w:val="00576788"/>
    <w:rsid w:val="00576B47"/>
    <w:rsid w:val="00577F05"/>
    <w:rsid w:val="0058079B"/>
    <w:rsid w:val="005813B7"/>
    <w:rsid w:val="0058246D"/>
    <w:rsid w:val="00583628"/>
    <w:rsid w:val="005837E1"/>
    <w:rsid w:val="0058394A"/>
    <w:rsid w:val="005847BD"/>
    <w:rsid w:val="00587594"/>
    <w:rsid w:val="005875FD"/>
    <w:rsid w:val="00587DAB"/>
    <w:rsid w:val="00590686"/>
    <w:rsid w:val="00594928"/>
    <w:rsid w:val="00595EBA"/>
    <w:rsid w:val="00596989"/>
    <w:rsid w:val="00596DD5"/>
    <w:rsid w:val="00597683"/>
    <w:rsid w:val="005A0118"/>
    <w:rsid w:val="005A0474"/>
    <w:rsid w:val="005A097A"/>
    <w:rsid w:val="005A1241"/>
    <w:rsid w:val="005A1271"/>
    <w:rsid w:val="005A193A"/>
    <w:rsid w:val="005A19EE"/>
    <w:rsid w:val="005A2837"/>
    <w:rsid w:val="005A28D9"/>
    <w:rsid w:val="005A2EFD"/>
    <w:rsid w:val="005A2F45"/>
    <w:rsid w:val="005A409C"/>
    <w:rsid w:val="005A446F"/>
    <w:rsid w:val="005A538F"/>
    <w:rsid w:val="005A55C7"/>
    <w:rsid w:val="005A655B"/>
    <w:rsid w:val="005A77BB"/>
    <w:rsid w:val="005B0641"/>
    <w:rsid w:val="005B0CCF"/>
    <w:rsid w:val="005B1C04"/>
    <w:rsid w:val="005B3FB7"/>
    <w:rsid w:val="005B49D3"/>
    <w:rsid w:val="005B542A"/>
    <w:rsid w:val="005B774F"/>
    <w:rsid w:val="005C154F"/>
    <w:rsid w:val="005C1F0F"/>
    <w:rsid w:val="005C2467"/>
    <w:rsid w:val="005C4899"/>
    <w:rsid w:val="005C53B4"/>
    <w:rsid w:val="005C5429"/>
    <w:rsid w:val="005C5541"/>
    <w:rsid w:val="005C5E05"/>
    <w:rsid w:val="005C634A"/>
    <w:rsid w:val="005C6415"/>
    <w:rsid w:val="005D01B9"/>
    <w:rsid w:val="005D0F93"/>
    <w:rsid w:val="005D1316"/>
    <w:rsid w:val="005D2CBC"/>
    <w:rsid w:val="005D35C8"/>
    <w:rsid w:val="005D5606"/>
    <w:rsid w:val="005D63E0"/>
    <w:rsid w:val="005D73D6"/>
    <w:rsid w:val="005E0138"/>
    <w:rsid w:val="005E0BAD"/>
    <w:rsid w:val="005E0DA6"/>
    <w:rsid w:val="005E1386"/>
    <w:rsid w:val="005E1474"/>
    <w:rsid w:val="005E1D42"/>
    <w:rsid w:val="005E2AE3"/>
    <w:rsid w:val="005E304B"/>
    <w:rsid w:val="005E35CB"/>
    <w:rsid w:val="005E3ECA"/>
    <w:rsid w:val="005E47CC"/>
    <w:rsid w:val="005E47D4"/>
    <w:rsid w:val="005E4BEB"/>
    <w:rsid w:val="005E5CB6"/>
    <w:rsid w:val="005E5DA6"/>
    <w:rsid w:val="005E70A7"/>
    <w:rsid w:val="005E7AE8"/>
    <w:rsid w:val="005F0D4D"/>
    <w:rsid w:val="005F0EE0"/>
    <w:rsid w:val="005F1D84"/>
    <w:rsid w:val="005F265C"/>
    <w:rsid w:val="005F2679"/>
    <w:rsid w:val="005F2B0E"/>
    <w:rsid w:val="005F388B"/>
    <w:rsid w:val="005F4272"/>
    <w:rsid w:val="005F429E"/>
    <w:rsid w:val="005F4F32"/>
    <w:rsid w:val="005F7350"/>
    <w:rsid w:val="005F7970"/>
    <w:rsid w:val="00602F40"/>
    <w:rsid w:val="006055A1"/>
    <w:rsid w:val="006059D9"/>
    <w:rsid w:val="00610B16"/>
    <w:rsid w:val="00611418"/>
    <w:rsid w:val="006114B6"/>
    <w:rsid w:val="00611EF3"/>
    <w:rsid w:val="00612739"/>
    <w:rsid w:val="00612822"/>
    <w:rsid w:val="00612884"/>
    <w:rsid w:val="00613869"/>
    <w:rsid w:val="00613D76"/>
    <w:rsid w:val="00614ECB"/>
    <w:rsid w:val="0061726F"/>
    <w:rsid w:val="006177E8"/>
    <w:rsid w:val="00620377"/>
    <w:rsid w:val="00622706"/>
    <w:rsid w:val="00622D71"/>
    <w:rsid w:val="006232ED"/>
    <w:rsid w:val="00623940"/>
    <w:rsid w:val="006239B0"/>
    <w:rsid w:val="00624CD1"/>
    <w:rsid w:val="00625063"/>
    <w:rsid w:val="00631845"/>
    <w:rsid w:val="00631966"/>
    <w:rsid w:val="00632FAC"/>
    <w:rsid w:val="00634609"/>
    <w:rsid w:val="00634FFF"/>
    <w:rsid w:val="00635124"/>
    <w:rsid w:val="00635BE2"/>
    <w:rsid w:val="00635C5B"/>
    <w:rsid w:val="006367A1"/>
    <w:rsid w:val="00636FDF"/>
    <w:rsid w:val="0063734D"/>
    <w:rsid w:val="00644510"/>
    <w:rsid w:val="006445E8"/>
    <w:rsid w:val="00645032"/>
    <w:rsid w:val="0064618F"/>
    <w:rsid w:val="006473E4"/>
    <w:rsid w:val="0065129E"/>
    <w:rsid w:val="00651552"/>
    <w:rsid w:val="00652058"/>
    <w:rsid w:val="0065281A"/>
    <w:rsid w:val="006536BA"/>
    <w:rsid w:val="00653D68"/>
    <w:rsid w:val="00655B41"/>
    <w:rsid w:val="00656023"/>
    <w:rsid w:val="00657321"/>
    <w:rsid w:val="0065733B"/>
    <w:rsid w:val="00660332"/>
    <w:rsid w:val="00660C7E"/>
    <w:rsid w:val="00660D9B"/>
    <w:rsid w:val="00661090"/>
    <w:rsid w:val="00662723"/>
    <w:rsid w:val="00664B35"/>
    <w:rsid w:val="00665909"/>
    <w:rsid w:val="00666EE7"/>
    <w:rsid w:val="006701F0"/>
    <w:rsid w:val="00670404"/>
    <w:rsid w:val="00671CE3"/>
    <w:rsid w:val="00672161"/>
    <w:rsid w:val="00675915"/>
    <w:rsid w:val="0067604B"/>
    <w:rsid w:val="006760CD"/>
    <w:rsid w:val="00676915"/>
    <w:rsid w:val="006802EF"/>
    <w:rsid w:val="00681A62"/>
    <w:rsid w:val="0068294C"/>
    <w:rsid w:val="00684E16"/>
    <w:rsid w:val="00684F6B"/>
    <w:rsid w:val="006851FB"/>
    <w:rsid w:val="0068543B"/>
    <w:rsid w:val="00686249"/>
    <w:rsid w:val="00687004"/>
    <w:rsid w:val="006873DF"/>
    <w:rsid w:val="00687FBE"/>
    <w:rsid w:val="00690890"/>
    <w:rsid w:val="00691130"/>
    <w:rsid w:val="0069189C"/>
    <w:rsid w:val="006919CC"/>
    <w:rsid w:val="00691EDA"/>
    <w:rsid w:val="00691EF4"/>
    <w:rsid w:val="006945EC"/>
    <w:rsid w:val="0069480A"/>
    <w:rsid w:val="00695641"/>
    <w:rsid w:val="00695781"/>
    <w:rsid w:val="00695B01"/>
    <w:rsid w:val="006969DE"/>
    <w:rsid w:val="006969F7"/>
    <w:rsid w:val="00697438"/>
    <w:rsid w:val="006A0B86"/>
    <w:rsid w:val="006A1B91"/>
    <w:rsid w:val="006A20F7"/>
    <w:rsid w:val="006A25CC"/>
    <w:rsid w:val="006A375D"/>
    <w:rsid w:val="006A3A93"/>
    <w:rsid w:val="006A47B6"/>
    <w:rsid w:val="006A5205"/>
    <w:rsid w:val="006A5939"/>
    <w:rsid w:val="006A6DB7"/>
    <w:rsid w:val="006A7602"/>
    <w:rsid w:val="006B11F1"/>
    <w:rsid w:val="006B1407"/>
    <w:rsid w:val="006B1ACF"/>
    <w:rsid w:val="006B2990"/>
    <w:rsid w:val="006B373C"/>
    <w:rsid w:val="006B3C84"/>
    <w:rsid w:val="006B5647"/>
    <w:rsid w:val="006B56CA"/>
    <w:rsid w:val="006B5EA1"/>
    <w:rsid w:val="006B6373"/>
    <w:rsid w:val="006B6B0B"/>
    <w:rsid w:val="006B6C48"/>
    <w:rsid w:val="006B7E65"/>
    <w:rsid w:val="006C0A63"/>
    <w:rsid w:val="006C1987"/>
    <w:rsid w:val="006C2901"/>
    <w:rsid w:val="006C522D"/>
    <w:rsid w:val="006C6178"/>
    <w:rsid w:val="006C6AE5"/>
    <w:rsid w:val="006C7C21"/>
    <w:rsid w:val="006D107B"/>
    <w:rsid w:val="006D16BB"/>
    <w:rsid w:val="006D27F2"/>
    <w:rsid w:val="006D3A07"/>
    <w:rsid w:val="006D60F8"/>
    <w:rsid w:val="006D68D3"/>
    <w:rsid w:val="006D6D7B"/>
    <w:rsid w:val="006E07FD"/>
    <w:rsid w:val="006E3815"/>
    <w:rsid w:val="006E4A47"/>
    <w:rsid w:val="006E4E95"/>
    <w:rsid w:val="006E5475"/>
    <w:rsid w:val="006E58AC"/>
    <w:rsid w:val="006E6A5A"/>
    <w:rsid w:val="006E6DB8"/>
    <w:rsid w:val="006E77DE"/>
    <w:rsid w:val="006E7C5F"/>
    <w:rsid w:val="006F0754"/>
    <w:rsid w:val="006F1218"/>
    <w:rsid w:val="006F324F"/>
    <w:rsid w:val="006F3B3C"/>
    <w:rsid w:val="006F4125"/>
    <w:rsid w:val="006F430E"/>
    <w:rsid w:val="006F5F10"/>
    <w:rsid w:val="006F6750"/>
    <w:rsid w:val="006F7011"/>
    <w:rsid w:val="00700336"/>
    <w:rsid w:val="007031C0"/>
    <w:rsid w:val="0070589C"/>
    <w:rsid w:val="007064CF"/>
    <w:rsid w:val="00706D3D"/>
    <w:rsid w:val="00706E59"/>
    <w:rsid w:val="0071045A"/>
    <w:rsid w:val="00710CE4"/>
    <w:rsid w:val="00711868"/>
    <w:rsid w:val="007128CF"/>
    <w:rsid w:val="00712CD2"/>
    <w:rsid w:val="0071591E"/>
    <w:rsid w:val="00715A7F"/>
    <w:rsid w:val="00716DA7"/>
    <w:rsid w:val="00720199"/>
    <w:rsid w:val="007207D3"/>
    <w:rsid w:val="00720859"/>
    <w:rsid w:val="00720EAA"/>
    <w:rsid w:val="007211F6"/>
    <w:rsid w:val="007218FB"/>
    <w:rsid w:val="007219B5"/>
    <w:rsid w:val="00721EC5"/>
    <w:rsid w:val="0072317A"/>
    <w:rsid w:val="00727121"/>
    <w:rsid w:val="007304A2"/>
    <w:rsid w:val="007304B8"/>
    <w:rsid w:val="00733254"/>
    <w:rsid w:val="007332BE"/>
    <w:rsid w:val="00733A22"/>
    <w:rsid w:val="00733A6B"/>
    <w:rsid w:val="007351F0"/>
    <w:rsid w:val="00735356"/>
    <w:rsid w:val="007359C7"/>
    <w:rsid w:val="0073654F"/>
    <w:rsid w:val="0074090C"/>
    <w:rsid w:val="00740A63"/>
    <w:rsid w:val="00741394"/>
    <w:rsid w:val="0074237F"/>
    <w:rsid w:val="007427C0"/>
    <w:rsid w:val="00742C16"/>
    <w:rsid w:val="00744377"/>
    <w:rsid w:val="00744DD0"/>
    <w:rsid w:val="00745153"/>
    <w:rsid w:val="007455F9"/>
    <w:rsid w:val="007467CD"/>
    <w:rsid w:val="007477A9"/>
    <w:rsid w:val="00750B44"/>
    <w:rsid w:val="007521D4"/>
    <w:rsid w:val="007524A6"/>
    <w:rsid w:val="00754137"/>
    <w:rsid w:val="007542E7"/>
    <w:rsid w:val="00754D7D"/>
    <w:rsid w:val="007557D1"/>
    <w:rsid w:val="00755AC4"/>
    <w:rsid w:val="00756CBE"/>
    <w:rsid w:val="00760147"/>
    <w:rsid w:val="0076026E"/>
    <w:rsid w:val="007610B2"/>
    <w:rsid w:val="00762491"/>
    <w:rsid w:val="0076308D"/>
    <w:rsid w:val="0076448E"/>
    <w:rsid w:val="00765274"/>
    <w:rsid w:val="00767197"/>
    <w:rsid w:val="00771A2B"/>
    <w:rsid w:val="0077261A"/>
    <w:rsid w:val="0077303A"/>
    <w:rsid w:val="00773829"/>
    <w:rsid w:val="00775B67"/>
    <w:rsid w:val="00776AF5"/>
    <w:rsid w:val="00777CDE"/>
    <w:rsid w:val="007813E8"/>
    <w:rsid w:val="00781B86"/>
    <w:rsid w:val="0078222B"/>
    <w:rsid w:val="00782516"/>
    <w:rsid w:val="00782A0F"/>
    <w:rsid w:val="00783704"/>
    <w:rsid w:val="007840CE"/>
    <w:rsid w:val="007846E6"/>
    <w:rsid w:val="00785A1E"/>
    <w:rsid w:val="00790094"/>
    <w:rsid w:val="007900C8"/>
    <w:rsid w:val="0079025C"/>
    <w:rsid w:val="00790F3D"/>
    <w:rsid w:val="0079123D"/>
    <w:rsid w:val="00791331"/>
    <w:rsid w:val="00793CEB"/>
    <w:rsid w:val="00793FA6"/>
    <w:rsid w:val="00794108"/>
    <w:rsid w:val="00794316"/>
    <w:rsid w:val="00794D7C"/>
    <w:rsid w:val="0079546E"/>
    <w:rsid w:val="00796B8F"/>
    <w:rsid w:val="00797C9B"/>
    <w:rsid w:val="007A06D3"/>
    <w:rsid w:val="007A09E0"/>
    <w:rsid w:val="007A1B1E"/>
    <w:rsid w:val="007A2F28"/>
    <w:rsid w:val="007A3A07"/>
    <w:rsid w:val="007A45EB"/>
    <w:rsid w:val="007A4A0C"/>
    <w:rsid w:val="007A4DE5"/>
    <w:rsid w:val="007A5F85"/>
    <w:rsid w:val="007A6558"/>
    <w:rsid w:val="007A79F8"/>
    <w:rsid w:val="007A7AD5"/>
    <w:rsid w:val="007A7E5C"/>
    <w:rsid w:val="007B03BD"/>
    <w:rsid w:val="007B06E0"/>
    <w:rsid w:val="007B0A13"/>
    <w:rsid w:val="007B0C8F"/>
    <w:rsid w:val="007B0E4B"/>
    <w:rsid w:val="007B111F"/>
    <w:rsid w:val="007B13FE"/>
    <w:rsid w:val="007B23D7"/>
    <w:rsid w:val="007B241A"/>
    <w:rsid w:val="007B27DF"/>
    <w:rsid w:val="007B319B"/>
    <w:rsid w:val="007B646A"/>
    <w:rsid w:val="007B6765"/>
    <w:rsid w:val="007B6A65"/>
    <w:rsid w:val="007B6CFE"/>
    <w:rsid w:val="007C0399"/>
    <w:rsid w:val="007C0BCD"/>
    <w:rsid w:val="007C1332"/>
    <w:rsid w:val="007C1B4F"/>
    <w:rsid w:val="007C2BEF"/>
    <w:rsid w:val="007C3874"/>
    <w:rsid w:val="007C39E8"/>
    <w:rsid w:val="007C3B7B"/>
    <w:rsid w:val="007C5BEE"/>
    <w:rsid w:val="007C739E"/>
    <w:rsid w:val="007C7B9C"/>
    <w:rsid w:val="007D0533"/>
    <w:rsid w:val="007D1D7C"/>
    <w:rsid w:val="007D337E"/>
    <w:rsid w:val="007D33AB"/>
    <w:rsid w:val="007D3EEF"/>
    <w:rsid w:val="007D48E7"/>
    <w:rsid w:val="007D4B7D"/>
    <w:rsid w:val="007D6511"/>
    <w:rsid w:val="007D6701"/>
    <w:rsid w:val="007D76B7"/>
    <w:rsid w:val="007D7C51"/>
    <w:rsid w:val="007D7F53"/>
    <w:rsid w:val="007E0145"/>
    <w:rsid w:val="007E0B21"/>
    <w:rsid w:val="007E176F"/>
    <w:rsid w:val="007E1913"/>
    <w:rsid w:val="007E3A7A"/>
    <w:rsid w:val="007E6B88"/>
    <w:rsid w:val="007F03FB"/>
    <w:rsid w:val="007F2127"/>
    <w:rsid w:val="007F3D2F"/>
    <w:rsid w:val="007F4198"/>
    <w:rsid w:val="007F4443"/>
    <w:rsid w:val="007F5666"/>
    <w:rsid w:val="007F5A9D"/>
    <w:rsid w:val="007F6168"/>
    <w:rsid w:val="007F646E"/>
    <w:rsid w:val="007F7386"/>
    <w:rsid w:val="007F7AF1"/>
    <w:rsid w:val="0080072A"/>
    <w:rsid w:val="00802082"/>
    <w:rsid w:val="00802D90"/>
    <w:rsid w:val="0080487E"/>
    <w:rsid w:val="00806568"/>
    <w:rsid w:val="00806D2E"/>
    <w:rsid w:val="00807E32"/>
    <w:rsid w:val="0081013C"/>
    <w:rsid w:val="0081035E"/>
    <w:rsid w:val="00811D11"/>
    <w:rsid w:val="00811FF5"/>
    <w:rsid w:val="008130D7"/>
    <w:rsid w:val="00813C93"/>
    <w:rsid w:val="008140F6"/>
    <w:rsid w:val="0081424C"/>
    <w:rsid w:val="00817B52"/>
    <w:rsid w:val="0082065F"/>
    <w:rsid w:val="00820747"/>
    <w:rsid w:val="008209D2"/>
    <w:rsid w:val="008216D2"/>
    <w:rsid w:val="008223A8"/>
    <w:rsid w:val="00822486"/>
    <w:rsid w:val="0082259B"/>
    <w:rsid w:val="00822C87"/>
    <w:rsid w:val="00823C57"/>
    <w:rsid w:val="00823EB3"/>
    <w:rsid w:val="00824668"/>
    <w:rsid w:val="0082473E"/>
    <w:rsid w:val="00825991"/>
    <w:rsid w:val="00827BFE"/>
    <w:rsid w:val="008304E9"/>
    <w:rsid w:val="00831281"/>
    <w:rsid w:val="008313F7"/>
    <w:rsid w:val="00833198"/>
    <w:rsid w:val="00835113"/>
    <w:rsid w:val="00835A57"/>
    <w:rsid w:val="00836AD6"/>
    <w:rsid w:val="008376BD"/>
    <w:rsid w:val="00840306"/>
    <w:rsid w:val="008414A6"/>
    <w:rsid w:val="008453AF"/>
    <w:rsid w:val="0084550C"/>
    <w:rsid w:val="00845771"/>
    <w:rsid w:val="00845970"/>
    <w:rsid w:val="008461CB"/>
    <w:rsid w:val="0084703B"/>
    <w:rsid w:val="00847469"/>
    <w:rsid w:val="008475CB"/>
    <w:rsid w:val="00847743"/>
    <w:rsid w:val="008500AF"/>
    <w:rsid w:val="00850FA5"/>
    <w:rsid w:val="0085117F"/>
    <w:rsid w:val="008525FC"/>
    <w:rsid w:val="00852869"/>
    <w:rsid w:val="00855B19"/>
    <w:rsid w:val="0085640D"/>
    <w:rsid w:val="0085729A"/>
    <w:rsid w:val="008572E8"/>
    <w:rsid w:val="0086124A"/>
    <w:rsid w:val="0086231A"/>
    <w:rsid w:val="0086321B"/>
    <w:rsid w:val="008635D4"/>
    <w:rsid w:val="00863D42"/>
    <w:rsid w:val="00863E2E"/>
    <w:rsid w:val="00863FA4"/>
    <w:rsid w:val="00864292"/>
    <w:rsid w:val="00866442"/>
    <w:rsid w:val="00867AA9"/>
    <w:rsid w:val="00870843"/>
    <w:rsid w:val="00870858"/>
    <w:rsid w:val="00871B7F"/>
    <w:rsid w:val="00872184"/>
    <w:rsid w:val="0087247E"/>
    <w:rsid w:val="00872DA3"/>
    <w:rsid w:val="008742D3"/>
    <w:rsid w:val="00874633"/>
    <w:rsid w:val="008747AE"/>
    <w:rsid w:val="00874D35"/>
    <w:rsid w:val="00876B39"/>
    <w:rsid w:val="008774D1"/>
    <w:rsid w:val="008777A8"/>
    <w:rsid w:val="00877D90"/>
    <w:rsid w:val="008809C1"/>
    <w:rsid w:val="008813CE"/>
    <w:rsid w:val="00881526"/>
    <w:rsid w:val="00881F63"/>
    <w:rsid w:val="00884739"/>
    <w:rsid w:val="008863F6"/>
    <w:rsid w:val="00886A11"/>
    <w:rsid w:val="00890716"/>
    <w:rsid w:val="00890884"/>
    <w:rsid w:val="00890F11"/>
    <w:rsid w:val="008919A9"/>
    <w:rsid w:val="0089207C"/>
    <w:rsid w:val="0089208C"/>
    <w:rsid w:val="00892AEB"/>
    <w:rsid w:val="00892CA3"/>
    <w:rsid w:val="00893B7F"/>
    <w:rsid w:val="00895FA9"/>
    <w:rsid w:val="00896411"/>
    <w:rsid w:val="00896C99"/>
    <w:rsid w:val="008A00F9"/>
    <w:rsid w:val="008A0E10"/>
    <w:rsid w:val="008A0EF1"/>
    <w:rsid w:val="008A101F"/>
    <w:rsid w:val="008A4804"/>
    <w:rsid w:val="008A48F6"/>
    <w:rsid w:val="008A4915"/>
    <w:rsid w:val="008A50E4"/>
    <w:rsid w:val="008A5B54"/>
    <w:rsid w:val="008A5CB1"/>
    <w:rsid w:val="008A7B5A"/>
    <w:rsid w:val="008B1ADD"/>
    <w:rsid w:val="008B2505"/>
    <w:rsid w:val="008B3165"/>
    <w:rsid w:val="008B405F"/>
    <w:rsid w:val="008B45EA"/>
    <w:rsid w:val="008B4D35"/>
    <w:rsid w:val="008B63BB"/>
    <w:rsid w:val="008B7126"/>
    <w:rsid w:val="008B7720"/>
    <w:rsid w:val="008B7816"/>
    <w:rsid w:val="008B79C3"/>
    <w:rsid w:val="008B7C6F"/>
    <w:rsid w:val="008C0338"/>
    <w:rsid w:val="008C0499"/>
    <w:rsid w:val="008C0CD1"/>
    <w:rsid w:val="008C2B04"/>
    <w:rsid w:val="008C4025"/>
    <w:rsid w:val="008C7776"/>
    <w:rsid w:val="008C7E58"/>
    <w:rsid w:val="008D072E"/>
    <w:rsid w:val="008D2D4C"/>
    <w:rsid w:val="008D4870"/>
    <w:rsid w:val="008D5FE4"/>
    <w:rsid w:val="008D635C"/>
    <w:rsid w:val="008D6C90"/>
    <w:rsid w:val="008D6F6A"/>
    <w:rsid w:val="008E1156"/>
    <w:rsid w:val="008E16B0"/>
    <w:rsid w:val="008E27C4"/>
    <w:rsid w:val="008E2A32"/>
    <w:rsid w:val="008E2CB2"/>
    <w:rsid w:val="008E31D0"/>
    <w:rsid w:val="008E3398"/>
    <w:rsid w:val="008E3507"/>
    <w:rsid w:val="008E3539"/>
    <w:rsid w:val="008E3A53"/>
    <w:rsid w:val="008E5BFC"/>
    <w:rsid w:val="008E61BC"/>
    <w:rsid w:val="008E74CD"/>
    <w:rsid w:val="008E75D0"/>
    <w:rsid w:val="008E7E1E"/>
    <w:rsid w:val="008F045F"/>
    <w:rsid w:val="008F069A"/>
    <w:rsid w:val="008F253D"/>
    <w:rsid w:val="008F254B"/>
    <w:rsid w:val="008F453F"/>
    <w:rsid w:val="008F4A78"/>
    <w:rsid w:val="008F55F5"/>
    <w:rsid w:val="008F74D9"/>
    <w:rsid w:val="008F7580"/>
    <w:rsid w:val="00901A62"/>
    <w:rsid w:val="0090205F"/>
    <w:rsid w:val="00903B3C"/>
    <w:rsid w:val="00904301"/>
    <w:rsid w:val="00904634"/>
    <w:rsid w:val="00905E9F"/>
    <w:rsid w:val="00906FB3"/>
    <w:rsid w:val="00911A20"/>
    <w:rsid w:val="00911FA3"/>
    <w:rsid w:val="00912D13"/>
    <w:rsid w:val="009143EF"/>
    <w:rsid w:val="00915A96"/>
    <w:rsid w:val="00915AB8"/>
    <w:rsid w:val="00915FDE"/>
    <w:rsid w:val="00917540"/>
    <w:rsid w:val="00917B33"/>
    <w:rsid w:val="0092048B"/>
    <w:rsid w:val="00921168"/>
    <w:rsid w:val="009221C0"/>
    <w:rsid w:val="00922B5C"/>
    <w:rsid w:val="00925A84"/>
    <w:rsid w:val="009273D4"/>
    <w:rsid w:val="009301C8"/>
    <w:rsid w:val="009302C0"/>
    <w:rsid w:val="009306A9"/>
    <w:rsid w:val="00930D1F"/>
    <w:rsid w:val="00930E2A"/>
    <w:rsid w:val="009310EC"/>
    <w:rsid w:val="009321A1"/>
    <w:rsid w:val="009323CD"/>
    <w:rsid w:val="009337D7"/>
    <w:rsid w:val="00934B3C"/>
    <w:rsid w:val="00934D13"/>
    <w:rsid w:val="00934EAD"/>
    <w:rsid w:val="00935598"/>
    <w:rsid w:val="00935E73"/>
    <w:rsid w:val="00935FDC"/>
    <w:rsid w:val="00936F66"/>
    <w:rsid w:val="0093724E"/>
    <w:rsid w:val="00937BC6"/>
    <w:rsid w:val="0094010E"/>
    <w:rsid w:val="00941136"/>
    <w:rsid w:val="00941E8C"/>
    <w:rsid w:val="00942058"/>
    <w:rsid w:val="0094246C"/>
    <w:rsid w:val="0094264D"/>
    <w:rsid w:val="00942CEA"/>
    <w:rsid w:val="00943846"/>
    <w:rsid w:val="00943AC1"/>
    <w:rsid w:val="00944363"/>
    <w:rsid w:val="009453C7"/>
    <w:rsid w:val="00945672"/>
    <w:rsid w:val="00945795"/>
    <w:rsid w:val="00946EDA"/>
    <w:rsid w:val="00947AAD"/>
    <w:rsid w:val="00947CA9"/>
    <w:rsid w:val="00950073"/>
    <w:rsid w:val="00950208"/>
    <w:rsid w:val="009530BA"/>
    <w:rsid w:val="009530CC"/>
    <w:rsid w:val="00954716"/>
    <w:rsid w:val="00955160"/>
    <w:rsid w:val="00955630"/>
    <w:rsid w:val="009567B5"/>
    <w:rsid w:val="00957F49"/>
    <w:rsid w:val="00960FFF"/>
    <w:rsid w:val="009626FA"/>
    <w:rsid w:val="009638B5"/>
    <w:rsid w:val="009640D5"/>
    <w:rsid w:val="00964B4B"/>
    <w:rsid w:val="0096543D"/>
    <w:rsid w:val="0096687C"/>
    <w:rsid w:val="00966A61"/>
    <w:rsid w:val="00966B4C"/>
    <w:rsid w:val="00966FA3"/>
    <w:rsid w:val="00970DEC"/>
    <w:rsid w:val="00971229"/>
    <w:rsid w:val="00972FEA"/>
    <w:rsid w:val="009733C4"/>
    <w:rsid w:val="00973DE6"/>
    <w:rsid w:val="00973F46"/>
    <w:rsid w:val="00974939"/>
    <w:rsid w:val="0097555E"/>
    <w:rsid w:val="009755E7"/>
    <w:rsid w:val="00975632"/>
    <w:rsid w:val="00975AF8"/>
    <w:rsid w:val="00976177"/>
    <w:rsid w:val="0097644F"/>
    <w:rsid w:val="00976E85"/>
    <w:rsid w:val="00976F40"/>
    <w:rsid w:val="0097725A"/>
    <w:rsid w:val="00977907"/>
    <w:rsid w:val="00980313"/>
    <w:rsid w:val="0098037F"/>
    <w:rsid w:val="0098078E"/>
    <w:rsid w:val="00980C27"/>
    <w:rsid w:val="00981569"/>
    <w:rsid w:val="00981B8D"/>
    <w:rsid w:val="00982C00"/>
    <w:rsid w:val="00982D58"/>
    <w:rsid w:val="009835BA"/>
    <w:rsid w:val="009843D8"/>
    <w:rsid w:val="0098550F"/>
    <w:rsid w:val="00985AEB"/>
    <w:rsid w:val="00986429"/>
    <w:rsid w:val="00987C1F"/>
    <w:rsid w:val="009904B4"/>
    <w:rsid w:val="0099065D"/>
    <w:rsid w:val="009908FC"/>
    <w:rsid w:val="009912EF"/>
    <w:rsid w:val="009916F5"/>
    <w:rsid w:val="00992647"/>
    <w:rsid w:val="00994B73"/>
    <w:rsid w:val="00995068"/>
    <w:rsid w:val="00996B18"/>
    <w:rsid w:val="0099776D"/>
    <w:rsid w:val="00997DC6"/>
    <w:rsid w:val="009A0B89"/>
    <w:rsid w:val="009A1559"/>
    <w:rsid w:val="009A1C9F"/>
    <w:rsid w:val="009A2497"/>
    <w:rsid w:val="009A2DD7"/>
    <w:rsid w:val="009A3148"/>
    <w:rsid w:val="009A331C"/>
    <w:rsid w:val="009A3361"/>
    <w:rsid w:val="009A3C00"/>
    <w:rsid w:val="009A4A63"/>
    <w:rsid w:val="009A4C4D"/>
    <w:rsid w:val="009A5D42"/>
    <w:rsid w:val="009A5DCE"/>
    <w:rsid w:val="009A690B"/>
    <w:rsid w:val="009A6DDA"/>
    <w:rsid w:val="009B04B6"/>
    <w:rsid w:val="009B30DB"/>
    <w:rsid w:val="009B46F7"/>
    <w:rsid w:val="009B4FC4"/>
    <w:rsid w:val="009B6E5B"/>
    <w:rsid w:val="009B70ED"/>
    <w:rsid w:val="009B7101"/>
    <w:rsid w:val="009C0D13"/>
    <w:rsid w:val="009C263A"/>
    <w:rsid w:val="009C2B9B"/>
    <w:rsid w:val="009C420B"/>
    <w:rsid w:val="009C534D"/>
    <w:rsid w:val="009C66B1"/>
    <w:rsid w:val="009D0B64"/>
    <w:rsid w:val="009D0E9F"/>
    <w:rsid w:val="009D1998"/>
    <w:rsid w:val="009D3893"/>
    <w:rsid w:val="009D51EC"/>
    <w:rsid w:val="009D5449"/>
    <w:rsid w:val="009D734D"/>
    <w:rsid w:val="009D7C6A"/>
    <w:rsid w:val="009E011E"/>
    <w:rsid w:val="009E0E00"/>
    <w:rsid w:val="009E1A66"/>
    <w:rsid w:val="009E2E56"/>
    <w:rsid w:val="009E3222"/>
    <w:rsid w:val="009E3500"/>
    <w:rsid w:val="009E372B"/>
    <w:rsid w:val="009E50C7"/>
    <w:rsid w:val="009E5E5F"/>
    <w:rsid w:val="009E60D1"/>
    <w:rsid w:val="009E6D35"/>
    <w:rsid w:val="009E77AD"/>
    <w:rsid w:val="009F0A69"/>
    <w:rsid w:val="009F1390"/>
    <w:rsid w:val="009F2185"/>
    <w:rsid w:val="009F2296"/>
    <w:rsid w:val="009F3544"/>
    <w:rsid w:val="009F3C49"/>
    <w:rsid w:val="009F445A"/>
    <w:rsid w:val="009F4B85"/>
    <w:rsid w:val="009F537B"/>
    <w:rsid w:val="009F5560"/>
    <w:rsid w:val="009F5B62"/>
    <w:rsid w:val="009F61E7"/>
    <w:rsid w:val="009F6E66"/>
    <w:rsid w:val="00A009D7"/>
    <w:rsid w:val="00A01892"/>
    <w:rsid w:val="00A01C24"/>
    <w:rsid w:val="00A02E47"/>
    <w:rsid w:val="00A0463D"/>
    <w:rsid w:val="00A046DF"/>
    <w:rsid w:val="00A05CB8"/>
    <w:rsid w:val="00A061C6"/>
    <w:rsid w:val="00A06E10"/>
    <w:rsid w:val="00A07A5E"/>
    <w:rsid w:val="00A07D18"/>
    <w:rsid w:val="00A118AC"/>
    <w:rsid w:val="00A142BB"/>
    <w:rsid w:val="00A1476E"/>
    <w:rsid w:val="00A14B7B"/>
    <w:rsid w:val="00A15989"/>
    <w:rsid w:val="00A165E8"/>
    <w:rsid w:val="00A16837"/>
    <w:rsid w:val="00A16AD7"/>
    <w:rsid w:val="00A173C9"/>
    <w:rsid w:val="00A1740B"/>
    <w:rsid w:val="00A2180C"/>
    <w:rsid w:val="00A22F68"/>
    <w:rsid w:val="00A23D74"/>
    <w:rsid w:val="00A246DD"/>
    <w:rsid w:val="00A25493"/>
    <w:rsid w:val="00A25E33"/>
    <w:rsid w:val="00A30D7C"/>
    <w:rsid w:val="00A32C20"/>
    <w:rsid w:val="00A33228"/>
    <w:rsid w:val="00A37F04"/>
    <w:rsid w:val="00A40ECB"/>
    <w:rsid w:val="00A419A6"/>
    <w:rsid w:val="00A41AE6"/>
    <w:rsid w:val="00A423E4"/>
    <w:rsid w:val="00A43467"/>
    <w:rsid w:val="00A435A4"/>
    <w:rsid w:val="00A45781"/>
    <w:rsid w:val="00A50785"/>
    <w:rsid w:val="00A50D51"/>
    <w:rsid w:val="00A52768"/>
    <w:rsid w:val="00A53496"/>
    <w:rsid w:val="00A55F27"/>
    <w:rsid w:val="00A60BDB"/>
    <w:rsid w:val="00A61BD5"/>
    <w:rsid w:val="00A61E05"/>
    <w:rsid w:val="00A63403"/>
    <w:rsid w:val="00A6414D"/>
    <w:rsid w:val="00A655A2"/>
    <w:rsid w:val="00A65ADC"/>
    <w:rsid w:val="00A6600F"/>
    <w:rsid w:val="00A66306"/>
    <w:rsid w:val="00A676F5"/>
    <w:rsid w:val="00A67A95"/>
    <w:rsid w:val="00A67B2D"/>
    <w:rsid w:val="00A67B84"/>
    <w:rsid w:val="00A70581"/>
    <w:rsid w:val="00A72CAE"/>
    <w:rsid w:val="00A7372D"/>
    <w:rsid w:val="00A73A6C"/>
    <w:rsid w:val="00A74CC5"/>
    <w:rsid w:val="00A751D6"/>
    <w:rsid w:val="00A7535E"/>
    <w:rsid w:val="00A7599A"/>
    <w:rsid w:val="00A75F86"/>
    <w:rsid w:val="00A76422"/>
    <w:rsid w:val="00A76D48"/>
    <w:rsid w:val="00A77EAD"/>
    <w:rsid w:val="00A80118"/>
    <w:rsid w:val="00A809DC"/>
    <w:rsid w:val="00A816B4"/>
    <w:rsid w:val="00A8264C"/>
    <w:rsid w:val="00A83D53"/>
    <w:rsid w:val="00A849A8"/>
    <w:rsid w:val="00A84C7B"/>
    <w:rsid w:val="00A860AD"/>
    <w:rsid w:val="00A86455"/>
    <w:rsid w:val="00A8734A"/>
    <w:rsid w:val="00A874C6"/>
    <w:rsid w:val="00A87848"/>
    <w:rsid w:val="00A910E1"/>
    <w:rsid w:val="00A91D90"/>
    <w:rsid w:val="00A92053"/>
    <w:rsid w:val="00A92E0E"/>
    <w:rsid w:val="00A93FDD"/>
    <w:rsid w:val="00A94145"/>
    <w:rsid w:val="00A94AF4"/>
    <w:rsid w:val="00A96388"/>
    <w:rsid w:val="00A9753C"/>
    <w:rsid w:val="00AA138C"/>
    <w:rsid w:val="00AA1C9D"/>
    <w:rsid w:val="00AA2107"/>
    <w:rsid w:val="00AA337D"/>
    <w:rsid w:val="00AA3520"/>
    <w:rsid w:val="00AA36DB"/>
    <w:rsid w:val="00AA3856"/>
    <w:rsid w:val="00AA3D07"/>
    <w:rsid w:val="00AA4828"/>
    <w:rsid w:val="00AA5105"/>
    <w:rsid w:val="00AA5FE8"/>
    <w:rsid w:val="00AA72F2"/>
    <w:rsid w:val="00AB1557"/>
    <w:rsid w:val="00AB2ABD"/>
    <w:rsid w:val="00AB4668"/>
    <w:rsid w:val="00AB504A"/>
    <w:rsid w:val="00AB563A"/>
    <w:rsid w:val="00AB588E"/>
    <w:rsid w:val="00AB7A9B"/>
    <w:rsid w:val="00AC0EC5"/>
    <w:rsid w:val="00AC1B43"/>
    <w:rsid w:val="00AC24D5"/>
    <w:rsid w:val="00AC299E"/>
    <w:rsid w:val="00AC3D8E"/>
    <w:rsid w:val="00AC40C2"/>
    <w:rsid w:val="00AC448D"/>
    <w:rsid w:val="00AC46C8"/>
    <w:rsid w:val="00AC47E1"/>
    <w:rsid w:val="00AC486A"/>
    <w:rsid w:val="00AC4CC2"/>
    <w:rsid w:val="00AC5AD5"/>
    <w:rsid w:val="00AC613C"/>
    <w:rsid w:val="00AC61BE"/>
    <w:rsid w:val="00AC6F20"/>
    <w:rsid w:val="00AD13E7"/>
    <w:rsid w:val="00AD2DD9"/>
    <w:rsid w:val="00AD4436"/>
    <w:rsid w:val="00AD4EA8"/>
    <w:rsid w:val="00AD5952"/>
    <w:rsid w:val="00AD59C5"/>
    <w:rsid w:val="00AD60D9"/>
    <w:rsid w:val="00AE0119"/>
    <w:rsid w:val="00AE200A"/>
    <w:rsid w:val="00AE450B"/>
    <w:rsid w:val="00AE49CA"/>
    <w:rsid w:val="00AE4B75"/>
    <w:rsid w:val="00AE5B9F"/>
    <w:rsid w:val="00AE66CB"/>
    <w:rsid w:val="00AE6B27"/>
    <w:rsid w:val="00AE6DE9"/>
    <w:rsid w:val="00AF01C6"/>
    <w:rsid w:val="00AF17D7"/>
    <w:rsid w:val="00AF36A4"/>
    <w:rsid w:val="00AF449E"/>
    <w:rsid w:val="00AF6E7F"/>
    <w:rsid w:val="00AF7754"/>
    <w:rsid w:val="00B0154A"/>
    <w:rsid w:val="00B02314"/>
    <w:rsid w:val="00B024D6"/>
    <w:rsid w:val="00B02709"/>
    <w:rsid w:val="00B030BC"/>
    <w:rsid w:val="00B053CD"/>
    <w:rsid w:val="00B064CE"/>
    <w:rsid w:val="00B0728E"/>
    <w:rsid w:val="00B07782"/>
    <w:rsid w:val="00B105D9"/>
    <w:rsid w:val="00B12936"/>
    <w:rsid w:val="00B13381"/>
    <w:rsid w:val="00B142FA"/>
    <w:rsid w:val="00B14807"/>
    <w:rsid w:val="00B1580C"/>
    <w:rsid w:val="00B15F1D"/>
    <w:rsid w:val="00B17BDC"/>
    <w:rsid w:val="00B21423"/>
    <w:rsid w:val="00B216E0"/>
    <w:rsid w:val="00B21CBD"/>
    <w:rsid w:val="00B236B5"/>
    <w:rsid w:val="00B24767"/>
    <w:rsid w:val="00B24F63"/>
    <w:rsid w:val="00B253AB"/>
    <w:rsid w:val="00B267EF"/>
    <w:rsid w:val="00B268B1"/>
    <w:rsid w:val="00B26D9D"/>
    <w:rsid w:val="00B2734B"/>
    <w:rsid w:val="00B277D3"/>
    <w:rsid w:val="00B27FC3"/>
    <w:rsid w:val="00B30E60"/>
    <w:rsid w:val="00B31B4F"/>
    <w:rsid w:val="00B33366"/>
    <w:rsid w:val="00B33527"/>
    <w:rsid w:val="00B34A0A"/>
    <w:rsid w:val="00B358F0"/>
    <w:rsid w:val="00B35C46"/>
    <w:rsid w:val="00B3629A"/>
    <w:rsid w:val="00B3790A"/>
    <w:rsid w:val="00B37C37"/>
    <w:rsid w:val="00B427DA"/>
    <w:rsid w:val="00B42847"/>
    <w:rsid w:val="00B437F5"/>
    <w:rsid w:val="00B45FC8"/>
    <w:rsid w:val="00B463F4"/>
    <w:rsid w:val="00B47134"/>
    <w:rsid w:val="00B503B4"/>
    <w:rsid w:val="00B50998"/>
    <w:rsid w:val="00B50EEB"/>
    <w:rsid w:val="00B50F22"/>
    <w:rsid w:val="00B51003"/>
    <w:rsid w:val="00B51109"/>
    <w:rsid w:val="00B5134E"/>
    <w:rsid w:val="00B51ABC"/>
    <w:rsid w:val="00B528CD"/>
    <w:rsid w:val="00B529BA"/>
    <w:rsid w:val="00B56751"/>
    <w:rsid w:val="00B60119"/>
    <w:rsid w:val="00B60431"/>
    <w:rsid w:val="00B64932"/>
    <w:rsid w:val="00B64C88"/>
    <w:rsid w:val="00B65035"/>
    <w:rsid w:val="00B6513D"/>
    <w:rsid w:val="00B673FC"/>
    <w:rsid w:val="00B679F0"/>
    <w:rsid w:val="00B67B7B"/>
    <w:rsid w:val="00B67FDD"/>
    <w:rsid w:val="00B70606"/>
    <w:rsid w:val="00B7128F"/>
    <w:rsid w:val="00B71E23"/>
    <w:rsid w:val="00B72C9F"/>
    <w:rsid w:val="00B72F33"/>
    <w:rsid w:val="00B74AEE"/>
    <w:rsid w:val="00B74F58"/>
    <w:rsid w:val="00B759B6"/>
    <w:rsid w:val="00B76696"/>
    <w:rsid w:val="00B7744A"/>
    <w:rsid w:val="00B77678"/>
    <w:rsid w:val="00B77C55"/>
    <w:rsid w:val="00B80548"/>
    <w:rsid w:val="00B8135E"/>
    <w:rsid w:val="00B81E05"/>
    <w:rsid w:val="00B82006"/>
    <w:rsid w:val="00B82610"/>
    <w:rsid w:val="00B828A7"/>
    <w:rsid w:val="00B8405F"/>
    <w:rsid w:val="00B846A5"/>
    <w:rsid w:val="00B84795"/>
    <w:rsid w:val="00B84930"/>
    <w:rsid w:val="00B85459"/>
    <w:rsid w:val="00B90D19"/>
    <w:rsid w:val="00B911EE"/>
    <w:rsid w:val="00B9127C"/>
    <w:rsid w:val="00B923A4"/>
    <w:rsid w:val="00B924E6"/>
    <w:rsid w:val="00B92A52"/>
    <w:rsid w:val="00B93747"/>
    <w:rsid w:val="00B940C3"/>
    <w:rsid w:val="00B9418C"/>
    <w:rsid w:val="00B9750F"/>
    <w:rsid w:val="00B97D03"/>
    <w:rsid w:val="00BA0A3D"/>
    <w:rsid w:val="00BA1969"/>
    <w:rsid w:val="00BA1EEA"/>
    <w:rsid w:val="00BA34C9"/>
    <w:rsid w:val="00BA3F03"/>
    <w:rsid w:val="00BA4CEF"/>
    <w:rsid w:val="00BA587A"/>
    <w:rsid w:val="00BA70E7"/>
    <w:rsid w:val="00BA7441"/>
    <w:rsid w:val="00BA7708"/>
    <w:rsid w:val="00BB1A65"/>
    <w:rsid w:val="00BB201B"/>
    <w:rsid w:val="00BB333C"/>
    <w:rsid w:val="00BB4B60"/>
    <w:rsid w:val="00BB4BD9"/>
    <w:rsid w:val="00BB5E1F"/>
    <w:rsid w:val="00BB6364"/>
    <w:rsid w:val="00BB6635"/>
    <w:rsid w:val="00BB6830"/>
    <w:rsid w:val="00BB683D"/>
    <w:rsid w:val="00BC0439"/>
    <w:rsid w:val="00BC09C6"/>
    <w:rsid w:val="00BC0F2C"/>
    <w:rsid w:val="00BC1801"/>
    <w:rsid w:val="00BC1D78"/>
    <w:rsid w:val="00BC26DB"/>
    <w:rsid w:val="00BC426D"/>
    <w:rsid w:val="00BC4402"/>
    <w:rsid w:val="00BC4BC8"/>
    <w:rsid w:val="00BC4F21"/>
    <w:rsid w:val="00BC7433"/>
    <w:rsid w:val="00BD0C14"/>
    <w:rsid w:val="00BD23B9"/>
    <w:rsid w:val="00BD3CF4"/>
    <w:rsid w:val="00BD3DDB"/>
    <w:rsid w:val="00BD422C"/>
    <w:rsid w:val="00BD4498"/>
    <w:rsid w:val="00BD46D6"/>
    <w:rsid w:val="00BD5715"/>
    <w:rsid w:val="00BD5996"/>
    <w:rsid w:val="00BD7117"/>
    <w:rsid w:val="00BD71FE"/>
    <w:rsid w:val="00BE0B55"/>
    <w:rsid w:val="00BE17DD"/>
    <w:rsid w:val="00BE2337"/>
    <w:rsid w:val="00BE2A23"/>
    <w:rsid w:val="00BE3E0C"/>
    <w:rsid w:val="00BE5917"/>
    <w:rsid w:val="00BE5962"/>
    <w:rsid w:val="00BE6071"/>
    <w:rsid w:val="00BE6ECC"/>
    <w:rsid w:val="00BE7A5F"/>
    <w:rsid w:val="00BF06A7"/>
    <w:rsid w:val="00BF114D"/>
    <w:rsid w:val="00BF1830"/>
    <w:rsid w:val="00BF1DD3"/>
    <w:rsid w:val="00BF208A"/>
    <w:rsid w:val="00BF23C0"/>
    <w:rsid w:val="00BF39A0"/>
    <w:rsid w:val="00BF3B6B"/>
    <w:rsid w:val="00BF6155"/>
    <w:rsid w:val="00BF6783"/>
    <w:rsid w:val="00BF6801"/>
    <w:rsid w:val="00C00BE5"/>
    <w:rsid w:val="00C00DD8"/>
    <w:rsid w:val="00C011BF"/>
    <w:rsid w:val="00C0129A"/>
    <w:rsid w:val="00C02457"/>
    <w:rsid w:val="00C03E2A"/>
    <w:rsid w:val="00C043AE"/>
    <w:rsid w:val="00C04B40"/>
    <w:rsid w:val="00C04B88"/>
    <w:rsid w:val="00C05597"/>
    <w:rsid w:val="00C0725B"/>
    <w:rsid w:val="00C07AEF"/>
    <w:rsid w:val="00C07F76"/>
    <w:rsid w:val="00C11B91"/>
    <w:rsid w:val="00C11EB9"/>
    <w:rsid w:val="00C12075"/>
    <w:rsid w:val="00C121A5"/>
    <w:rsid w:val="00C12B69"/>
    <w:rsid w:val="00C12CF1"/>
    <w:rsid w:val="00C13168"/>
    <w:rsid w:val="00C13767"/>
    <w:rsid w:val="00C1390F"/>
    <w:rsid w:val="00C13F16"/>
    <w:rsid w:val="00C14652"/>
    <w:rsid w:val="00C1540A"/>
    <w:rsid w:val="00C155F6"/>
    <w:rsid w:val="00C16981"/>
    <w:rsid w:val="00C16FAA"/>
    <w:rsid w:val="00C1738A"/>
    <w:rsid w:val="00C17FF5"/>
    <w:rsid w:val="00C20A22"/>
    <w:rsid w:val="00C2118E"/>
    <w:rsid w:val="00C2222E"/>
    <w:rsid w:val="00C2335E"/>
    <w:rsid w:val="00C2426E"/>
    <w:rsid w:val="00C2519B"/>
    <w:rsid w:val="00C25EB2"/>
    <w:rsid w:val="00C273C3"/>
    <w:rsid w:val="00C2742D"/>
    <w:rsid w:val="00C277AE"/>
    <w:rsid w:val="00C3005A"/>
    <w:rsid w:val="00C30143"/>
    <w:rsid w:val="00C3088C"/>
    <w:rsid w:val="00C32ED9"/>
    <w:rsid w:val="00C338FE"/>
    <w:rsid w:val="00C34327"/>
    <w:rsid w:val="00C343A2"/>
    <w:rsid w:val="00C34D21"/>
    <w:rsid w:val="00C35706"/>
    <w:rsid w:val="00C357AE"/>
    <w:rsid w:val="00C357D5"/>
    <w:rsid w:val="00C3601E"/>
    <w:rsid w:val="00C36C79"/>
    <w:rsid w:val="00C372B6"/>
    <w:rsid w:val="00C37C53"/>
    <w:rsid w:val="00C40862"/>
    <w:rsid w:val="00C40ABC"/>
    <w:rsid w:val="00C4189F"/>
    <w:rsid w:val="00C422CA"/>
    <w:rsid w:val="00C42F0B"/>
    <w:rsid w:val="00C431B0"/>
    <w:rsid w:val="00C4358D"/>
    <w:rsid w:val="00C43D81"/>
    <w:rsid w:val="00C4676E"/>
    <w:rsid w:val="00C47ACD"/>
    <w:rsid w:val="00C50BD7"/>
    <w:rsid w:val="00C520BC"/>
    <w:rsid w:val="00C522C6"/>
    <w:rsid w:val="00C52900"/>
    <w:rsid w:val="00C55B47"/>
    <w:rsid w:val="00C55BFA"/>
    <w:rsid w:val="00C564C3"/>
    <w:rsid w:val="00C56F54"/>
    <w:rsid w:val="00C5726E"/>
    <w:rsid w:val="00C574C8"/>
    <w:rsid w:val="00C57A3D"/>
    <w:rsid w:val="00C609A6"/>
    <w:rsid w:val="00C60C6F"/>
    <w:rsid w:val="00C61216"/>
    <w:rsid w:val="00C618F5"/>
    <w:rsid w:val="00C63114"/>
    <w:rsid w:val="00C63F68"/>
    <w:rsid w:val="00C65F67"/>
    <w:rsid w:val="00C674B3"/>
    <w:rsid w:val="00C706B7"/>
    <w:rsid w:val="00C7137E"/>
    <w:rsid w:val="00C71797"/>
    <w:rsid w:val="00C71F16"/>
    <w:rsid w:val="00C75CE4"/>
    <w:rsid w:val="00C767E5"/>
    <w:rsid w:val="00C7703B"/>
    <w:rsid w:val="00C775D8"/>
    <w:rsid w:val="00C80A8E"/>
    <w:rsid w:val="00C810C6"/>
    <w:rsid w:val="00C82DCC"/>
    <w:rsid w:val="00C86765"/>
    <w:rsid w:val="00C86AE7"/>
    <w:rsid w:val="00C86BB3"/>
    <w:rsid w:val="00C872D3"/>
    <w:rsid w:val="00C8742E"/>
    <w:rsid w:val="00C87BA8"/>
    <w:rsid w:val="00C914F0"/>
    <w:rsid w:val="00C92008"/>
    <w:rsid w:val="00C9262A"/>
    <w:rsid w:val="00C92FF1"/>
    <w:rsid w:val="00C93083"/>
    <w:rsid w:val="00C93D20"/>
    <w:rsid w:val="00C94FAE"/>
    <w:rsid w:val="00C956F1"/>
    <w:rsid w:val="00C95C17"/>
    <w:rsid w:val="00C95E23"/>
    <w:rsid w:val="00C95ED5"/>
    <w:rsid w:val="00C96F81"/>
    <w:rsid w:val="00C97F71"/>
    <w:rsid w:val="00CA037C"/>
    <w:rsid w:val="00CA0505"/>
    <w:rsid w:val="00CA1535"/>
    <w:rsid w:val="00CA1EAE"/>
    <w:rsid w:val="00CA307C"/>
    <w:rsid w:val="00CA35E9"/>
    <w:rsid w:val="00CA3772"/>
    <w:rsid w:val="00CA3B56"/>
    <w:rsid w:val="00CA4917"/>
    <w:rsid w:val="00CA49CD"/>
    <w:rsid w:val="00CA4E84"/>
    <w:rsid w:val="00CA4EE2"/>
    <w:rsid w:val="00CA54CF"/>
    <w:rsid w:val="00CA5CB4"/>
    <w:rsid w:val="00CA6DBF"/>
    <w:rsid w:val="00CA704E"/>
    <w:rsid w:val="00CA732B"/>
    <w:rsid w:val="00CA784E"/>
    <w:rsid w:val="00CB2460"/>
    <w:rsid w:val="00CB2987"/>
    <w:rsid w:val="00CB2E0B"/>
    <w:rsid w:val="00CB36E0"/>
    <w:rsid w:val="00CB6B07"/>
    <w:rsid w:val="00CB7C37"/>
    <w:rsid w:val="00CC0E36"/>
    <w:rsid w:val="00CC11A2"/>
    <w:rsid w:val="00CC1C0A"/>
    <w:rsid w:val="00CC30B6"/>
    <w:rsid w:val="00CC376B"/>
    <w:rsid w:val="00CC3E11"/>
    <w:rsid w:val="00CC4391"/>
    <w:rsid w:val="00CC4681"/>
    <w:rsid w:val="00CC53D7"/>
    <w:rsid w:val="00CC5D6A"/>
    <w:rsid w:val="00CC7554"/>
    <w:rsid w:val="00CC7650"/>
    <w:rsid w:val="00CD0A28"/>
    <w:rsid w:val="00CD1287"/>
    <w:rsid w:val="00CD2144"/>
    <w:rsid w:val="00CD2574"/>
    <w:rsid w:val="00CD3504"/>
    <w:rsid w:val="00CD3534"/>
    <w:rsid w:val="00CD4781"/>
    <w:rsid w:val="00CD4C66"/>
    <w:rsid w:val="00CD4DB1"/>
    <w:rsid w:val="00CD4DD0"/>
    <w:rsid w:val="00CD577D"/>
    <w:rsid w:val="00CD57E0"/>
    <w:rsid w:val="00CD6968"/>
    <w:rsid w:val="00CD7183"/>
    <w:rsid w:val="00CD7485"/>
    <w:rsid w:val="00CE1214"/>
    <w:rsid w:val="00CE2422"/>
    <w:rsid w:val="00CE3CE9"/>
    <w:rsid w:val="00CE43FD"/>
    <w:rsid w:val="00CE5851"/>
    <w:rsid w:val="00CE58CB"/>
    <w:rsid w:val="00CE5A44"/>
    <w:rsid w:val="00CE5C60"/>
    <w:rsid w:val="00CE624D"/>
    <w:rsid w:val="00CE6F82"/>
    <w:rsid w:val="00CE708A"/>
    <w:rsid w:val="00CE7E5B"/>
    <w:rsid w:val="00CE7FE6"/>
    <w:rsid w:val="00CF1DA7"/>
    <w:rsid w:val="00CF2991"/>
    <w:rsid w:val="00CF2C44"/>
    <w:rsid w:val="00CF46DA"/>
    <w:rsid w:val="00CF512C"/>
    <w:rsid w:val="00CF5407"/>
    <w:rsid w:val="00CF5900"/>
    <w:rsid w:val="00CF618F"/>
    <w:rsid w:val="00CF720A"/>
    <w:rsid w:val="00D007F8"/>
    <w:rsid w:val="00D02FCD"/>
    <w:rsid w:val="00D02FF2"/>
    <w:rsid w:val="00D07344"/>
    <w:rsid w:val="00D0799F"/>
    <w:rsid w:val="00D079F9"/>
    <w:rsid w:val="00D10326"/>
    <w:rsid w:val="00D104E1"/>
    <w:rsid w:val="00D13656"/>
    <w:rsid w:val="00D1397E"/>
    <w:rsid w:val="00D13F72"/>
    <w:rsid w:val="00D147F5"/>
    <w:rsid w:val="00D14A9B"/>
    <w:rsid w:val="00D151B2"/>
    <w:rsid w:val="00D16388"/>
    <w:rsid w:val="00D16691"/>
    <w:rsid w:val="00D166DD"/>
    <w:rsid w:val="00D17DE9"/>
    <w:rsid w:val="00D211BD"/>
    <w:rsid w:val="00D24D44"/>
    <w:rsid w:val="00D2541E"/>
    <w:rsid w:val="00D25C6E"/>
    <w:rsid w:val="00D3108D"/>
    <w:rsid w:val="00D3178B"/>
    <w:rsid w:val="00D31B36"/>
    <w:rsid w:val="00D322E0"/>
    <w:rsid w:val="00D36B19"/>
    <w:rsid w:val="00D40124"/>
    <w:rsid w:val="00D4093A"/>
    <w:rsid w:val="00D40AE9"/>
    <w:rsid w:val="00D40EB9"/>
    <w:rsid w:val="00D44A50"/>
    <w:rsid w:val="00D44E80"/>
    <w:rsid w:val="00D474E2"/>
    <w:rsid w:val="00D509A6"/>
    <w:rsid w:val="00D51B12"/>
    <w:rsid w:val="00D5226D"/>
    <w:rsid w:val="00D5472F"/>
    <w:rsid w:val="00D572E5"/>
    <w:rsid w:val="00D5741A"/>
    <w:rsid w:val="00D6041A"/>
    <w:rsid w:val="00D610D9"/>
    <w:rsid w:val="00D61C3D"/>
    <w:rsid w:val="00D66032"/>
    <w:rsid w:val="00D6648D"/>
    <w:rsid w:val="00D678ED"/>
    <w:rsid w:val="00D700CF"/>
    <w:rsid w:val="00D71A18"/>
    <w:rsid w:val="00D731F8"/>
    <w:rsid w:val="00D73E07"/>
    <w:rsid w:val="00D74320"/>
    <w:rsid w:val="00D7443D"/>
    <w:rsid w:val="00D74449"/>
    <w:rsid w:val="00D74833"/>
    <w:rsid w:val="00D74B4E"/>
    <w:rsid w:val="00D7528C"/>
    <w:rsid w:val="00D769D7"/>
    <w:rsid w:val="00D77703"/>
    <w:rsid w:val="00D80B5F"/>
    <w:rsid w:val="00D80C2D"/>
    <w:rsid w:val="00D83F38"/>
    <w:rsid w:val="00D8481E"/>
    <w:rsid w:val="00D84C3C"/>
    <w:rsid w:val="00D84EC2"/>
    <w:rsid w:val="00D85ABF"/>
    <w:rsid w:val="00D8651E"/>
    <w:rsid w:val="00D86DF6"/>
    <w:rsid w:val="00D90821"/>
    <w:rsid w:val="00D95004"/>
    <w:rsid w:val="00D95D6C"/>
    <w:rsid w:val="00D9618F"/>
    <w:rsid w:val="00D96EFF"/>
    <w:rsid w:val="00D9769F"/>
    <w:rsid w:val="00D979FB"/>
    <w:rsid w:val="00D97E78"/>
    <w:rsid w:val="00D97EA0"/>
    <w:rsid w:val="00DA090B"/>
    <w:rsid w:val="00DA2253"/>
    <w:rsid w:val="00DA27EA"/>
    <w:rsid w:val="00DA3956"/>
    <w:rsid w:val="00DA5569"/>
    <w:rsid w:val="00DA55E5"/>
    <w:rsid w:val="00DA566C"/>
    <w:rsid w:val="00DA64BF"/>
    <w:rsid w:val="00DA7E3F"/>
    <w:rsid w:val="00DB0D7C"/>
    <w:rsid w:val="00DB109B"/>
    <w:rsid w:val="00DB388F"/>
    <w:rsid w:val="00DB38F4"/>
    <w:rsid w:val="00DB62D9"/>
    <w:rsid w:val="00DB7073"/>
    <w:rsid w:val="00DB7459"/>
    <w:rsid w:val="00DB789A"/>
    <w:rsid w:val="00DC0E9E"/>
    <w:rsid w:val="00DC19B7"/>
    <w:rsid w:val="00DC1B04"/>
    <w:rsid w:val="00DC354B"/>
    <w:rsid w:val="00DC439A"/>
    <w:rsid w:val="00DC440F"/>
    <w:rsid w:val="00DC4875"/>
    <w:rsid w:val="00DC5700"/>
    <w:rsid w:val="00DC5E34"/>
    <w:rsid w:val="00DC6480"/>
    <w:rsid w:val="00DC77D4"/>
    <w:rsid w:val="00DC7EC3"/>
    <w:rsid w:val="00DD03A7"/>
    <w:rsid w:val="00DD0D84"/>
    <w:rsid w:val="00DD177E"/>
    <w:rsid w:val="00DD1AA4"/>
    <w:rsid w:val="00DD229B"/>
    <w:rsid w:val="00DD668B"/>
    <w:rsid w:val="00DD6CAB"/>
    <w:rsid w:val="00DD6F44"/>
    <w:rsid w:val="00DE056F"/>
    <w:rsid w:val="00DE0D90"/>
    <w:rsid w:val="00DE1543"/>
    <w:rsid w:val="00DE1FE8"/>
    <w:rsid w:val="00DE24CE"/>
    <w:rsid w:val="00DE4946"/>
    <w:rsid w:val="00DE4B74"/>
    <w:rsid w:val="00DE59D7"/>
    <w:rsid w:val="00DE6A08"/>
    <w:rsid w:val="00DE6AC0"/>
    <w:rsid w:val="00DE7384"/>
    <w:rsid w:val="00DF0DA5"/>
    <w:rsid w:val="00DF1282"/>
    <w:rsid w:val="00DF205D"/>
    <w:rsid w:val="00DF327B"/>
    <w:rsid w:val="00DF421D"/>
    <w:rsid w:val="00DF4B35"/>
    <w:rsid w:val="00DF544D"/>
    <w:rsid w:val="00DF6E71"/>
    <w:rsid w:val="00DF73CC"/>
    <w:rsid w:val="00DF7A35"/>
    <w:rsid w:val="00E00294"/>
    <w:rsid w:val="00E0164D"/>
    <w:rsid w:val="00E01DEB"/>
    <w:rsid w:val="00E01FAF"/>
    <w:rsid w:val="00E021A0"/>
    <w:rsid w:val="00E02C93"/>
    <w:rsid w:val="00E04798"/>
    <w:rsid w:val="00E048AB"/>
    <w:rsid w:val="00E04AAF"/>
    <w:rsid w:val="00E05AF0"/>
    <w:rsid w:val="00E05F8B"/>
    <w:rsid w:val="00E0656D"/>
    <w:rsid w:val="00E105AA"/>
    <w:rsid w:val="00E10898"/>
    <w:rsid w:val="00E12DB7"/>
    <w:rsid w:val="00E14945"/>
    <w:rsid w:val="00E14CC8"/>
    <w:rsid w:val="00E155C7"/>
    <w:rsid w:val="00E15CE3"/>
    <w:rsid w:val="00E161F9"/>
    <w:rsid w:val="00E16752"/>
    <w:rsid w:val="00E175B2"/>
    <w:rsid w:val="00E20320"/>
    <w:rsid w:val="00E20B03"/>
    <w:rsid w:val="00E2122C"/>
    <w:rsid w:val="00E212D7"/>
    <w:rsid w:val="00E225ED"/>
    <w:rsid w:val="00E23236"/>
    <w:rsid w:val="00E23BDE"/>
    <w:rsid w:val="00E23E97"/>
    <w:rsid w:val="00E24432"/>
    <w:rsid w:val="00E25F6B"/>
    <w:rsid w:val="00E26FEB"/>
    <w:rsid w:val="00E27073"/>
    <w:rsid w:val="00E27976"/>
    <w:rsid w:val="00E27D4A"/>
    <w:rsid w:val="00E3033E"/>
    <w:rsid w:val="00E30E14"/>
    <w:rsid w:val="00E32722"/>
    <w:rsid w:val="00E3272D"/>
    <w:rsid w:val="00E33B67"/>
    <w:rsid w:val="00E3640B"/>
    <w:rsid w:val="00E36AA1"/>
    <w:rsid w:val="00E402CF"/>
    <w:rsid w:val="00E41042"/>
    <w:rsid w:val="00E42AAD"/>
    <w:rsid w:val="00E42E53"/>
    <w:rsid w:val="00E44530"/>
    <w:rsid w:val="00E44542"/>
    <w:rsid w:val="00E44A3E"/>
    <w:rsid w:val="00E44CC5"/>
    <w:rsid w:val="00E45C3A"/>
    <w:rsid w:val="00E464DA"/>
    <w:rsid w:val="00E4655A"/>
    <w:rsid w:val="00E46C56"/>
    <w:rsid w:val="00E46ED1"/>
    <w:rsid w:val="00E47BEF"/>
    <w:rsid w:val="00E50AFB"/>
    <w:rsid w:val="00E511B0"/>
    <w:rsid w:val="00E51356"/>
    <w:rsid w:val="00E53095"/>
    <w:rsid w:val="00E5433E"/>
    <w:rsid w:val="00E55E89"/>
    <w:rsid w:val="00E56CB1"/>
    <w:rsid w:val="00E601BE"/>
    <w:rsid w:val="00E61010"/>
    <w:rsid w:val="00E62F22"/>
    <w:rsid w:val="00E637FF"/>
    <w:rsid w:val="00E65ABF"/>
    <w:rsid w:val="00E66CBF"/>
    <w:rsid w:val="00E6781F"/>
    <w:rsid w:val="00E67FE0"/>
    <w:rsid w:val="00E70227"/>
    <w:rsid w:val="00E70A4C"/>
    <w:rsid w:val="00E719FA"/>
    <w:rsid w:val="00E71E49"/>
    <w:rsid w:val="00E722DA"/>
    <w:rsid w:val="00E725E2"/>
    <w:rsid w:val="00E730E3"/>
    <w:rsid w:val="00E731F5"/>
    <w:rsid w:val="00E73FE9"/>
    <w:rsid w:val="00E74494"/>
    <w:rsid w:val="00E7490C"/>
    <w:rsid w:val="00E74F96"/>
    <w:rsid w:val="00E751E8"/>
    <w:rsid w:val="00E752EE"/>
    <w:rsid w:val="00E75E3D"/>
    <w:rsid w:val="00E77C74"/>
    <w:rsid w:val="00E80CC9"/>
    <w:rsid w:val="00E8258B"/>
    <w:rsid w:val="00E8586C"/>
    <w:rsid w:val="00E85AAC"/>
    <w:rsid w:val="00E869B7"/>
    <w:rsid w:val="00E86CAD"/>
    <w:rsid w:val="00E878E8"/>
    <w:rsid w:val="00E9054A"/>
    <w:rsid w:val="00E90645"/>
    <w:rsid w:val="00E9071F"/>
    <w:rsid w:val="00E90B44"/>
    <w:rsid w:val="00E9143D"/>
    <w:rsid w:val="00E91CB4"/>
    <w:rsid w:val="00E92DBA"/>
    <w:rsid w:val="00E93D6B"/>
    <w:rsid w:val="00E9417C"/>
    <w:rsid w:val="00E95EC5"/>
    <w:rsid w:val="00E97EEA"/>
    <w:rsid w:val="00E97F89"/>
    <w:rsid w:val="00EA04B6"/>
    <w:rsid w:val="00EA0945"/>
    <w:rsid w:val="00EA25E5"/>
    <w:rsid w:val="00EA3D37"/>
    <w:rsid w:val="00EA40F2"/>
    <w:rsid w:val="00EA4EC9"/>
    <w:rsid w:val="00EA531B"/>
    <w:rsid w:val="00EA607E"/>
    <w:rsid w:val="00EA7FE2"/>
    <w:rsid w:val="00EB0B03"/>
    <w:rsid w:val="00EB0D8A"/>
    <w:rsid w:val="00EB0F59"/>
    <w:rsid w:val="00EB20C9"/>
    <w:rsid w:val="00EB256F"/>
    <w:rsid w:val="00EB409B"/>
    <w:rsid w:val="00EB4599"/>
    <w:rsid w:val="00EB4BA3"/>
    <w:rsid w:val="00EB4EB7"/>
    <w:rsid w:val="00EB7EF9"/>
    <w:rsid w:val="00EC11D0"/>
    <w:rsid w:val="00EC26AA"/>
    <w:rsid w:val="00EC2BAD"/>
    <w:rsid w:val="00EC4256"/>
    <w:rsid w:val="00EC4F11"/>
    <w:rsid w:val="00ED0457"/>
    <w:rsid w:val="00ED0A48"/>
    <w:rsid w:val="00ED0BF7"/>
    <w:rsid w:val="00ED0F1C"/>
    <w:rsid w:val="00ED135A"/>
    <w:rsid w:val="00ED145A"/>
    <w:rsid w:val="00ED2958"/>
    <w:rsid w:val="00ED3001"/>
    <w:rsid w:val="00ED3046"/>
    <w:rsid w:val="00ED5F87"/>
    <w:rsid w:val="00ED64A3"/>
    <w:rsid w:val="00ED7ED4"/>
    <w:rsid w:val="00EE15FE"/>
    <w:rsid w:val="00EE273C"/>
    <w:rsid w:val="00EE3426"/>
    <w:rsid w:val="00EE401A"/>
    <w:rsid w:val="00EE42AE"/>
    <w:rsid w:val="00EE4300"/>
    <w:rsid w:val="00EE4A76"/>
    <w:rsid w:val="00EE7DC4"/>
    <w:rsid w:val="00EF042F"/>
    <w:rsid w:val="00EF15C6"/>
    <w:rsid w:val="00EF1E13"/>
    <w:rsid w:val="00EF20E0"/>
    <w:rsid w:val="00EF30D8"/>
    <w:rsid w:val="00EF642E"/>
    <w:rsid w:val="00EF650F"/>
    <w:rsid w:val="00EF7A9F"/>
    <w:rsid w:val="00F027C5"/>
    <w:rsid w:val="00F035CB"/>
    <w:rsid w:val="00F06E4D"/>
    <w:rsid w:val="00F11C94"/>
    <w:rsid w:val="00F12A98"/>
    <w:rsid w:val="00F12BF3"/>
    <w:rsid w:val="00F12C99"/>
    <w:rsid w:val="00F134AF"/>
    <w:rsid w:val="00F14507"/>
    <w:rsid w:val="00F146E1"/>
    <w:rsid w:val="00F15611"/>
    <w:rsid w:val="00F16278"/>
    <w:rsid w:val="00F17CFA"/>
    <w:rsid w:val="00F20D6C"/>
    <w:rsid w:val="00F20EDC"/>
    <w:rsid w:val="00F215CD"/>
    <w:rsid w:val="00F2286B"/>
    <w:rsid w:val="00F229CD"/>
    <w:rsid w:val="00F26867"/>
    <w:rsid w:val="00F304A3"/>
    <w:rsid w:val="00F3116F"/>
    <w:rsid w:val="00F32391"/>
    <w:rsid w:val="00F32FFA"/>
    <w:rsid w:val="00F334CF"/>
    <w:rsid w:val="00F33642"/>
    <w:rsid w:val="00F338C3"/>
    <w:rsid w:val="00F35BD5"/>
    <w:rsid w:val="00F361A8"/>
    <w:rsid w:val="00F36CC2"/>
    <w:rsid w:val="00F40C34"/>
    <w:rsid w:val="00F41164"/>
    <w:rsid w:val="00F413FD"/>
    <w:rsid w:val="00F41438"/>
    <w:rsid w:val="00F425B2"/>
    <w:rsid w:val="00F43088"/>
    <w:rsid w:val="00F432E0"/>
    <w:rsid w:val="00F4481F"/>
    <w:rsid w:val="00F45B4D"/>
    <w:rsid w:val="00F47144"/>
    <w:rsid w:val="00F4742B"/>
    <w:rsid w:val="00F47E66"/>
    <w:rsid w:val="00F500B7"/>
    <w:rsid w:val="00F52641"/>
    <w:rsid w:val="00F52935"/>
    <w:rsid w:val="00F52D40"/>
    <w:rsid w:val="00F55AF7"/>
    <w:rsid w:val="00F55B7E"/>
    <w:rsid w:val="00F5785F"/>
    <w:rsid w:val="00F64A65"/>
    <w:rsid w:val="00F64B1A"/>
    <w:rsid w:val="00F65134"/>
    <w:rsid w:val="00F66CAC"/>
    <w:rsid w:val="00F734B6"/>
    <w:rsid w:val="00F73F03"/>
    <w:rsid w:val="00F7523C"/>
    <w:rsid w:val="00F75F78"/>
    <w:rsid w:val="00F776A0"/>
    <w:rsid w:val="00F77D21"/>
    <w:rsid w:val="00F8102F"/>
    <w:rsid w:val="00F820E9"/>
    <w:rsid w:val="00F829FE"/>
    <w:rsid w:val="00F833AC"/>
    <w:rsid w:val="00F87143"/>
    <w:rsid w:val="00F87820"/>
    <w:rsid w:val="00F91949"/>
    <w:rsid w:val="00F91D8D"/>
    <w:rsid w:val="00F92AFA"/>
    <w:rsid w:val="00F92B3D"/>
    <w:rsid w:val="00F9399A"/>
    <w:rsid w:val="00F94542"/>
    <w:rsid w:val="00F94CBF"/>
    <w:rsid w:val="00F95707"/>
    <w:rsid w:val="00F95DD8"/>
    <w:rsid w:val="00F96BD9"/>
    <w:rsid w:val="00FA07A6"/>
    <w:rsid w:val="00FA0C9D"/>
    <w:rsid w:val="00FA1678"/>
    <w:rsid w:val="00FA16B5"/>
    <w:rsid w:val="00FA2B83"/>
    <w:rsid w:val="00FA5322"/>
    <w:rsid w:val="00FA567E"/>
    <w:rsid w:val="00FA58DA"/>
    <w:rsid w:val="00FA6065"/>
    <w:rsid w:val="00FA607D"/>
    <w:rsid w:val="00FA698A"/>
    <w:rsid w:val="00FA7A87"/>
    <w:rsid w:val="00FB10AC"/>
    <w:rsid w:val="00FB15EC"/>
    <w:rsid w:val="00FB3ABA"/>
    <w:rsid w:val="00FB6A15"/>
    <w:rsid w:val="00FB720C"/>
    <w:rsid w:val="00FC0890"/>
    <w:rsid w:val="00FC0D70"/>
    <w:rsid w:val="00FC165C"/>
    <w:rsid w:val="00FC1A9B"/>
    <w:rsid w:val="00FC29AA"/>
    <w:rsid w:val="00FC3148"/>
    <w:rsid w:val="00FC6BB4"/>
    <w:rsid w:val="00FC73BE"/>
    <w:rsid w:val="00FD02F4"/>
    <w:rsid w:val="00FD0589"/>
    <w:rsid w:val="00FD2153"/>
    <w:rsid w:val="00FD3CD7"/>
    <w:rsid w:val="00FD57B5"/>
    <w:rsid w:val="00FD593A"/>
    <w:rsid w:val="00FD6BC8"/>
    <w:rsid w:val="00FD6CA1"/>
    <w:rsid w:val="00FD7295"/>
    <w:rsid w:val="00FD7EF5"/>
    <w:rsid w:val="00FE0583"/>
    <w:rsid w:val="00FE1250"/>
    <w:rsid w:val="00FE2AEF"/>
    <w:rsid w:val="00FE301E"/>
    <w:rsid w:val="00FE3F29"/>
    <w:rsid w:val="00FE4942"/>
    <w:rsid w:val="00FE705F"/>
    <w:rsid w:val="00FE7DAF"/>
    <w:rsid w:val="00FE7EF0"/>
    <w:rsid w:val="00FF097B"/>
    <w:rsid w:val="00FF16E0"/>
    <w:rsid w:val="00FF179F"/>
    <w:rsid w:val="00FF237D"/>
    <w:rsid w:val="00FF41D6"/>
    <w:rsid w:val="00FF4DF4"/>
    <w:rsid w:val="00FF531C"/>
    <w:rsid w:val="00FF6A6B"/>
    <w:rsid w:val="00FF7B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1" fillcolor="#ddd">
      <v:fill color="#ddd"/>
      <v:stroke weight="0"/>
      <o:colormru v:ext="edit" colors="#ddd,#c0c,#c06"/>
    </o:shapedefaults>
    <o:shapelayout v:ext="edit">
      <o:idmap v:ext="edit" data="2"/>
    </o:shapelayout>
  </w:shapeDefaults>
  <w:decimalSymbol w:val=","/>
  <w:listSeparator w:val=";"/>
  <w14:docId w14:val="35A610B8"/>
  <w15:docId w15:val="{585F5EB7-4523-4CAB-89CA-F3998CED4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4" w:unhideWhenUsed="1" w:qFormat="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011E"/>
    <w:pPr>
      <w:keepLines/>
      <w:jc w:val="both"/>
    </w:pPr>
    <w:rPr>
      <w:rFonts w:ascii="Arial" w:hAnsi="Arial"/>
      <w:sz w:val="22"/>
    </w:rPr>
  </w:style>
  <w:style w:type="paragraph" w:styleId="Titre1">
    <w:name w:val="heading 1"/>
    <w:basedOn w:val="Normal"/>
    <w:next w:val="Normal-retrait"/>
    <w:link w:val="Titre1Car"/>
    <w:qFormat/>
    <w:rsid w:val="009E011E"/>
    <w:pPr>
      <w:pageBreakBefore/>
      <w:numPr>
        <w:numId w:val="1"/>
      </w:numPr>
      <w:tabs>
        <w:tab w:val="clear" w:pos="851"/>
        <w:tab w:val="num" w:pos="993"/>
      </w:tabs>
      <w:spacing w:before="240" w:after="120"/>
      <w:ind w:left="993" w:hanging="993"/>
      <w:outlineLvl w:val="0"/>
    </w:pPr>
    <w:rPr>
      <w:b/>
      <w:caps/>
      <w:color w:val="000080"/>
      <w:kern w:val="28"/>
      <w:sz w:val="28"/>
    </w:rPr>
  </w:style>
  <w:style w:type="paragraph" w:styleId="Titre2">
    <w:name w:val="heading 2"/>
    <w:basedOn w:val="Normal"/>
    <w:next w:val="Normal-retrait"/>
    <w:qFormat/>
    <w:rsid w:val="0056706A"/>
    <w:pPr>
      <w:numPr>
        <w:ilvl w:val="1"/>
        <w:numId w:val="1"/>
      </w:numPr>
      <w:spacing w:before="360" w:after="240"/>
      <w:outlineLvl w:val="1"/>
    </w:pPr>
    <w:rPr>
      <w:smallCaps/>
      <w:color w:val="800080"/>
      <w:sz w:val="28"/>
    </w:rPr>
  </w:style>
  <w:style w:type="paragraph" w:styleId="Titre3">
    <w:name w:val="heading 3"/>
    <w:basedOn w:val="Normal"/>
    <w:next w:val="Normal-retrait"/>
    <w:link w:val="Titre3Car"/>
    <w:qFormat/>
    <w:rsid w:val="0034035D"/>
    <w:pPr>
      <w:keepNext/>
      <w:numPr>
        <w:ilvl w:val="2"/>
        <w:numId w:val="1"/>
      </w:numPr>
      <w:spacing w:before="240" w:after="240"/>
      <w:outlineLvl w:val="2"/>
    </w:pPr>
    <w:rPr>
      <w:color w:val="800000"/>
      <w:sz w:val="26"/>
    </w:rPr>
  </w:style>
  <w:style w:type="paragraph" w:styleId="Titre4">
    <w:name w:val="heading 4"/>
    <w:basedOn w:val="Normal"/>
    <w:next w:val="Normal-retrait"/>
    <w:autoRedefine/>
    <w:qFormat/>
    <w:rsid w:val="0034035D"/>
    <w:pPr>
      <w:numPr>
        <w:ilvl w:val="3"/>
        <w:numId w:val="1"/>
      </w:numPr>
      <w:tabs>
        <w:tab w:val="clear" w:pos="1222"/>
        <w:tab w:val="num" w:pos="1080"/>
      </w:tabs>
      <w:spacing w:before="240" w:after="240"/>
      <w:ind w:left="1418"/>
      <w:outlineLvl w:val="3"/>
    </w:pPr>
    <w:rPr>
      <w:snapToGrid w:val="0"/>
      <w:color w:val="008080"/>
    </w:rPr>
  </w:style>
  <w:style w:type="paragraph" w:styleId="Titre5">
    <w:name w:val="heading 5"/>
    <w:basedOn w:val="Normal"/>
    <w:next w:val="Normal-retrait"/>
    <w:qFormat/>
    <w:rsid w:val="009E011E"/>
    <w:pPr>
      <w:numPr>
        <w:ilvl w:val="4"/>
        <w:numId w:val="1"/>
      </w:numPr>
      <w:spacing w:before="240" w:after="120"/>
      <w:ind w:left="2127"/>
      <w:outlineLvl w:val="4"/>
    </w:pPr>
  </w:style>
  <w:style w:type="paragraph" w:styleId="Titre6">
    <w:name w:val="heading 6"/>
    <w:basedOn w:val="Normal"/>
    <w:next w:val="Normal"/>
    <w:qFormat/>
    <w:rsid w:val="009E011E"/>
    <w:pPr>
      <w:numPr>
        <w:ilvl w:val="5"/>
        <w:numId w:val="1"/>
      </w:numPr>
      <w:spacing w:before="240" w:after="60"/>
      <w:outlineLvl w:val="5"/>
    </w:pPr>
  </w:style>
  <w:style w:type="paragraph" w:styleId="Titre7">
    <w:name w:val="heading 7"/>
    <w:basedOn w:val="Normal"/>
    <w:next w:val="Normal"/>
    <w:qFormat/>
    <w:rsid w:val="009E011E"/>
    <w:pPr>
      <w:numPr>
        <w:ilvl w:val="6"/>
        <w:numId w:val="1"/>
      </w:numPr>
      <w:spacing w:before="240" w:after="60"/>
      <w:outlineLvl w:val="6"/>
    </w:pPr>
  </w:style>
  <w:style w:type="paragraph" w:styleId="Titre8">
    <w:name w:val="heading 8"/>
    <w:basedOn w:val="Normal"/>
    <w:next w:val="Normal"/>
    <w:qFormat/>
    <w:rsid w:val="009E011E"/>
    <w:pPr>
      <w:numPr>
        <w:ilvl w:val="7"/>
        <w:numId w:val="1"/>
      </w:numPr>
      <w:spacing w:before="240" w:after="60"/>
      <w:outlineLvl w:val="7"/>
    </w:pPr>
    <w:rPr>
      <w:i/>
    </w:rPr>
  </w:style>
  <w:style w:type="paragraph" w:styleId="Titre9">
    <w:name w:val="heading 9"/>
    <w:basedOn w:val="Normal"/>
    <w:next w:val="Normal"/>
    <w:qFormat/>
    <w:rsid w:val="009E011E"/>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retrait">
    <w:name w:val="Normal-retrait"/>
    <w:rsid w:val="009E011E"/>
    <w:pPr>
      <w:keepLines/>
      <w:ind w:left="993"/>
      <w:jc w:val="both"/>
    </w:pPr>
    <w:rPr>
      <w:rFonts w:ascii="Arial" w:hAnsi="Arial"/>
      <w:sz w:val="22"/>
    </w:rPr>
  </w:style>
  <w:style w:type="paragraph" w:styleId="En-tte">
    <w:name w:val="header"/>
    <w:basedOn w:val="Normal"/>
    <w:rsid w:val="009E011E"/>
    <w:pPr>
      <w:spacing w:before="120"/>
      <w:jc w:val="right"/>
    </w:pPr>
    <w:rPr>
      <w:color w:val="333399"/>
      <w:sz w:val="18"/>
    </w:rPr>
  </w:style>
  <w:style w:type="paragraph" w:styleId="Pieddepage">
    <w:name w:val="footer"/>
    <w:basedOn w:val="Normal"/>
    <w:rsid w:val="009E011E"/>
    <w:pPr>
      <w:tabs>
        <w:tab w:val="center" w:pos="4536"/>
        <w:tab w:val="right" w:pos="9072"/>
      </w:tabs>
      <w:jc w:val="center"/>
    </w:pPr>
    <w:rPr>
      <w:bCs/>
      <w:sz w:val="16"/>
    </w:rPr>
  </w:style>
  <w:style w:type="paragraph" w:customStyle="1" w:styleId="TitreArial14Droite">
    <w:name w:val="TitreArial14Droite"/>
    <w:basedOn w:val="TitreArial14Gauche"/>
    <w:rsid w:val="009E011E"/>
    <w:pPr>
      <w:jc w:val="right"/>
    </w:pPr>
  </w:style>
  <w:style w:type="paragraph" w:customStyle="1" w:styleId="TitreArial14Gauche">
    <w:name w:val="TitreArial14Gauche"/>
    <w:basedOn w:val="Normal"/>
    <w:next w:val="Normal-retrait"/>
    <w:rsid w:val="009E011E"/>
    <w:pPr>
      <w:keepLines w:val="0"/>
      <w:tabs>
        <w:tab w:val="left" w:pos="2268"/>
        <w:tab w:val="left" w:pos="3828"/>
      </w:tabs>
      <w:jc w:val="left"/>
    </w:pPr>
    <w:rPr>
      <w:b/>
      <w:caps/>
      <w:color w:val="000080"/>
      <w:sz w:val="28"/>
    </w:rPr>
  </w:style>
  <w:style w:type="paragraph" w:styleId="TM1">
    <w:name w:val="toc 1"/>
    <w:next w:val="Normal"/>
    <w:uiPriority w:val="39"/>
    <w:rsid w:val="009E011E"/>
    <w:pPr>
      <w:tabs>
        <w:tab w:val="left" w:pos="709"/>
        <w:tab w:val="right" w:leader="dot" w:pos="9232"/>
      </w:tabs>
      <w:spacing w:before="280" w:after="80"/>
      <w:ind w:left="709" w:hanging="709"/>
    </w:pPr>
    <w:rPr>
      <w:rFonts w:ascii="Arial" w:hAnsi="Arial"/>
      <w:b/>
      <w:caps/>
      <w:noProof/>
      <w:color w:val="000080"/>
      <w:sz w:val="24"/>
    </w:rPr>
  </w:style>
  <w:style w:type="paragraph" w:styleId="TM2">
    <w:name w:val="toc 2"/>
    <w:next w:val="Normal"/>
    <w:uiPriority w:val="39"/>
    <w:rsid w:val="009E011E"/>
    <w:pPr>
      <w:tabs>
        <w:tab w:val="left" w:pos="709"/>
        <w:tab w:val="right" w:leader="dot" w:pos="9231"/>
      </w:tabs>
      <w:spacing w:before="160" w:after="80"/>
      <w:ind w:left="709" w:hanging="709"/>
    </w:pPr>
    <w:rPr>
      <w:rFonts w:ascii="Arial" w:hAnsi="Arial"/>
      <w:smallCaps/>
      <w:noProof/>
      <w:color w:val="800080"/>
      <w:sz w:val="26"/>
    </w:rPr>
  </w:style>
  <w:style w:type="paragraph" w:styleId="TM3">
    <w:name w:val="toc 3"/>
    <w:next w:val="Normal"/>
    <w:uiPriority w:val="39"/>
    <w:rsid w:val="009E011E"/>
    <w:pPr>
      <w:tabs>
        <w:tab w:val="right" w:leader="dot" w:pos="9232"/>
      </w:tabs>
      <w:spacing w:before="80" w:after="40"/>
      <w:ind w:left="1701" w:hanging="992"/>
    </w:pPr>
    <w:rPr>
      <w:rFonts w:ascii="Arial" w:hAnsi="Arial"/>
      <w:noProof/>
      <w:color w:val="800000"/>
      <w:sz w:val="26"/>
    </w:rPr>
  </w:style>
  <w:style w:type="paragraph" w:styleId="TM4">
    <w:name w:val="toc 4"/>
    <w:next w:val="Normal"/>
    <w:uiPriority w:val="39"/>
    <w:rsid w:val="009E011E"/>
    <w:pPr>
      <w:tabs>
        <w:tab w:val="right" w:leader="dot" w:pos="9231"/>
      </w:tabs>
      <w:spacing w:before="40"/>
      <w:ind w:left="1701" w:hanging="992"/>
    </w:pPr>
    <w:rPr>
      <w:rFonts w:ascii="Arial" w:hAnsi="Arial"/>
      <w:noProof/>
      <w:color w:val="008080"/>
      <w:sz w:val="22"/>
    </w:rPr>
  </w:style>
  <w:style w:type="paragraph" w:styleId="TM5">
    <w:name w:val="toc 5"/>
    <w:next w:val="Normal"/>
    <w:uiPriority w:val="39"/>
    <w:rsid w:val="009E011E"/>
    <w:pPr>
      <w:tabs>
        <w:tab w:val="right" w:leader="dot" w:pos="9231"/>
      </w:tabs>
      <w:ind w:left="2835" w:hanging="1134"/>
    </w:pPr>
    <w:rPr>
      <w:rFonts w:ascii="Arial" w:hAnsi="Arial"/>
      <w:noProof/>
      <w:sz w:val="22"/>
    </w:rPr>
  </w:style>
  <w:style w:type="paragraph" w:customStyle="1" w:styleId="Datedelettre">
    <w:name w:val="Date de lettre"/>
    <w:basedOn w:val="Normal"/>
    <w:rsid w:val="009E011E"/>
    <w:pPr>
      <w:jc w:val="right"/>
    </w:pPr>
    <w:rPr>
      <w:b/>
      <w:bCs/>
    </w:rPr>
  </w:style>
  <w:style w:type="paragraph" w:styleId="Signature">
    <w:name w:val="Signature"/>
    <w:basedOn w:val="Normal"/>
    <w:rsid w:val="009E011E"/>
    <w:pPr>
      <w:ind w:left="5670"/>
    </w:pPr>
  </w:style>
  <w:style w:type="paragraph" w:customStyle="1" w:styleId="TableText">
    <w:name w:val="Table_Text"/>
    <w:basedOn w:val="Normal"/>
    <w:rsid w:val="009E011E"/>
    <w:pPr>
      <w:keepLines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style>
  <w:style w:type="paragraph" w:customStyle="1" w:styleId="TableTitle">
    <w:name w:val="Table_Title"/>
    <w:basedOn w:val="Normal"/>
    <w:next w:val="Normal-retrait"/>
    <w:rsid w:val="009E011E"/>
    <w:pPr>
      <w:keepNext/>
      <w:tabs>
        <w:tab w:val="left" w:pos="794"/>
        <w:tab w:val="left" w:pos="1191"/>
        <w:tab w:val="left" w:pos="1588"/>
        <w:tab w:val="left" w:pos="1985"/>
      </w:tabs>
      <w:spacing w:before="240" w:after="120"/>
      <w:ind w:left="993"/>
      <w:jc w:val="left"/>
    </w:pPr>
    <w:rPr>
      <w:b/>
      <w:caps/>
      <w:color w:val="808000"/>
      <w:sz w:val="20"/>
    </w:rPr>
  </w:style>
  <w:style w:type="paragraph" w:customStyle="1" w:styleId="TableHead">
    <w:name w:val="Table_Head"/>
    <w:basedOn w:val="TableText"/>
    <w:rsid w:val="009E011E"/>
    <w:pPr>
      <w:spacing w:before="80" w:after="80"/>
      <w:jc w:val="center"/>
    </w:pPr>
    <w:rPr>
      <w:b/>
      <w:snapToGrid w:val="0"/>
      <w:lang w:eastAsia="en-US"/>
    </w:rPr>
  </w:style>
  <w:style w:type="paragraph" w:styleId="Notedebasdepage">
    <w:name w:val="footnote text"/>
    <w:basedOn w:val="Normal"/>
    <w:semiHidden/>
    <w:pPr>
      <w:pBdr>
        <w:top w:val="single" w:sz="6" w:space="1" w:color="auto"/>
      </w:pBdr>
      <w:spacing w:before="120"/>
      <w:ind w:left="851"/>
    </w:pPr>
    <w:rPr>
      <w:color w:val="000080"/>
      <w:sz w:val="18"/>
    </w:rPr>
  </w:style>
  <w:style w:type="paragraph" w:customStyle="1" w:styleId="Bandeau">
    <w:name w:val="Bandeau"/>
    <w:rsid w:val="009E011E"/>
    <w:pPr>
      <w:keepLines/>
      <w:widowControl w:val="0"/>
      <w:shd w:val="pct25" w:color="auto" w:fill="auto"/>
      <w:tabs>
        <w:tab w:val="left" w:pos="0"/>
        <w:tab w:val="left" w:pos="1418"/>
        <w:tab w:val="left" w:pos="2835"/>
        <w:tab w:val="left" w:pos="4251"/>
        <w:tab w:val="left" w:pos="4320"/>
        <w:tab w:val="left" w:pos="5040"/>
        <w:tab w:val="left" w:pos="5760"/>
        <w:tab w:val="left" w:pos="6480"/>
        <w:tab w:val="left" w:pos="7200"/>
        <w:tab w:val="left" w:pos="7920"/>
      </w:tabs>
      <w:spacing w:line="238" w:lineRule="atLeast"/>
      <w:jc w:val="center"/>
    </w:pPr>
    <w:rPr>
      <w:rFonts w:ascii="Arial" w:hAnsi="Arial"/>
      <w:b/>
      <w:color w:val="FFFFFF"/>
      <w:sz w:val="32"/>
    </w:rPr>
  </w:style>
  <w:style w:type="paragraph" w:styleId="TM6">
    <w:name w:val="toc 6"/>
    <w:basedOn w:val="Normal"/>
    <w:next w:val="Normal"/>
    <w:autoRedefine/>
    <w:uiPriority w:val="39"/>
    <w:rsid w:val="009E011E"/>
    <w:pPr>
      <w:ind w:left="1100"/>
    </w:pPr>
  </w:style>
  <w:style w:type="paragraph" w:customStyle="1" w:styleId="TableTextCentre">
    <w:name w:val="Table_Text_Centre"/>
    <w:basedOn w:val="TableText"/>
    <w:rsid w:val="009E011E"/>
    <w:pPr>
      <w:jc w:val="center"/>
    </w:pPr>
  </w:style>
  <w:style w:type="paragraph" w:customStyle="1" w:styleId="Abbreviation">
    <w:name w:val="Abbreviation"/>
    <w:basedOn w:val="Normal-retrait"/>
    <w:rsid w:val="009E011E"/>
    <w:pPr>
      <w:ind w:left="2127" w:hanging="1134"/>
    </w:pPr>
    <w:rPr>
      <w:bCs/>
      <w:lang w:eastAsia="en-US"/>
    </w:rPr>
  </w:style>
  <w:style w:type="paragraph" w:styleId="TM7">
    <w:name w:val="toc 7"/>
    <w:basedOn w:val="Normal"/>
    <w:next w:val="Normal"/>
    <w:autoRedefine/>
    <w:uiPriority w:val="39"/>
    <w:rsid w:val="009E011E"/>
    <w:pPr>
      <w:ind w:left="1320"/>
    </w:pPr>
  </w:style>
  <w:style w:type="paragraph" w:styleId="TM8">
    <w:name w:val="toc 8"/>
    <w:basedOn w:val="Normal"/>
    <w:next w:val="Normal"/>
    <w:autoRedefine/>
    <w:uiPriority w:val="39"/>
    <w:rsid w:val="009E011E"/>
    <w:pPr>
      <w:ind w:left="1540"/>
    </w:pPr>
  </w:style>
  <w:style w:type="paragraph" w:styleId="Listenumros">
    <w:name w:val="List Number"/>
    <w:basedOn w:val="Normal"/>
    <w:rsid w:val="009E011E"/>
    <w:pPr>
      <w:numPr>
        <w:numId w:val="2"/>
      </w:numPr>
      <w:tabs>
        <w:tab w:val="clear" w:pos="1211"/>
        <w:tab w:val="num" w:pos="1418"/>
      </w:tabs>
      <w:ind w:left="1418" w:hanging="425"/>
    </w:pPr>
    <w:rPr>
      <w:snapToGrid w:val="0"/>
    </w:rPr>
  </w:style>
  <w:style w:type="paragraph" w:styleId="TM9">
    <w:name w:val="toc 9"/>
    <w:basedOn w:val="TM1"/>
    <w:next w:val="Normal-retrait"/>
    <w:autoRedefine/>
    <w:uiPriority w:val="39"/>
    <w:rsid w:val="009E011E"/>
    <w:pPr>
      <w:ind w:left="1418" w:hanging="1418"/>
    </w:pPr>
    <w:rPr>
      <w:szCs w:val="28"/>
    </w:rPr>
  </w:style>
  <w:style w:type="paragraph" w:customStyle="1" w:styleId="TitreAnnexe">
    <w:name w:val="TitreAnnexe"/>
    <w:basedOn w:val="TitreArial14Droite"/>
    <w:next w:val="Normal-retrait"/>
    <w:rsid w:val="009E011E"/>
    <w:pPr>
      <w:pageBreakBefore/>
      <w:ind w:left="993"/>
      <w:jc w:val="left"/>
    </w:pPr>
  </w:style>
  <w:style w:type="paragraph" w:customStyle="1" w:styleId="Entete-PagePaire">
    <w:name w:val="Entete-PagePaire"/>
    <w:basedOn w:val="En-tte"/>
    <w:rsid w:val="009E011E"/>
    <w:pPr>
      <w:jc w:val="left"/>
    </w:pPr>
  </w:style>
  <w:style w:type="paragraph" w:customStyle="1" w:styleId="Titrerouge">
    <w:name w:val="Titre rouge"/>
    <w:basedOn w:val="Normal"/>
    <w:rsid w:val="009E011E"/>
    <w:pPr>
      <w:spacing w:before="840"/>
      <w:jc w:val="right"/>
    </w:pPr>
    <w:rPr>
      <w:caps/>
      <w:color w:val="800000"/>
      <w:sz w:val="36"/>
    </w:rPr>
  </w:style>
  <w:style w:type="paragraph" w:customStyle="1" w:styleId="Titrebleu">
    <w:name w:val="Titre bleu"/>
    <w:basedOn w:val="Titrerouge"/>
    <w:rsid w:val="009E011E"/>
    <w:rPr>
      <w:color w:val="000080"/>
    </w:rPr>
  </w:style>
  <w:style w:type="character" w:styleId="Lienhypertexte">
    <w:name w:val="Hyperlink"/>
    <w:basedOn w:val="Policepardfaut"/>
    <w:uiPriority w:val="99"/>
    <w:rsid w:val="009E011E"/>
    <w:rPr>
      <w:color w:val="0000FF"/>
      <w:u w:val="none"/>
    </w:rPr>
  </w:style>
  <w:style w:type="character" w:styleId="Lienhypertextesuivivisit">
    <w:name w:val="FollowedHyperlink"/>
    <w:basedOn w:val="Policepardfaut"/>
    <w:rsid w:val="009E011E"/>
    <w:rPr>
      <w:color w:val="800080"/>
      <w:u w:val="none"/>
    </w:rPr>
  </w:style>
  <w:style w:type="paragraph" w:customStyle="1" w:styleId="TitreArial11Gauche">
    <w:name w:val="TitreArial11Gauche"/>
    <w:basedOn w:val="Normal"/>
    <w:next w:val="Normal"/>
    <w:rsid w:val="009E011E"/>
    <w:pPr>
      <w:spacing w:before="120" w:after="80"/>
    </w:pPr>
    <w:rPr>
      <w:b/>
      <w:caps/>
      <w:color w:val="000080"/>
    </w:rPr>
  </w:style>
  <w:style w:type="paragraph" w:customStyle="1" w:styleId="PucesNiveau1">
    <w:name w:val="PucesNiveau1"/>
    <w:next w:val="Normal-retrait"/>
    <w:rsid w:val="009E011E"/>
    <w:pPr>
      <w:numPr>
        <w:numId w:val="3"/>
      </w:numPr>
      <w:tabs>
        <w:tab w:val="left" w:pos="1418"/>
      </w:tabs>
      <w:jc w:val="both"/>
    </w:pPr>
    <w:rPr>
      <w:rFonts w:ascii="Arial" w:hAnsi="Arial"/>
      <w:sz w:val="22"/>
    </w:rPr>
  </w:style>
  <w:style w:type="paragraph" w:customStyle="1" w:styleId="NormalRetrait1ereligne">
    <w:name w:val="Normal Retrait 1ere ligne"/>
    <w:basedOn w:val="Normal"/>
    <w:rsid w:val="009E011E"/>
    <w:pPr>
      <w:ind w:firstLine="709"/>
    </w:pPr>
  </w:style>
  <w:style w:type="paragraph" w:customStyle="1" w:styleId="Expediteur">
    <w:name w:val="Expediteur"/>
    <w:basedOn w:val="Normal"/>
    <w:rsid w:val="009E011E"/>
    <w:rPr>
      <w:b/>
    </w:rPr>
  </w:style>
  <w:style w:type="paragraph" w:customStyle="1" w:styleId="Destinataire">
    <w:name w:val="Destinataire"/>
    <w:basedOn w:val="Normal"/>
    <w:rsid w:val="009E011E"/>
    <w:pPr>
      <w:ind w:left="5216"/>
    </w:pPr>
    <w:rPr>
      <w:b/>
    </w:rPr>
  </w:style>
  <w:style w:type="paragraph" w:customStyle="1" w:styleId="PucesNiveau2">
    <w:name w:val="PucesNiveau2"/>
    <w:next w:val="Normal-retrait"/>
    <w:rsid w:val="009E011E"/>
    <w:pPr>
      <w:numPr>
        <w:numId w:val="4"/>
      </w:numPr>
      <w:tabs>
        <w:tab w:val="left" w:pos="1843"/>
      </w:tabs>
      <w:jc w:val="both"/>
    </w:pPr>
    <w:rPr>
      <w:rFonts w:ascii="Arial" w:hAnsi="Arial"/>
      <w:sz w:val="22"/>
    </w:rPr>
  </w:style>
  <w:style w:type="paragraph" w:customStyle="1" w:styleId="PucesNiveau3">
    <w:name w:val="PucesNiveau3"/>
    <w:next w:val="Normal-retrait"/>
    <w:rsid w:val="009E011E"/>
    <w:pPr>
      <w:numPr>
        <w:numId w:val="5"/>
      </w:numPr>
      <w:tabs>
        <w:tab w:val="left" w:pos="2127"/>
      </w:tabs>
      <w:jc w:val="both"/>
    </w:pPr>
    <w:rPr>
      <w:rFonts w:ascii="Arial" w:hAnsi="Arial"/>
      <w:sz w:val="22"/>
    </w:rPr>
  </w:style>
  <w:style w:type="paragraph" w:styleId="Lgende">
    <w:name w:val="caption"/>
    <w:basedOn w:val="Normal"/>
    <w:next w:val="Normal"/>
    <w:qFormat/>
    <w:rsid w:val="009E011E"/>
    <w:pPr>
      <w:spacing w:before="120" w:after="120"/>
      <w:jc w:val="center"/>
    </w:pPr>
    <w:rPr>
      <w:b/>
      <w:bCs/>
      <w:color w:val="808000"/>
    </w:rPr>
  </w:style>
  <w:style w:type="paragraph" w:styleId="Corpsdetexte">
    <w:name w:val="Body Text"/>
    <w:basedOn w:val="Normal"/>
    <w:pPr>
      <w:jc w:val="center"/>
    </w:pPr>
    <w:rPr>
      <w:color w:val="0000FF"/>
    </w:rPr>
  </w:style>
  <w:style w:type="paragraph" w:customStyle="1" w:styleId="xl24">
    <w:name w:val="xl24"/>
    <w:basedOn w:val="Normal"/>
    <w:pPr>
      <w:keepLines w:val="0"/>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Arial Unicode MS" w:cs="Arial"/>
      <w:b/>
      <w:bCs/>
      <w:color w:val="000080"/>
      <w:sz w:val="24"/>
      <w:szCs w:val="24"/>
    </w:rPr>
  </w:style>
  <w:style w:type="paragraph" w:customStyle="1" w:styleId="xl25">
    <w:name w:val="xl25"/>
    <w:basedOn w:val="Normal"/>
    <w:pPr>
      <w:keepLines w:val="0"/>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eastAsia="Arial Unicode MS" w:cs="Arial"/>
      <w:sz w:val="24"/>
      <w:szCs w:val="24"/>
    </w:rPr>
  </w:style>
  <w:style w:type="paragraph" w:customStyle="1" w:styleId="xl26">
    <w:name w:val="xl26"/>
    <w:basedOn w:val="Normal"/>
    <w:pPr>
      <w:keepLines w:val="0"/>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eastAsia="Arial Unicode MS" w:cs="Arial"/>
      <w:b/>
      <w:bCs/>
      <w:sz w:val="24"/>
      <w:szCs w:val="24"/>
    </w:rPr>
  </w:style>
  <w:style w:type="paragraph" w:customStyle="1" w:styleId="xl27">
    <w:name w:val="xl27"/>
    <w:basedOn w:val="Normal"/>
    <w:pPr>
      <w:keepLines w:val="0"/>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24"/>
      <w:szCs w:val="24"/>
    </w:rPr>
  </w:style>
  <w:style w:type="paragraph" w:customStyle="1" w:styleId="xl28">
    <w:name w:val="xl28"/>
    <w:basedOn w:val="Normal"/>
    <w:pPr>
      <w:keepLines w:val="0"/>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sz w:val="24"/>
      <w:szCs w:val="24"/>
    </w:rPr>
  </w:style>
  <w:style w:type="paragraph" w:customStyle="1" w:styleId="xl29">
    <w:name w:val="xl29"/>
    <w:basedOn w:val="Normal"/>
    <w:pPr>
      <w:keepLines w:val="0"/>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sz w:val="24"/>
      <w:szCs w:val="24"/>
    </w:rPr>
  </w:style>
  <w:style w:type="paragraph" w:customStyle="1" w:styleId="xl30">
    <w:name w:val="xl30"/>
    <w:basedOn w:val="Normal"/>
    <w:pPr>
      <w:keepLines w:val="0"/>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eastAsia="Arial Unicode MS" w:cs="Arial"/>
      <w:b/>
      <w:bCs/>
      <w:sz w:val="24"/>
      <w:szCs w:val="24"/>
    </w:rPr>
  </w:style>
  <w:style w:type="paragraph" w:customStyle="1" w:styleId="xl31">
    <w:name w:val="xl31"/>
    <w:basedOn w:val="Normal"/>
    <w:pPr>
      <w:keepLines w:val="0"/>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sz w:val="24"/>
      <w:szCs w:val="24"/>
    </w:rPr>
  </w:style>
  <w:style w:type="paragraph" w:styleId="Corpsdetexte2">
    <w:name w:val="Body Text 2"/>
    <w:basedOn w:val="Normal"/>
    <w:pPr>
      <w:jc w:val="center"/>
    </w:pPr>
    <w:rPr>
      <w:b/>
      <w:bCs/>
      <w:color w:val="0000FF"/>
    </w:rPr>
  </w:style>
  <w:style w:type="paragraph" w:customStyle="1" w:styleId="NormC2">
    <w:name w:val="NormC2"/>
    <w:basedOn w:val="Normal"/>
    <w:pPr>
      <w:keepLines w:val="0"/>
      <w:widowControl w:val="0"/>
      <w:spacing w:after="120"/>
      <w:ind w:left="2160" w:right="-1"/>
    </w:pPr>
    <w:rPr>
      <w:rFonts w:ascii="FuturaA Bk BT" w:hAnsi="FuturaA Bk BT"/>
      <w:sz w:val="20"/>
      <w:lang w:val="en-GB" w:eastAsia="en-US"/>
    </w:rPr>
  </w:style>
  <w:style w:type="paragraph" w:customStyle="1" w:styleId="Normalretrait2">
    <w:name w:val="Normal retrait 2"/>
    <w:basedOn w:val="Normal-retrait"/>
    <w:autoRedefine/>
    <w:pPr>
      <w:ind w:left="1418"/>
    </w:pPr>
    <w:rPr>
      <w:lang w:val="en-GB"/>
    </w:rPr>
  </w:style>
  <w:style w:type="paragraph" w:customStyle="1" w:styleId="Listeniveau1">
    <w:name w:val="Liste niveau 1"/>
    <w:basedOn w:val="Normal"/>
    <w:pPr>
      <w:keepLines w:val="0"/>
      <w:numPr>
        <w:numId w:val="6"/>
      </w:numPr>
      <w:spacing w:before="120"/>
    </w:pPr>
    <w:rPr>
      <w:rFonts w:ascii="FuturaA Bk BT" w:hAnsi="FuturaA Bk BT"/>
      <w:color w:val="000080"/>
    </w:rPr>
  </w:style>
  <w:style w:type="paragraph" w:styleId="Corpsdetexte3">
    <w:name w:val="Body Text 3"/>
    <w:basedOn w:val="Normal"/>
    <w:pPr>
      <w:keepLines w:val="0"/>
      <w:autoSpaceDE w:val="0"/>
      <w:autoSpaceDN w:val="0"/>
      <w:adjustRightInd w:val="0"/>
      <w:jc w:val="center"/>
    </w:pPr>
    <w:rPr>
      <w:rFonts w:ascii="Times New Roman" w:hAnsi="Times New Roman"/>
      <w:b/>
      <w:bCs/>
      <w:sz w:val="72"/>
      <w:szCs w:val="48"/>
      <w:lang w:val="en-GB"/>
    </w:rPr>
  </w:style>
  <w:style w:type="paragraph" w:styleId="Listepuces2">
    <w:name w:val="List Bullet 2"/>
    <w:basedOn w:val="Normal"/>
    <w:pPr>
      <w:keepLines w:val="0"/>
      <w:overflowPunct w:val="0"/>
      <w:autoSpaceDE w:val="0"/>
      <w:autoSpaceDN w:val="0"/>
      <w:adjustRightInd w:val="0"/>
      <w:spacing w:before="140"/>
      <w:ind w:left="1985" w:hanging="284"/>
      <w:textAlignment w:val="baseline"/>
    </w:pPr>
    <w:rPr>
      <w:sz w:val="24"/>
    </w:rPr>
  </w:style>
  <w:style w:type="paragraph" w:styleId="Listepuces">
    <w:name w:val="List Bullet"/>
    <w:basedOn w:val="Normal"/>
    <w:pPr>
      <w:keepLines w:val="0"/>
      <w:overflowPunct w:val="0"/>
      <w:autoSpaceDE w:val="0"/>
      <w:autoSpaceDN w:val="0"/>
      <w:adjustRightInd w:val="0"/>
      <w:spacing w:before="200"/>
      <w:ind w:left="1701" w:hanging="284"/>
      <w:textAlignment w:val="baseline"/>
    </w:pPr>
    <w:rPr>
      <w:sz w:val="24"/>
    </w:rPr>
  </w:style>
  <w:style w:type="paragraph" w:customStyle="1" w:styleId="Tableau">
    <w:name w:val="Tableau"/>
    <w:basedOn w:val="Normal"/>
  </w:style>
  <w:style w:type="character" w:styleId="Numrodepage">
    <w:name w:val="page number"/>
    <w:basedOn w:val="Policepardfaut"/>
  </w:style>
  <w:style w:type="character" w:styleId="Appelnotedebasdep">
    <w:name w:val="footnote reference"/>
    <w:basedOn w:val="Policepardfaut"/>
    <w:semiHidden/>
    <w:rPr>
      <w:vertAlign w:val="superscript"/>
    </w:rPr>
  </w:style>
  <w:style w:type="paragraph" w:styleId="Explorateurdedocuments">
    <w:name w:val="Document Map"/>
    <w:basedOn w:val="Normal"/>
    <w:semiHidden/>
    <w:pPr>
      <w:widowControl w:val="0"/>
      <w:shd w:val="clear" w:color="auto" w:fill="000080"/>
      <w:jc w:val="left"/>
    </w:pPr>
    <w:rPr>
      <w:rFonts w:ascii="Tahoma" w:hAnsi="Tahoma"/>
    </w:rPr>
  </w:style>
  <w:style w:type="paragraph" w:styleId="Index1">
    <w:name w:val="index 1"/>
    <w:basedOn w:val="Normal"/>
    <w:next w:val="Normal"/>
    <w:autoRedefine/>
    <w:semiHidden/>
    <w:pPr>
      <w:ind w:left="220" w:hanging="220"/>
    </w:pPr>
  </w:style>
  <w:style w:type="paragraph" w:styleId="Titreindex">
    <w:name w:val="index heading"/>
    <w:basedOn w:val="Normal"/>
    <w:next w:val="Normal"/>
    <w:semiHidden/>
    <w:pPr>
      <w:widowControl w:val="0"/>
      <w:jc w:val="left"/>
    </w:pPr>
  </w:style>
  <w:style w:type="paragraph" w:customStyle="1" w:styleId="a">
    <w:name w:val="_"/>
    <w:basedOn w:val="Normal"/>
    <w:pPr>
      <w:widowControl w:val="0"/>
      <w:tabs>
        <w:tab w:val="left" w:pos="0"/>
        <w:tab w:val="left" w:pos="708"/>
        <w:tab w:val="left" w:pos="1416"/>
        <w:tab w:val="left" w:pos="2124"/>
        <w:tab w:val="left" w:pos="2832"/>
        <w:tab w:val="left" w:pos="3540"/>
        <w:tab w:val="left" w:pos="4114"/>
        <w:tab w:val="left" w:pos="4956"/>
        <w:tab w:val="left" w:pos="5664"/>
        <w:tab w:val="left" w:pos="6372"/>
        <w:tab w:val="left" w:pos="7080"/>
        <w:tab w:val="left" w:pos="7788"/>
        <w:tab w:val="left" w:pos="8496"/>
        <w:tab w:val="left" w:pos="9204"/>
        <w:tab w:val="left" w:pos="9912"/>
      </w:tabs>
      <w:ind w:left="1416" w:hanging="708"/>
      <w:jc w:val="left"/>
    </w:pPr>
  </w:style>
  <w:style w:type="paragraph" w:styleId="Titre">
    <w:name w:val="Title"/>
    <w:basedOn w:val="Normal"/>
    <w:qFormat/>
    <w:pPr>
      <w:jc w:val="center"/>
    </w:pPr>
    <w:rPr>
      <w:rFonts w:ascii="Arial Black" w:hAnsi="Arial Black"/>
      <w:sz w:val="28"/>
    </w:rPr>
  </w:style>
  <w:style w:type="paragraph" w:customStyle="1" w:styleId="Nomdocument">
    <w:name w:val="Nom document"/>
    <w:basedOn w:val="Normal"/>
    <w:rsid w:val="009E011E"/>
    <w:pPr>
      <w:jc w:val="right"/>
    </w:pPr>
    <w:rPr>
      <w:caps/>
      <w:color w:val="800000"/>
      <w:sz w:val="36"/>
    </w:rPr>
  </w:style>
  <w:style w:type="paragraph" w:styleId="Textedebulles">
    <w:name w:val="Balloon Text"/>
    <w:basedOn w:val="Normal"/>
    <w:semiHidden/>
    <w:rsid w:val="00A14B7B"/>
    <w:rPr>
      <w:rFonts w:ascii="Tahoma" w:hAnsi="Tahoma" w:cs="Tahoma"/>
      <w:sz w:val="16"/>
      <w:szCs w:val="16"/>
    </w:rPr>
  </w:style>
  <w:style w:type="paragraph" w:customStyle="1" w:styleId="PARGTITR1">
    <w:name w:val="PARG_TITR1"/>
    <w:basedOn w:val="Normal"/>
    <w:rsid w:val="00CC11A2"/>
    <w:pPr>
      <w:keepLines w:val="0"/>
    </w:pPr>
    <w:rPr>
      <w:rFonts w:cs="Arial"/>
      <w:szCs w:val="22"/>
    </w:rPr>
  </w:style>
  <w:style w:type="table" w:styleId="Grilledutableau">
    <w:name w:val="Table Grid"/>
    <w:basedOn w:val="TableauNormal"/>
    <w:rsid w:val="00BD5715"/>
    <w:pPr>
      <w:keepLine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cesNiveau4">
    <w:name w:val="PucesNiveau4"/>
    <w:basedOn w:val="PucesNiveau3"/>
    <w:next w:val="Normal-retrait"/>
    <w:rsid w:val="000F1EB5"/>
    <w:pPr>
      <w:ind w:left="2410"/>
    </w:pPr>
  </w:style>
  <w:style w:type="paragraph" w:customStyle="1" w:styleId="NormalCentr">
    <w:name w:val="Normal+ Centré"/>
    <w:basedOn w:val="Normal-retrait"/>
    <w:rsid w:val="00D610D9"/>
    <w:pPr>
      <w:jc w:val="center"/>
    </w:pPr>
  </w:style>
  <w:style w:type="character" w:customStyle="1" w:styleId="Titre1Car">
    <w:name w:val="Titre 1 Car"/>
    <w:basedOn w:val="Policepardfaut"/>
    <w:link w:val="Titre1"/>
    <w:rsid w:val="00AD2DD9"/>
    <w:rPr>
      <w:rFonts w:ascii="Arial" w:hAnsi="Arial"/>
      <w:b/>
      <w:caps/>
      <w:color w:val="000080"/>
      <w:kern w:val="28"/>
      <w:sz w:val="28"/>
    </w:rPr>
  </w:style>
  <w:style w:type="paragraph" w:customStyle="1" w:styleId="TexteT">
    <w:name w:val="Texte (T)"/>
    <w:uiPriority w:val="99"/>
    <w:rsid w:val="00AD2DD9"/>
    <w:pPr>
      <w:autoSpaceDE w:val="0"/>
      <w:autoSpaceDN w:val="0"/>
      <w:spacing w:before="120" w:after="120" w:line="260" w:lineRule="atLeast"/>
      <w:ind w:left="1701"/>
      <w:jc w:val="both"/>
    </w:pPr>
    <w:rPr>
      <w:rFonts w:ascii="Book Antiqua" w:hAnsi="Book Antiqua" w:cs="Book Antiqua"/>
      <w:sz w:val="22"/>
      <w:szCs w:val="22"/>
    </w:rPr>
  </w:style>
  <w:style w:type="paragraph" w:customStyle="1" w:styleId="CarCarCharChar">
    <w:name w:val="Car Car Char Char"/>
    <w:basedOn w:val="Normal"/>
    <w:uiPriority w:val="99"/>
    <w:rsid w:val="00AD2DD9"/>
    <w:pPr>
      <w:keepLines w:val="0"/>
      <w:spacing w:after="160" w:line="240" w:lineRule="exact"/>
      <w:jc w:val="left"/>
    </w:pPr>
    <w:rPr>
      <w:rFonts w:ascii="Verdana" w:eastAsia="SimSun" w:hAnsi="Verdana" w:cs="Verdana"/>
      <w:sz w:val="20"/>
      <w:lang w:val="en-US" w:eastAsia="zh-CN"/>
    </w:rPr>
  </w:style>
  <w:style w:type="paragraph" w:styleId="NormalWeb">
    <w:name w:val="Normal (Web)"/>
    <w:basedOn w:val="Normal"/>
    <w:uiPriority w:val="99"/>
    <w:unhideWhenUsed/>
    <w:rsid w:val="00DB0D7C"/>
    <w:pPr>
      <w:keepLines w:val="0"/>
      <w:spacing w:before="100" w:beforeAutospacing="1" w:after="100" w:afterAutospacing="1"/>
      <w:jc w:val="left"/>
    </w:pPr>
    <w:rPr>
      <w:rFonts w:ascii="Times New Roman" w:eastAsiaTheme="minorEastAsia" w:hAnsi="Times New Roman"/>
      <w:sz w:val="24"/>
      <w:szCs w:val="24"/>
    </w:rPr>
  </w:style>
  <w:style w:type="paragraph" w:styleId="Paragraphedeliste">
    <w:name w:val="List Paragraph"/>
    <w:basedOn w:val="Normal"/>
    <w:link w:val="ParagraphedelisteCar"/>
    <w:uiPriority w:val="34"/>
    <w:qFormat/>
    <w:rsid w:val="001F71F1"/>
    <w:pPr>
      <w:ind w:left="720"/>
      <w:contextualSpacing/>
    </w:pPr>
  </w:style>
  <w:style w:type="character" w:styleId="Marquedecommentaire">
    <w:name w:val="annotation reference"/>
    <w:basedOn w:val="Policepardfaut"/>
    <w:uiPriority w:val="99"/>
    <w:semiHidden/>
    <w:unhideWhenUsed/>
    <w:rsid w:val="002A29B3"/>
    <w:rPr>
      <w:sz w:val="16"/>
      <w:szCs w:val="16"/>
    </w:rPr>
  </w:style>
  <w:style w:type="paragraph" w:styleId="Commentaire">
    <w:name w:val="annotation text"/>
    <w:basedOn w:val="Normal"/>
    <w:link w:val="CommentaireCar"/>
    <w:uiPriority w:val="99"/>
    <w:semiHidden/>
    <w:unhideWhenUsed/>
    <w:rsid w:val="002A29B3"/>
    <w:rPr>
      <w:sz w:val="20"/>
    </w:rPr>
  </w:style>
  <w:style w:type="character" w:customStyle="1" w:styleId="CommentaireCar">
    <w:name w:val="Commentaire Car"/>
    <w:basedOn w:val="Policepardfaut"/>
    <w:link w:val="Commentaire"/>
    <w:uiPriority w:val="99"/>
    <w:semiHidden/>
    <w:rsid w:val="002A29B3"/>
    <w:rPr>
      <w:rFonts w:ascii="Arial" w:hAnsi="Arial"/>
    </w:rPr>
  </w:style>
  <w:style w:type="paragraph" w:styleId="Objetducommentaire">
    <w:name w:val="annotation subject"/>
    <w:basedOn w:val="Commentaire"/>
    <w:next w:val="Commentaire"/>
    <w:link w:val="ObjetducommentaireCar"/>
    <w:semiHidden/>
    <w:unhideWhenUsed/>
    <w:rsid w:val="002A29B3"/>
    <w:rPr>
      <w:b/>
      <w:bCs/>
    </w:rPr>
  </w:style>
  <w:style w:type="character" w:customStyle="1" w:styleId="ObjetducommentaireCar">
    <w:name w:val="Objet du commentaire Car"/>
    <w:basedOn w:val="CommentaireCar"/>
    <w:link w:val="Objetducommentaire"/>
    <w:semiHidden/>
    <w:rsid w:val="002A29B3"/>
    <w:rPr>
      <w:rFonts w:ascii="Arial" w:hAnsi="Arial"/>
      <w:b/>
      <w:bCs/>
    </w:rPr>
  </w:style>
  <w:style w:type="paragraph" w:styleId="Rvision">
    <w:name w:val="Revision"/>
    <w:hidden/>
    <w:uiPriority w:val="99"/>
    <w:semiHidden/>
    <w:rsid w:val="00382450"/>
    <w:rPr>
      <w:rFonts w:ascii="Arial" w:hAnsi="Arial"/>
      <w:sz w:val="22"/>
    </w:rPr>
  </w:style>
  <w:style w:type="character" w:customStyle="1" w:styleId="ParagraphedelisteCar">
    <w:name w:val="Paragraphe de liste Car"/>
    <w:link w:val="Paragraphedeliste"/>
    <w:uiPriority w:val="34"/>
    <w:locked/>
    <w:rsid w:val="00B82006"/>
    <w:rPr>
      <w:rFonts w:ascii="Arial" w:hAnsi="Arial"/>
      <w:sz w:val="22"/>
    </w:rPr>
  </w:style>
  <w:style w:type="paragraph" w:customStyle="1" w:styleId="Default">
    <w:name w:val="Default"/>
    <w:rsid w:val="00B82006"/>
    <w:pPr>
      <w:autoSpaceDE w:val="0"/>
      <w:autoSpaceDN w:val="0"/>
      <w:adjustRightInd w:val="0"/>
    </w:pPr>
    <w:rPr>
      <w:rFonts w:ascii="Arial" w:hAnsi="Arial" w:cs="Arial"/>
      <w:color w:val="000000"/>
      <w:sz w:val="24"/>
      <w:szCs w:val="24"/>
    </w:rPr>
  </w:style>
  <w:style w:type="character" w:customStyle="1" w:styleId="Titre3Car">
    <w:name w:val="Titre 3 Car"/>
    <w:basedOn w:val="Policepardfaut"/>
    <w:link w:val="Titre3"/>
    <w:rsid w:val="00C343A2"/>
    <w:rPr>
      <w:rFonts w:ascii="Arial" w:hAnsi="Arial"/>
      <w:color w:val="800000"/>
      <w:sz w:val="26"/>
    </w:rPr>
  </w:style>
  <w:style w:type="paragraph" w:styleId="Retraitnormal">
    <w:name w:val="Normal Indent"/>
    <w:basedOn w:val="Normal"/>
    <w:link w:val="RetraitnormalCar"/>
    <w:uiPriority w:val="14"/>
    <w:qFormat/>
    <w:rsid w:val="009C420B"/>
    <w:pPr>
      <w:spacing w:before="240"/>
      <w:ind w:left="851"/>
    </w:pPr>
    <w:rPr>
      <w:sz w:val="20"/>
    </w:rPr>
  </w:style>
  <w:style w:type="character" w:customStyle="1" w:styleId="RetraitnormalCar">
    <w:name w:val="Retrait normal Car"/>
    <w:basedOn w:val="Policepardfaut"/>
    <w:link w:val="Retraitnormal"/>
    <w:uiPriority w:val="14"/>
    <w:rsid w:val="009C420B"/>
    <w:rPr>
      <w:rFonts w:ascii="Arial" w:hAnsi="Arial"/>
    </w:rPr>
  </w:style>
  <w:style w:type="numbering" w:customStyle="1" w:styleId="Style1">
    <w:name w:val="Style1"/>
    <w:uiPriority w:val="99"/>
    <w:rsid w:val="00FF237D"/>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2120">
      <w:bodyDiv w:val="1"/>
      <w:marLeft w:val="0"/>
      <w:marRight w:val="0"/>
      <w:marTop w:val="0"/>
      <w:marBottom w:val="0"/>
      <w:divBdr>
        <w:top w:val="none" w:sz="0" w:space="0" w:color="auto"/>
        <w:left w:val="none" w:sz="0" w:space="0" w:color="auto"/>
        <w:bottom w:val="none" w:sz="0" w:space="0" w:color="auto"/>
        <w:right w:val="none" w:sz="0" w:space="0" w:color="auto"/>
      </w:divBdr>
    </w:div>
    <w:div w:id="87386314">
      <w:bodyDiv w:val="1"/>
      <w:marLeft w:val="0"/>
      <w:marRight w:val="0"/>
      <w:marTop w:val="0"/>
      <w:marBottom w:val="0"/>
      <w:divBdr>
        <w:top w:val="none" w:sz="0" w:space="0" w:color="auto"/>
        <w:left w:val="none" w:sz="0" w:space="0" w:color="auto"/>
        <w:bottom w:val="none" w:sz="0" w:space="0" w:color="auto"/>
        <w:right w:val="none" w:sz="0" w:space="0" w:color="auto"/>
      </w:divBdr>
    </w:div>
    <w:div w:id="93601026">
      <w:bodyDiv w:val="1"/>
      <w:marLeft w:val="0"/>
      <w:marRight w:val="0"/>
      <w:marTop w:val="0"/>
      <w:marBottom w:val="0"/>
      <w:divBdr>
        <w:top w:val="none" w:sz="0" w:space="0" w:color="auto"/>
        <w:left w:val="none" w:sz="0" w:space="0" w:color="auto"/>
        <w:bottom w:val="none" w:sz="0" w:space="0" w:color="auto"/>
        <w:right w:val="none" w:sz="0" w:space="0" w:color="auto"/>
      </w:divBdr>
      <w:divsChild>
        <w:div w:id="495532118">
          <w:marLeft w:val="0"/>
          <w:marRight w:val="0"/>
          <w:marTop w:val="0"/>
          <w:marBottom w:val="0"/>
          <w:divBdr>
            <w:top w:val="none" w:sz="0" w:space="0" w:color="auto"/>
            <w:left w:val="none" w:sz="0" w:space="0" w:color="auto"/>
            <w:bottom w:val="none" w:sz="0" w:space="0" w:color="auto"/>
            <w:right w:val="none" w:sz="0" w:space="0" w:color="auto"/>
          </w:divBdr>
        </w:div>
        <w:div w:id="740371105">
          <w:marLeft w:val="0"/>
          <w:marRight w:val="0"/>
          <w:marTop w:val="0"/>
          <w:marBottom w:val="0"/>
          <w:divBdr>
            <w:top w:val="none" w:sz="0" w:space="0" w:color="auto"/>
            <w:left w:val="none" w:sz="0" w:space="0" w:color="auto"/>
            <w:bottom w:val="none" w:sz="0" w:space="0" w:color="auto"/>
            <w:right w:val="none" w:sz="0" w:space="0" w:color="auto"/>
          </w:divBdr>
        </w:div>
        <w:div w:id="1410956714">
          <w:marLeft w:val="0"/>
          <w:marRight w:val="0"/>
          <w:marTop w:val="0"/>
          <w:marBottom w:val="0"/>
          <w:divBdr>
            <w:top w:val="none" w:sz="0" w:space="0" w:color="auto"/>
            <w:left w:val="none" w:sz="0" w:space="0" w:color="auto"/>
            <w:bottom w:val="none" w:sz="0" w:space="0" w:color="auto"/>
            <w:right w:val="none" w:sz="0" w:space="0" w:color="auto"/>
          </w:divBdr>
        </w:div>
        <w:div w:id="1458067129">
          <w:marLeft w:val="0"/>
          <w:marRight w:val="0"/>
          <w:marTop w:val="0"/>
          <w:marBottom w:val="0"/>
          <w:divBdr>
            <w:top w:val="none" w:sz="0" w:space="0" w:color="auto"/>
            <w:left w:val="none" w:sz="0" w:space="0" w:color="auto"/>
            <w:bottom w:val="none" w:sz="0" w:space="0" w:color="auto"/>
            <w:right w:val="none" w:sz="0" w:space="0" w:color="auto"/>
          </w:divBdr>
        </w:div>
      </w:divsChild>
    </w:div>
    <w:div w:id="143739798">
      <w:bodyDiv w:val="1"/>
      <w:marLeft w:val="0"/>
      <w:marRight w:val="0"/>
      <w:marTop w:val="0"/>
      <w:marBottom w:val="0"/>
      <w:divBdr>
        <w:top w:val="none" w:sz="0" w:space="0" w:color="auto"/>
        <w:left w:val="none" w:sz="0" w:space="0" w:color="auto"/>
        <w:bottom w:val="none" w:sz="0" w:space="0" w:color="auto"/>
        <w:right w:val="none" w:sz="0" w:space="0" w:color="auto"/>
      </w:divBdr>
    </w:div>
    <w:div w:id="146670392">
      <w:bodyDiv w:val="1"/>
      <w:marLeft w:val="0"/>
      <w:marRight w:val="0"/>
      <w:marTop w:val="0"/>
      <w:marBottom w:val="0"/>
      <w:divBdr>
        <w:top w:val="none" w:sz="0" w:space="0" w:color="auto"/>
        <w:left w:val="none" w:sz="0" w:space="0" w:color="auto"/>
        <w:bottom w:val="none" w:sz="0" w:space="0" w:color="auto"/>
        <w:right w:val="none" w:sz="0" w:space="0" w:color="auto"/>
      </w:divBdr>
    </w:div>
    <w:div w:id="292641994">
      <w:bodyDiv w:val="1"/>
      <w:marLeft w:val="0"/>
      <w:marRight w:val="0"/>
      <w:marTop w:val="0"/>
      <w:marBottom w:val="0"/>
      <w:divBdr>
        <w:top w:val="none" w:sz="0" w:space="0" w:color="auto"/>
        <w:left w:val="none" w:sz="0" w:space="0" w:color="auto"/>
        <w:bottom w:val="none" w:sz="0" w:space="0" w:color="auto"/>
        <w:right w:val="none" w:sz="0" w:space="0" w:color="auto"/>
      </w:divBdr>
    </w:div>
    <w:div w:id="428165193">
      <w:bodyDiv w:val="1"/>
      <w:marLeft w:val="0"/>
      <w:marRight w:val="0"/>
      <w:marTop w:val="0"/>
      <w:marBottom w:val="0"/>
      <w:divBdr>
        <w:top w:val="none" w:sz="0" w:space="0" w:color="auto"/>
        <w:left w:val="none" w:sz="0" w:space="0" w:color="auto"/>
        <w:bottom w:val="none" w:sz="0" w:space="0" w:color="auto"/>
        <w:right w:val="none" w:sz="0" w:space="0" w:color="auto"/>
      </w:divBdr>
    </w:div>
    <w:div w:id="457066291">
      <w:bodyDiv w:val="1"/>
      <w:marLeft w:val="0"/>
      <w:marRight w:val="0"/>
      <w:marTop w:val="0"/>
      <w:marBottom w:val="0"/>
      <w:divBdr>
        <w:top w:val="none" w:sz="0" w:space="0" w:color="auto"/>
        <w:left w:val="none" w:sz="0" w:space="0" w:color="auto"/>
        <w:bottom w:val="none" w:sz="0" w:space="0" w:color="auto"/>
        <w:right w:val="none" w:sz="0" w:space="0" w:color="auto"/>
      </w:divBdr>
    </w:div>
    <w:div w:id="510486497">
      <w:bodyDiv w:val="1"/>
      <w:marLeft w:val="0"/>
      <w:marRight w:val="0"/>
      <w:marTop w:val="0"/>
      <w:marBottom w:val="0"/>
      <w:divBdr>
        <w:top w:val="none" w:sz="0" w:space="0" w:color="auto"/>
        <w:left w:val="none" w:sz="0" w:space="0" w:color="auto"/>
        <w:bottom w:val="none" w:sz="0" w:space="0" w:color="auto"/>
        <w:right w:val="none" w:sz="0" w:space="0" w:color="auto"/>
      </w:divBdr>
    </w:div>
    <w:div w:id="520165995">
      <w:bodyDiv w:val="1"/>
      <w:marLeft w:val="0"/>
      <w:marRight w:val="0"/>
      <w:marTop w:val="0"/>
      <w:marBottom w:val="0"/>
      <w:divBdr>
        <w:top w:val="none" w:sz="0" w:space="0" w:color="auto"/>
        <w:left w:val="none" w:sz="0" w:space="0" w:color="auto"/>
        <w:bottom w:val="none" w:sz="0" w:space="0" w:color="auto"/>
        <w:right w:val="none" w:sz="0" w:space="0" w:color="auto"/>
      </w:divBdr>
    </w:div>
    <w:div w:id="567229553">
      <w:bodyDiv w:val="1"/>
      <w:marLeft w:val="0"/>
      <w:marRight w:val="0"/>
      <w:marTop w:val="0"/>
      <w:marBottom w:val="0"/>
      <w:divBdr>
        <w:top w:val="none" w:sz="0" w:space="0" w:color="auto"/>
        <w:left w:val="none" w:sz="0" w:space="0" w:color="auto"/>
        <w:bottom w:val="none" w:sz="0" w:space="0" w:color="auto"/>
        <w:right w:val="none" w:sz="0" w:space="0" w:color="auto"/>
      </w:divBdr>
    </w:div>
    <w:div w:id="583950622">
      <w:bodyDiv w:val="1"/>
      <w:marLeft w:val="0"/>
      <w:marRight w:val="0"/>
      <w:marTop w:val="0"/>
      <w:marBottom w:val="0"/>
      <w:divBdr>
        <w:top w:val="none" w:sz="0" w:space="0" w:color="auto"/>
        <w:left w:val="none" w:sz="0" w:space="0" w:color="auto"/>
        <w:bottom w:val="none" w:sz="0" w:space="0" w:color="auto"/>
        <w:right w:val="none" w:sz="0" w:space="0" w:color="auto"/>
      </w:divBdr>
    </w:div>
    <w:div w:id="623313063">
      <w:bodyDiv w:val="1"/>
      <w:marLeft w:val="0"/>
      <w:marRight w:val="0"/>
      <w:marTop w:val="0"/>
      <w:marBottom w:val="0"/>
      <w:divBdr>
        <w:top w:val="none" w:sz="0" w:space="0" w:color="auto"/>
        <w:left w:val="none" w:sz="0" w:space="0" w:color="auto"/>
        <w:bottom w:val="none" w:sz="0" w:space="0" w:color="auto"/>
        <w:right w:val="none" w:sz="0" w:space="0" w:color="auto"/>
      </w:divBdr>
    </w:div>
    <w:div w:id="645620941">
      <w:bodyDiv w:val="1"/>
      <w:marLeft w:val="0"/>
      <w:marRight w:val="0"/>
      <w:marTop w:val="0"/>
      <w:marBottom w:val="0"/>
      <w:divBdr>
        <w:top w:val="none" w:sz="0" w:space="0" w:color="auto"/>
        <w:left w:val="none" w:sz="0" w:space="0" w:color="auto"/>
        <w:bottom w:val="none" w:sz="0" w:space="0" w:color="auto"/>
        <w:right w:val="none" w:sz="0" w:space="0" w:color="auto"/>
      </w:divBdr>
    </w:div>
    <w:div w:id="664549065">
      <w:bodyDiv w:val="1"/>
      <w:marLeft w:val="0"/>
      <w:marRight w:val="0"/>
      <w:marTop w:val="0"/>
      <w:marBottom w:val="0"/>
      <w:divBdr>
        <w:top w:val="none" w:sz="0" w:space="0" w:color="auto"/>
        <w:left w:val="none" w:sz="0" w:space="0" w:color="auto"/>
        <w:bottom w:val="none" w:sz="0" w:space="0" w:color="auto"/>
        <w:right w:val="none" w:sz="0" w:space="0" w:color="auto"/>
      </w:divBdr>
    </w:div>
    <w:div w:id="801772210">
      <w:bodyDiv w:val="1"/>
      <w:marLeft w:val="0"/>
      <w:marRight w:val="0"/>
      <w:marTop w:val="0"/>
      <w:marBottom w:val="0"/>
      <w:divBdr>
        <w:top w:val="none" w:sz="0" w:space="0" w:color="auto"/>
        <w:left w:val="none" w:sz="0" w:space="0" w:color="auto"/>
        <w:bottom w:val="none" w:sz="0" w:space="0" w:color="auto"/>
        <w:right w:val="none" w:sz="0" w:space="0" w:color="auto"/>
      </w:divBdr>
    </w:div>
    <w:div w:id="845024079">
      <w:bodyDiv w:val="1"/>
      <w:marLeft w:val="0"/>
      <w:marRight w:val="0"/>
      <w:marTop w:val="0"/>
      <w:marBottom w:val="0"/>
      <w:divBdr>
        <w:top w:val="none" w:sz="0" w:space="0" w:color="auto"/>
        <w:left w:val="none" w:sz="0" w:space="0" w:color="auto"/>
        <w:bottom w:val="none" w:sz="0" w:space="0" w:color="auto"/>
        <w:right w:val="none" w:sz="0" w:space="0" w:color="auto"/>
      </w:divBdr>
    </w:div>
    <w:div w:id="867524943">
      <w:bodyDiv w:val="1"/>
      <w:marLeft w:val="0"/>
      <w:marRight w:val="0"/>
      <w:marTop w:val="0"/>
      <w:marBottom w:val="0"/>
      <w:divBdr>
        <w:top w:val="none" w:sz="0" w:space="0" w:color="auto"/>
        <w:left w:val="none" w:sz="0" w:space="0" w:color="auto"/>
        <w:bottom w:val="none" w:sz="0" w:space="0" w:color="auto"/>
        <w:right w:val="none" w:sz="0" w:space="0" w:color="auto"/>
      </w:divBdr>
    </w:div>
    <w:div w:id="927694599">
      <w:bodyDiv w:val="1"/>
      <w:marLeft w:val="0"/>
      <w:marRight w:val="0"/>
      <w:marTop w:val="0"/>
      <w:marBottom w:val="0"/>
      <w:divBdr>
        <w:top w:val="none" w:sz="0" w:space="0" w:color="auto"/>
        <w:left w:val="none" w:sz="0" w:space="0" w:color="auto"/>
        <w:bottom w:val="none" w:sz="0" w:space="0" w:color="auto"/>
        <w:right w:val="none" w:sz="0" w:space="0" w:color="auto"/>
      </w:divBdr>
    </w:div>
    <w:div w:id="945700489">
      <w:bodyDiv w:val="1"/>
      <w:marLeft w:val="0"/>
      <w:marRight w:val="0"/>
      <w:marTop w:val="0"/>
      <w:marBottom w:val="0"/>
      <w:divBdr>
        <w:top w:val="none" w:sz="0" w:space="0" w:color="auto"/>
        <w:left w:val="none" w:sz="0" w:space="0" w:color="auto"/>
        <w:bottom w:val="none" w:sz="0" w:space="0" w:color="auto"/>
        <w:right w:val="none" w:sz="0" w:space="0" w:color="auto"/>
      </w:divBdr>
    </w:div>
    <w:div w:id="979381963">
      <w:bodyDiv w:val="1"/>
      <w:marLeft w:val="0"/>
      <w:marRight w:val="0"/>
      <w:marTop w:val="0"/>
      <w:marBottom w:val="0"/>
      <w:divBdr>
        <w:top w:val="none" w:sz="0" w:space="0" w:color="auto"/>
        <w:left w:val="none" w:sz="0" w:space="0" w:color="auto"/>
        <w:bottom w:val="none" w:sz="0" w:space="0" w:color="auto"/>
        <w:right w:val="none" w:sz="0" w:space="0" w:color="auto"/>
      </w:divBdr>
    </w:div>
    <w:div w:id="999115589">
      <w:bodyDiv w:val="1"/>
      <w:marLeft w:val="0"/>
      <w:marRight w:val="0"/>
      <w:marTop w:val="0"/>
      <w:marBottom w:val="0"/>
      <w:divBdr>
        <w:top w:val="none" w:sz="0" w:space="0" w:color="auto"/>
        <w:left w:val="none" w:sz="0" w:space="0" w:color="auto"/>
        <w:bottom w:val="none" w:sz="0" w:space="0" w:color="auto"/>
        <w:right w:val="none" w:sz="0" w:space="0" w:color="auto"/>
      </w:divBdr>
    </w:div>
    <w:div w:id="1083531499">
      <w:bodyDiv w:val="1"/>
      <w:marLeft w:val="0"/>
      <w:marRight w:val="0"/>
      <w:marTop w:val="0"/>
      <w:marBottom w:val="0"/>
      <w:divBdr>
        <w:top w:val="none" w:sz="0" w:space="0" w:color="auto"/>
        <w:left w:val="none" w:sz="0" w:space="0" w:color="auto"/>
        <w:bottom w:val="none" w:sz="0" w:space="0" w:color="auto"/>
        <w:right w:val="none" w:sz="0" w:space="0" w:color="auto"/>
      </w:divBdr>
    </w:div>
    <w:div w:id="1083986438">
      <w:bodyDiv w:val="1"/>
      <w:marLeft w:val="0"/>
      <w:marRight w:val="0"/>
      <w:marTop w:val="0"/>
      <w:marBottom w:val="0"/>
      <w:divBdr>
        <w:top w:val="none" w:sz="0" w:space="0" w:color="auto"/>
        <w:left w:val="none" w:sz="0" w:space="0" w:color="auto"/>
        <w:bottom w:val="none" w:sz="0" w:space="0" w:color="auto"/>
        <w:right w:val="none" w:sz="0" w:space="0" w:color="auto"/>
      </w:divBdr>
    </w:div>
    <w:div w:id="1091899244">
      <w:bodyDiv w:val="1"/>
      <w:marLeft w:val="0"/>
      <w:marRight w:val="0"/>
      <w:marTop w:val="0"/>
      <w:marBottom w:val="0"/>
      <w:divBdr>
        <w:top w:val="none" w:sz="0" w:space="0" w:color="auto"/>
        <w:left w:val="none" w:sz="0" w:space="0" w:color="auto"/>
        <w:bottom w:val="none" w:sz="0" w:space="0" w:color="auto"/>
        <w:right w:val="none" w:sz="0" w:space="0" w:color="auto"/>
      </w:divBdr>
    </w:div>
    <w:div w:id="1113284718">
      <w:bodyDiv w:val="1"/>
      <w:marLeft w:val="0"/>
      <w:marRight w:val="0"/>
      <w:marTop w:val="0"/>
      <w:marBottom w:val="0"/>
      <w:divBdr>
        <w:top w:val="none" w:sz="0" w:space="0" w:color="auto"/>
        <w:left w:val="none" w:sz="0" w:space="0" w:color="auto"/>
        <w:bottom w:val="none" w:sz="0" w:space="0" w:color="auto"/>
        <w:right w:val="none" w:sz="0" w:space="0" w:color="auto"/>
      </w:divBdr>
    </w:div>
    <w:div w:id="1227911177">
      <w:bodyDiv w:val="1"/>
      <w:marLeft w:val="0"/>
      <w:marRight w:val="0"/>
      <w:marTop w:val="0"/>
      <w:marBottom w:val="0"/>
      <w:divBdr>
        <w:top w:val="none" w:sz="0" w:space="0" w:color="auto"/>
        <w:left w:val="none" w:sz="0" w:space="0" w:color="auto"/>
        <w:bottom w:val="none" w:sz="0" w:space="0" w:color="auto"/>
        <w:right w:val="none" w:sz="0" w:space="0" w:color="auto"/>
      </w:divBdr>
    </w:div>
    <w:div w:id="1240872375">
      <w:bodyDiv w:val="1"/>
      <w:marLeft w:val="0"/>
      <w:marRight w:val="0"/>
      <w:marTop w:val="0"/>
      <w:marBottom w:val="0"/>
      <w:divBdr>
        <w:top w:val="none" w:sz="0" w:space="0" w:color="auto"/>
        <w:left w:val="none" w:sz="0" w:space="0" w:color="auto"/>
        <w:bottom w:val="none" w:sz="0" w:space="0" w:color="auto"/>
        <w:right w:val="none" w:sz="0" w:space="0" w:color="auto"/>
      </w:divBdr>
    </w:div>
    <w:div w:id="1245191601">
      <w:bodyDiv w:val="1"/>
      <w:marLeft w:val="0"/>
      <w:marRight w:val="0"/>
      <w:marTop w:val="0"/>
      <w:marBottom w:val="0"/>
      <w:divBdr>
        <w:top w:val="none" w:sz="0" w:space="0" w:color="auto"/>
        <w:left w:val="none" w:sz="0" w:space="0" w:color="auto"/>
        <w:bottom w:val="none" w:sz="0" w:space="0" w:color="auto"/>
        <w:right w:val="none" w:sz="0" w:space="0" w:color="auto"/>
      </w:divBdr>
    </w:div>
    <w:div w:id="1271428666">
      <w:bodyDiv w:val="1"/>
      <w:marLeft w:val="0"/>
      <w:marRight w:val="0"/>
      <w:marTop w:val="0"/>
      <w:marBottom w:val="0"/>
      <w:divBdr>
        <w:top w:val="none" w:sz="0" w:space="0" w:color="auto"/>
        <w:left w:val="none" w:sz="0" w:space="0" w:color="auto"/>
        <w:bottom w:val="none" w:sz="0" w:space="0" w:color="auto"/>
        <w:right w:val="none" w:sz="0" w:space="0" w:color="auto"/>
      </w:divBdr>
    </w:div>
    <w:div w:id="1312444883">
      <w:bodyDiv w:val="1"/>
      <w:marLeft w:val="0"/>
      <w:marRight w:val="0"/>
      <w:marTop w:val="0"/>
      <w:marBottom w:val="0"/>
      <w:divBdr>
        <w:top w:val="none" w:sz="0" w:space="0" w:color="auto"/>
        <w:left w:val="none" w:sz="0" w:space="0" w:color="auto"/>
        <w:bottom w:val="none" w:sz="0" w:space="0" w:color="auto"/>
        <w:right w:val="none" w:sz="0" w:space="0" w:color="auto"/>
      </w:divBdr>
    </w:div>
    <w:div w:id="1359890269">
      <w:bodyDiv w:val="1"/>
      <w:marLeft w:val="0"/>
      <w:marRight w:val="0"/>
      <w:marTop w:val="0"/>
      <w:marBottom w:val="0"/>
      <w:divBdr>
        <w:top w:val="none" w:sz="0" w:space="0" w:color="auto"/>
        <w:left w:val="none" w:sz="0" w:space="0" w:color="auto"/>
        <w:bottom w:val="none" w:sz="0" w:space="0" w:color="auto"/>
        <w:right w:val="none" w:sz="0" w:space="0" w:color="auto"/>
      </w:divBdr>
    </w:div>
    <w:div w:id="1387025224">
      <w:bodyDiv w:val="1"/>
      <w:marLeft w:val="0"/>
      <w:marRight w:val="0"/>
      <w:marTop w:val="0"/>
      <w:marBottom w:val="0"/>
      <w:divBdr>
        <w:top w:val="none" w:sz="0" w:space="0" w:color="auto"/>
        <w:left w:val="none" w:sz="0" w:space="0" w:color="auto"/>
        <w:bottom w:val="none" w:sz="0" w:space="0" w:color="auto"/>
        <w:right w:val="none" w:sz="0" w:space="0" w:color="auto"/>
      </w:divBdr>
    </w:div>
    <w:div w:id="1440638023">
      <w:bodyDiv w:val="1"/>
      <w:marLeft w:val="0"/>
      <w:marRight w:val="0"/>
      <w:marTop w:val="0"/>
      <w:marBottom w:val="0"/>
      <w:divBdr>
        <w:top w:val="none" w:sz="0" w:space="0" w:color="auto"/>
        <w:left w:val="none" w:sz="0" w:space="0" w:color="auto"/>
        <w:bottom w:val="none" w:sz="0" w:space="0" w:color="auto"/>
        <w:right w:val="none" w:sz="0" w:space="0" w:color="auto"/>
      </w:divBdr>
    </w:div>
    <w:div w:id="1497458603">
      <w:bodyDiv w:val="1"/>
      <w:marLeft w:val="0"/>
      <w:marRight w:val="0"/>
      <w:marTop w:val="0"/>
      <w:marBottom w:val="0"/>
      <w:divBdr>
        <w:top w:val="none" w:sz="0" w:space="0" w:color="auto"/>
        <w:left w:val="none" w:sz="0" w:space="0" w:color="auto"/>
        <w:bottom w:val="none" w:sz="0" w:space="0" w:color="auto"/>
        <w:right w:val="none" w:sz="0" w:space="0" w:color="auto"/>
      </w:divBdr>
    </w:div>
    <w:div w:id="1649747596">
      <w:bodyDiv w:val="1"/>
      <w:marLeft w:val="0"/>
      <w:marRight w:val="0"/>
      <w:marTop w:val="0"/>
      <w:marBottom w:val="0"/>
      <w:divBdr>
        <w:top w:val="none" w:sz="0" w:space="0" w:color="auto"/>
        <w:left w:val="none" w:sz="0" w:space="0" w:color="auto"/>
        <w:bottom w:val="none" w:sz="0" w:space="0" w:color="auto"/>
        <w:right w:val="none" w:sz="0" w:space="0" w:color="auto"/>
      </w:divBdr>
    </w:div>
    <w:div w:id="1656563627">
      <w:bodyDiv w:val="1"/>
      <w:marLeft w:val="0"/>
      <w:marRight w:val="0"/>
      <w:marTop w:val="0"/>
      <w:marBottom w:val="0"/>
      <w:divBdr>
        <w:top w:val="none" w:sz="0" w:space="0" w:color="auto"/>
        <w:left w:val="none" w:sz="0" w:space="0" w:color="auto"/>
        <w:bottom w:val="none" w:sz="0" w:space="0" w:color="auto"/>
        <w:right w:val="none" w:sz="0" w:space="0" w:color="auto"/>
      </w:divBdr>
    </w:div>
    <w:div w:id="1666669780">
      <w:bodyDiv w:val="1"/>
      <w:marLeft w:val="0"/>
      <w:marRight w:val="0"/>
      <w:marTop w:val="0"/>
      <w:marBottom w:val="0"/>
      <w:divBdr>
        <w:top w:val="none" w:sz="0" w:space="0" w:color="auto"/>
        <w:left w:val="none" w:sz="0" w:space="0" w:color="auto"/>
        <w:bottom w:val="none" w:sz="0" w:space="0" w:color="auto"/>
        <w:right w:val="none" w:sz="0" w:space="0" w:color="auto"/>
      </w:divBdr>
    </w:div>
    <w:div w:id="1686126061">
      <w:bodyDiv w:val="1"/>
      <w:marLeft w:val="0"/>
      <w:marRight w:val="0"/>
      <w:marTop w:val="0"/>
      <w:marBottom w:val="0"/>
      <w:divBdr>
        <w:top w:val="none" w:sz="0" w:space="0" w:color="auto"/>
        <w:left w:val="none" w:sz="0" w:space="0" w:color="auto"/>
        <w:bottom w:val="none" w:sz="0" w:space="0" w:color="auto"/>
        <w:right w:val="none" w:sz="0" w:space="0" w:color="auto"/>
      </w:divBdr>
    </w:div>
    <w:div w:id="1706171735">
      <w:bodyDiv w:val="1"/>
      <w:marLeft w:val="0"/>
      <w:marRight w:val="0"/>
      <w:marTop w:val="0"/>
      <w:marBottom w:val="0"/>
      <w:divBdr>
        <w:top w:val="none" w:sz="0" w:space="0" w:color="auto"/>
        <w:left w:val="none" w:sz="0" w:space="0" w:color="auto"/>
        <w:bottom w:val="none" w:sz="0" w:space="0" w:color="auto"/>
        <w:right w:val="none" w:sz="0" w:space="0" w:color="auto"/>
      </w:divBdr>
    </w:div>
    <w:div w:id="1831024563">
      <w:bodyDiv w:val="1"/>
      <w:marLeft w:val="0"/>
      <w:marRight w:val="0"/>
      <w:marTop w:val="0"/>
      <w:marBottom w:val="0"/>
      <w:divBdr>
        <w:top w:val="none" w:sz="0" w:space="0" w:color="auto"/>
        <w:left w:val="none" w:sz="0" w:space="0" w:color="auto"/>
        <w:bottom w:val="none" w:sz="0" w:space="0" w:color="auto"/>
        <w:right w:val="none" w:sz="0" w:space="0" w:color="auto"/>
      </w:divBdr>
    </w:div>
    <w:div w:id="1831746674">
      <w:bodyDiv w:val="1"/>
      <w:marLeft w:val="0"/>
      <w:marRight w:val="0"/>
      <w:marTop w:val="0"/>
      <w:marBottom w:val="0"/>
      <w:divBdr>
        <w:top w:val="none" w:sz="0" w:space="0" w:color="auto"/>
        <w:left w:val="none" w:sz="0" w:space="0" w:color="auto"/>
        <w:bottom w:val="none" w:sz="0" w:space="0" w:color="auto"/>
        <w:right w:val="none" w:sz="0" w:space="0" w:color="auto"/>
      </w:divBdr>
    </w:div>
    <w:div w:id="1852914227">
      <w:bodyDiv w:val="1"/>
      <w:marLeft w:val="0"/>
      <w:marRight w:val="0"/>
      <w:marTop w:val="0"/>
      <w:marBottom w:val="0"/>
      <w:divBdr>
        <w:top w:val="none" w:sz="0" w:space="0" w:color="auto"/>
        <w:left w:val="none" w:sz="0" w:space="0" w:color="auto"/>
        <w:bottom w:val="none" w:sz="0" w:space="0" w:color="auto"/>
        <w:right w:val="none" w:sz="0" w:space="0" w:color="auto"/>
      </w:divBdr>
    </w:div>
    <w:div w:id="1892109220">
      <w:bodyDiv w:val="1"/>
      <w:marLeft w:val="0"/>
      <w:marRight w:val="0"/>
      <w:marTop w:val="0"/>
      <w:marBottom w:val="0"/>
      <w:divBdr>
        <w:top w:val="none" w:sz="0" w:space="0" w:color="auto"/>
        <w:left w:val="none" w:sz="0" w:space="0" w:color="auto"/>
        <w:bottom w:val="none" w:sz="0" w:space="0" w:color="auto"/>
        <w:right w:val="none" w:sz="0" w:space="0" w:color="auto"/>
      </w:divBdr>
    </w:div>
    <w:div w:id="1912614456">
      <w:bodyDiv w:val="1"/>
      <w:marLeft w:val="0"/>
      <w:marRight w:val="0"/>
      <w:marTop w:val="0"/>
      <w:marBottom w:val="0"/>
      <w:divBdr>
        <w:top w:val="none" w:sz="0" w:space="0" w:color="auto"/>
        <w:left w:val="none" w:sz="0" w:space="0" w:color="auto"/>
        <w:bottom w:val="none" w:sz="0" w:space="0" w:color="auto"/>
        <w:right w:val="none" w:sz="0" w:space="0" w:color="auto"/>
      </w:divBdr>
    </w:div>
    <w:div w:id="1969431854">
      <w:bodyDiv w:val="1"/>
      <w:marLeft w:val="0"/>
      <w:marRight w:val="0"/>
      <w:marTop w:val="0"/>
      <w:marBottom w:val="0"/>
      <w:divBdr>
        <w:top w:val="none" w:sz="0" w:space="0" w:color="auto"/>
        <w:left w:val="none" w:sz="0" w:space="0" w:color="auto"/>
        <w:bottom w:val="none" w:sz="0" w:space="0" w:color="auto"/>
        <w:right w:val="none" w:sz="0" w:space="0" w:color="auto"/>
      </w:divBdr>
    </w:div>
    <w:div w:id="2133596371">
      <w:bodyDiv w:val="1"/>
      <w:marLeft w:val="0"/>
      <w:marRight w:val="0"/>
      <w:marTop w:val="0"/>
      <w:marBottom w:val="0"/>
      <w:divBdr>
        <w:top w:val="none" w:sz="0" w:space="0" w:color="auto"/>
        <w:left w:val="none" w:sz="0" w:space="0" w:color="auto"/>
        <w:bottom w:val="none" w:sz="0" w:space="0" w:color="auto"/>
        <w:right w:val="none" w:sz="0" w:space="0" w:color="auto"/>
      </w:divBdr>
    </w:div>
    <w:div w:id="214087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D:\Jidcom\Modeles\Jidcom.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8F30E-4F76-4EE9-AD2F-205D650C5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Jidcom</Template>
  <TotalTime>2</TotalTime>
  <Pages>18</Pages>
  <Words>4396</Words>
  <Characters>24180</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Cahier des charges - Gestion commerciale</vt:lpstr>
    </vt:vector>
  </TitlesOfParts>
  <Company>SOTELMA-SA</Company>
  <LinksUpToDate>false</LinksUpToDate>
  <CharactersWithSpaces>28519</CharactersWithSpaces>
  <SharedDoc>false</SharedDoc>
  <HLinks>
    <vt:vector size="972" baseType="variant">
      <vt:variant>
        <vt:i4>1507380</vt:i4>
      </vt:variant>
      <vt:variant>
        <vt:i4>968</vt:i4>
      </vt:variant>
      <vt:variant>
        <vt:i4>0</vt:i4>
      </vt:variant>
      <vt:variant>
        <vt:i4>5</vt:i4>
      </vt:variant>
      <vt:variant>
        <vt:lpwstr/>
      </vt:variant>
      <vt:variant>
        <vt:lpwstr>_Toc246085818</vt:lpwstr>
      </vt:variant>
      <vt:variant>
        <vt:i4>1507380</vt:i4>
      </vt:variant>
      <vt:variant>
        <vt:i4>962</vt:i4>
      </vt:variant>
      <vt:variant>
        <vt:i4>0</vt:i4>
      </vt:variant>
      <vt:variant>
        <vt:i4>5</vt:i4>
      </vt:variant>
      <vt:variant>
        <vt:lpwstr/>
      </vt:variant>
      <vt:variant>
        <vt:lpwstr>_Toc246085817</vt:lpwstr>
      </vt:variant>
      <vt:variant>
        <vt:i4>1507380</vt:i4>
      </vt:variant>
      <vt:variant>
        <vt:i4>956</vt:i4>
      </vt:variant>
      <vt:variant>
        <vt:i4>0</vt:i4>
      </vt:variant>
      <vt:variant>
        <vt:i4>5</vt:i4>
      </vt:variant>
      <vt:variant>
        <vt:lpwstr/>
      </vt:variant>
      <vt:variant>
        <vt:lpwstr>_Toc246085816</vt:lpwstr>
      </vt:variant>
      <vt:variant>
        <vt:i4>1507380</vt:i4>
      </vt:variant>
      <vt:variant>
        <vt:i4>950</vt:i4>
      </vt:variant>
      <vt:variant>
        <vt:i4>0</vt:i4>
      </vt:variant>
      <vt:variant>
        <vt:i4>5</vt:i4>
      </vt:variant>
      <vt:variant>
        <vt:lpwstr/>
      </vt:variant>
      <vt:variant>
        <vt:lpwstr>_Toc246085815</vt:lpwstr>
      </vt:variant>
      <vt:variant>
        <vt:i4>1507380</vt:i4>
      </vt:variant>
      <vt:variant>
        <vt:i4>944</vt:i4>
      </vt:variant>
      <vt:variant>
        <vt:i4>0</vt:i4>
      </vt:variant>
      <vt:variant>
        <vt:i4>5</vt:i4>
      </vt:variant>
      <vt:variant>
        <vt:lpwstr/>
      </vt:variant>
      <vt:variant>
        <vt:lpwstr>_Toc246085814</vt:lpwstr>
      </vt:variant>
      <vt:variant>
        <vt:i4>1507380</vt:i4>
      </vt:variant>
      <vt:variant>
        <vt:i4>938</vt:i4>
      </vt:variant>
      <vt:variant>
        <vt:i4>0</vt:i4>
      </vt:variant>
      <vt:variant>
        <vt:i4>5</vt:i4>
      </vt:variant>
      <vt:variant>
        <vt:lpwstr/>
      </vt:variant>
      <vt:variant>
        <vt:lpwstr>_Toc246085813</vt:lpwstr>
      </vt:variant>
      <vt:variant>
        <vt:i4>1507380</vt:i4>
      </vt:variant>
      <vt:variant>
        <vt:i4>932</vt:i4>
      </vt:variant>
      <vt:variant>
        <vt:i4>0</vt:i4>
      </vt:variant>
      <vt:variant>
        <vt:i4>5</vt:i4>
      </vt:variant>
      <vt:variant>
        <vt:lpwstr/>
      </vt:variant>
      <vt:variant>
        <vt:lpwstr>_Toc246085812</vt:lpwstr>
      </vt:variant>
      <vt:variant>
        <vt:i4>1507380</vt:i4>
      </vt:variant>
      <vt:variant>
        <vt:i4>926</vt:i4>
      </vt:variant>
      <vt:variant>
        <vt:i4>0</vt:i4>
      </vt:variant>
      <vt:variant>
        <vt:i4>5</vt:i4>
      </vt:variant>
      <vt:variant>
        <vt:lpwstr/>
      </vt:variant>
      <vt:variant>
        <vt:lpwstr>_Toc246085811</vt:lpwstr>
      </vt:variant>
      <vt:variant>
        <vt:i4>1507380</vt:i4>
      </vt:variant>
      <vt:variant>
        <vt:i4>920</vt:i4>
      </vt:variant>
      <vt:variant>
        <vt:i4>0</vt:i4>
      </vt:variant>
      <vt:variant>
        <vt:i4>5</vt:i4>
      </vt:variant>
      <vt:variant>
        <vt:lpwstr/>
      </vt:variant>
      <vt:variant>
        <vt:lpwstr>_Toc246085810</vt:lpwstr>
      </vt:variant>
      <vt:variant>
        <vt:i4>1441844</vt:i4>
      </vt:variant>
      <vt:variant>
        <vt:i4>914</vt:i4>
      </vt:variant>
      <vt:variant>
        <vt:i4>0</vt:i4>
      </vt:variant>
      <vt:variant>
        <vt:i4>5</vt:i4>
      </vt:variant>
      <vt:variant>
        <vt:lpwstr/>
      </vt:variant>
      <vt:variant>
        <vt:lpwstr>_Toc246085809</vt:lpwstr>
      </vt:variant>
      <vt:variant>
        <vt:i4>1441844</vt:i4>
      </vt:variant>
      <vt:variant>
        <vt:i4>908</vt:i4>
      </vt:variant>
      <vt:variant>
        <vt:i4>0</vt:i4>
      </vt:variant>
      <vt:variant>
        <vt:i4>5</vt:i4>
      </vt:variant>
      <vt:variant>
        <vt:lpwstr/>
      </vt:variant>
      <vt:variant>
        <vt:lpwstr>_Toc246085808</vt:lpwstr>
      </vt:variant>
      <vt:variant>
        <vt:i4>1441844</vt:i4>
      </vt:variant>
      <vt:variant>
        <vt:i4>902</vt:i4>
      </vt:variant>
      <vt:variant>
        <vt:i4>0</vt:i4>
      </vt:variant>
      <vt:variant>
        <vt:i4>5</vt:i4>
      </vt:variant>
      <vt:variant>
        <vt:lpwstr/>
      </vt:variant>
      <vt:variant>
        <vt:lpwstr>_Toc246085807</vt:lpwstr>
      </vt:variant>
      <vt:variant>
        <vt:i4>1441844</vt:i4>
      </vt:variant>
      <vt:variant>
        <vt:i4>896</vt:i4>
      </vt:variant>
      <vt:variant>
        <vt:i4>0</vt:i4>
      </vt:variant>
      <vt:variant>
        <vt:i4>5</vt:i4>
      </vt:variant>
      <vt:variant>
        <vt:lpwstr/>
      </vt:variant>
      <vt:variant>
        <vt:lpwstr>_Toc246085806</vt:lpwstr>
      </vt:variant>
      <vt:variant>
        <vt:i4>1441844</vt:i4>
      </vt:variant>
      <vt:variant>
        <vt:i4>890</vt:i4>
      </vt:variant>
      <vt:variant>
        <vt:i4>0</vt:i4>
      </vt:variant>
      <vt:variant>
        <vt:i4>5</vt:i4>
      </vt:variant>
      <vt:variant>
        <vt:lpwstr/>
      </vt:variant>
      <vt:variant>
        <vt:lpwstr>_Toc246085805</vt:lpwstr>
      </vt:variant>
      <vt:variant>
        <vt:i4>1441844</vt:i4>
      </vt:variant>
      <vt:variant>
        <vt:i4>884</vt:i4>
      </vt:variant>
      <vt:variant>
        <vt:i4>0</vt:i4>
      </vt:variant>
      <vt:variant>
        <vt:i4>5</vt:i4>
      </vt:variant>
      <vt:variant>
        <vt:lpwstr/>
      </vt:variant>
      <vt:variant>
        <vt:lpwstr>_Toc246085804</vt:lpwstr>
      </vt:variant>
      <vt:variant>
        <vt:i4>1441844</vt:i4>
      </vt:variant>
      <vt:variant>
        <vt:i4>878</vt:i4>
      </vt:variant>
      <vt:variant>
        <vt:i4>0</vt:i4>
      </vt:variant>
      <vt:variant>
        <vt:i4>5</vt:i4>
      </vt:variant>
      <vt:variant>
        <vt:lpwstr/>
      </vt:variant>
      <vt:variant>
        <vt:lpwstr>_Toc246085803</vt:lpwstr>
      </vt:variant>
      <vt:variant>
        <vt:i4>1441844</vt:i4>
      </vt:variant>
      <vt:variant>
        <vt:i4>872</vt:i4>
      </vt:variant>
      <vt:variant>
        <vt:i4>0</vt:i4>
      </vt:variant>
      <vt:variant>
        <vt:i4>5</vt:i4>
      </vt:variant>
      <vt:variant>
        <vt:lpwstr/>
      </vt:variant>
      <vt:variant>
        <vt:lpwstr>_Toc246085802</vt:lpwstr>
      </vt:variant>
      <vt:variant>
        <vt:i4>1441844</vt:i4>
      </vt:variant>
      <vt:variant>
        <vt:i4>866</vt:i4>
      </vt:variant>
      <vt:variant>
        <vt:i4>0</vt:i4>
      </vt:variant>
      <vt:variant>
        <vt:i4>5</vt:i4>
      </vt:variant>
      <vt:variant>
        <vt:lpwstr/>
      </vt:variant>
      <vt:variant>
        <vt:lpwstr>_Toc246085801</vt:lpwstr>
      </vt:variant>
      <vt:variant>
        <vt:i4>1441844</vt:i4>
      </vt:variant>
      <vt:variant>
        <vt:i4>860</vt:i4>
      </vt:variant>
      <vt:variant>
        <vt:i4>0</vt:i4>
      </vt:variant>
      <vt:variant>
        <vt:i4>5</vt:i4>
      </vt:variant>
      <vt:variant>
        <vt:lpwstr/>
      </vt:variant>
      <vt:variant>
        <vt:lpwstr>_Toc246085800</vt:lpwstr>
      </vt:variant>
      <vt:variant>
        <vt:i4>2031675</vt:i4>
      </vt:variant>
      <vt:variant>
        <vt:i4>854</vt:i4>
      </vt:variant>
      <vt:variant>
        <vt:i4>0</vt:i4>
      </vt:variant>
      <vt:variant>
        <vt:i4>5</vt:i4>
      </vt:variant>
      <vt:variant>
        <vt:lpwstr/>
      </vt:variant>
      <vt:variant>
        <vt:lpwstr>_Toc246085799</vt:lpwstr>
      </vt:variant>
      <vt:variant>
        <vt:i4>2031675</vt:i4>
      </vt:variant>
      <vt:variant>
        <vt:i4>848</vt:i4>
      </vt:variant>
      <vt:variant>
        <vt:i4>0</vt:i4>
      </vt:variant>
      <vt:variant>
        <vt:i4>5</vt:i4>
      </vt:variant>
      <vt:variant>
        <vt:lpwstr/>
      </vt:variant>
      <vt:variant>
        <vt:lpwstr>_Toc246085798</vt:lpwstr>
      </vt:variant>
      <vt:variant>
        <vt:i4>2031675</vt:i4>
      </vt:variant>
      <vt:variant>
        <vt:i4>842</vt:i4>
      </vt:variant>
      <vt:variant>
        <vt:i4>0</vt:i4>
      </vt:variant>
      <vt:variant>
        <vt:i4>5</vt:i4>
      </vt:variant>
      <vt:variant>
        <vt:lpwstr/>
      </vt:variant>
      <vt:variant>
        <vt:lpwstr>_Toc246085797</vt:lpwstr>
      </vt:variant>
      <vt:variant>
        <vt:i4>2031675</vt:i4>
      </vt:variant>
      <vt:variant>
        <vt:i4>836</vt:i4>
      </vt:variant>
      <vt:variant>
        <vt:i4>0</vt:i4>
      </vt:variant>
      <vt:variant>
        <vt:i4>5</vt:i4>
      </vt:variant>
      <vt:variant>
        <vt:lpwstr/>
      </vt:variant>
      <vt:variant>
        <vt:lpwstr>_Toc246085796</vt:lpwstr>
      </vt:variant>
      <vt:variant>
        <vt:i4>2031675</vt:i4>
      </vt:variant>
      <vt:variant>
        <vt:i4>830</vt:i4>
      </vt:variant>
      <vt:variant>
        <vt:i4>0</vt:i4>
      </vt:variant>
      <vt:variant>
        <vt:i4>5</vt:i4>
      </vt:variant>
      <vt:variant>
        <vt:lpwstr/>
      </vt:variant>
      <vt:variant>
        <vt:lpwstr>_Toc246085795</vt:lpwstr>
      </vt:variant>
      <vt:variant>
        <vt:i4>2031675</vt:i4>
      </vt:variant>
      <vt:variant>
        <vt:i4>824</vt:i4>
      </vt:variant>
      <vt:variant>
        <vt:i4>0</vt:i4>
      </vt:variant>
      <vt:variant>
        <vt:i4>5</vt:i4>
      </vt:variant>
      <vt:variant>
        <vt:lpwstr/>
      </vt:variant>
      <vt:variant>
        <vt:lpwstr>_Toc246085794</vt:lpwstr>
      </vt:variant>
      <vt:variant>
        <vt:i4>2031675</vt:i4>
      </vt:variant>
      <vt:variant>
        <vt:i4>818</vt:i4>
      </vt:variant>
      <vt:variant>
        <vt:i4>0</vt:i4>
      </vt:variant>
      <vt:variant>
        <vt:i4>5</vt:i4>
      </vt:variant>
      <vt:variant>
        <vt:lpwstr/>
      </vt:variant>
      <vt:variant>
        <vt:lpwstr>_Toc246085793</vt:lpwstr>
      </vt:variant>
      <vt:variant>
        <vt:i4>2031675</vt:i4>
      </vt:variant>
      <vt:variant>
        <vt:i4>812</vt:i4>
      </vt:variant>
      <vt:variant>
        <vt:i4>0</vt:i4>
      </vt:variant>
      <vt:variant>
        <vt:i4>5</vt:i4>
      </vt:variant>
      <vt:variant>
        <vt:lpwstr/>
      </vt:variant>
      <vt:variant>
        <vt:lpwstr>_Toc246085792</vt:lpwstr>
      </vt:variant>
      <vt:variant>
        <vt:i4>2031675</vt:i4>
      </vt:variant>
      <vt:variant>
        <vt:i4>806</vt:i4>
      </vt:variant>
      <vt:variant>
        <vt:i4>0</vt:i4>
      </vt:variant>
      <vt:variant>
        <vt:i4>5</vt:i4>
      </vt:variant>
      <vt:variant>
        <vt:lpwstr/>
      </vt:variant>
      <vt:variant>
        <vt:lpwstr>_Toc246085791</vt:lpwstr>
      </vt:variant>
      <vt:variant>
        <vt:i4>2031675</vt:i4>
      </vt:variant>
      <vt:variant>
        <vt:i4>800</vt:i4>
      </vt:variant>
      <vt:variant>
        <vt:i4>0</vt:i4>
      </vt:variant>
      <vt:variant>
        <vt:i4>5</vt:i4>
      </vt:variant>
      <vt:variant>
        <vt:lpwstr/>
      </vt:variant>
      <vt:variant>
        <vt:lpwstr>_Toc246085790</vt:lpwstr>
      </vt:variant>
      <vt:variant>
        <vt:i4>1966139</vt:i4>
      </vt:variant>
      <vt:variant>
        <vt:i4>794</vt:i4>
      </vt:variant>
      <vt:variant>
        <vt:i4>0</vt:i4>
      </vt:variant>
      <vt:variant>
        <vt:i4>5</vt:i4>
      </vt:variant>
      <vt:variant>
        <vt:lpwstr/>
      </vt:variant>
      <vt:variant>
        <vt:lpwstr>_Toc246085789</vt:lpwstr>
      </vt:variant>
      <vt:variant>
        <vt:i4>1966139</vt:i4>
      </vt:variant>
      <vt:variant>
        <vt:i4>788</vt:i4>
      </vt:variant>
      <vt:variant>
        <vt:i4>0</vt:i4>
      </vt:variant>
      <vt:variant>
        <vt:i4>5</vt:i4>
      </vt:variant>
      <vt:variant>
        <vt:lpwstr/>
      </vt:variant>
      <vt:variant>
        <vt:lpwstr>_Toc246085788</vt:lpwstr>
      </vt:variant>
      <vt:variant>
        <vt:i4>1966139</vt:i4>
      </vt:variant>
      <vt:variant>
        <vt:i4>782</vt:i4>
      </vt:variant>
      <vt:variant>
        <vt:i4>0</vt:i4>
      </vt:variant>
      <vt:variant>
        <vt:i4>5</vt:i4>
      </vt:variant>
      <vt:variant>
        <vt:lpwstr/>
      </vt:variant>
      <vt:variant>
        <vt:lpwstr>_Toc246085787</vt:lpwstr>
      </vt:variant>
      <vt:variant>
        <vt:i4>1966139</vt:i4>
      </vt:variant>
      <vt:variant>
        <vt:i4>776</vt:i4>
      </vt:variant>
      <vt:variant>
        <vt:i4>0</vt:i4>
      </vt:variant>
      <vt:variant>
        <vt:i4>5</vt:i4>
      </vt:variant>
      <vt:variant>
        <vt:lpwstr/>
      </vt:variant>
      <vt:variant>
        <vt:lpwstr>_Toc246085786</vt:lpwstr>
      </vt:variant>
      <vt:variant>
        <vt:i4>1966139</vt:i4>
      </vt:variant>
      <vt:variant>
        <vt:i4>770</vt:i4>
      </vt:variant>
      <vt:variant>
        <vt:i4>0</vt:i4>
      </vt:variant>
      <vt:variant>
        <vt:i4>5</vt:i4>
      </vt:variant>
      <vt:variant>
        <vt:lpwstr/>
      </vt:variant>
      <vt:variant>
        <vt:lpwstr>_Toc246085785</vt:lpwstr>
      </vt:variant>
      <vt:variant>
        <vt:i4>1966139</vt:i4>
      </vt:variant>
      <vt:variant>
        <vt:i4>764</vt:i4>
      </vt:variant>
      <vt:variant>
        <vt:i4>0</vt:i4>
      </vt:variant>
      <vt:variant>
        <vt:i4>5</vt:i4>
      </vt:variant>
      <vt:variant>
        <vt:lpwstr/>
      </vt:variant>
      <vt:variant>
        <vt:lpwstr>_Toc246085784</vt:lpwstr>
      </vt:variant>
      <vt:variant>
        <vt:i4>1966139</vt:i4>
      </vt:variant>
      <vt:variant>
        <vt:i4>758</vt:i4>
      </vt:variant>
      <vt:variant>
        <vt:i4>0</vt:i4>
      </vt:variant>
      <vt:variant>
        <vt:i4>5</vt:i4>
      </vt:variant>
      <vt:variant>
        <vt:lpwstr/>
      </vt:variant>
      <vt:variant>
        <vt:lpwstr>_Toc246085783</vt:lpwstr>
      </vt:variant>
      <vt:variant>
        <vt:i4>1966139</vt:i4>
      </vt:variant>
      <vt:variant>
        <vt:i4>752</vt:i4>
      </vt:variant>
      <vt:variant>
        <vt:i4>0</vt:i4>
      </vt:variant>
      <vt:variant>
        <vt:i4>5</vt:i4>
      </vt:variant>
      <vt:variant>
        <vt:lpwstr/>
      </vt:variant>
      <vt:variant>
        <vt:lpwstr>_Toc246085782</vt:lpwstr>
      </vt:variant>
      <vt:variant>
        <vt:i4>1966139</vt:i4>
      </vt:variant>
      <vt:variant>
        <vt:i4>746</vt:i4>
      </vt:variant>
      <vt:variant>
        <vt:i4>0</vt:i4>
      </vt:variant>
      <vt:variant>
        <vt:i4>5</vt:i4>
      </vt:variant>
      <vt:variant>
        <vt:lpwstr/>
      </vt:variant>
      <vt:variant>
        <vt:lpwstr>_Toc246085781</vt:lpwstr>
      </vt:variant>
      <vt:variant>
        <vt:i4>1966139</vt:i4>
      </vt:variant>
      <vt:variant>
        <vt:i4>740</vt:i4>
      </vt:variant>
      <vt:variant>
        <vt:i4>0</vt:i4>
      </vt:variant>
      <vt:variant>
        <vt:i4>5</vt:i4>
      </vt:variant>
      <vt:variant>
        <vt:lpwstr/>
      </vt:variant>
      <vt:variant>
        <vt:lpwstr>_Toc246085780</vt:lpwstr>
      </vt:variant>
      <vt:variant>
        <vt:i4>1114171</vt:i4>
      </vt:variant>
      <vt:variant>
        <vt:i4>734</vt:i4>
      </vt:variant>
      <vt:variant>
        <vt:i4>0</vt:i4>
      </vt:variant>
      <vt:variant>
        <vt:i4>5</vt:i4>
      </vt:variant>
      <vt:variant>
        <vt:lpwstr/>
      </vt:variant>
      <vt:variant>
        <vt:lpwstr>_Toc246085779</vt:lpwstr>
      </vt:variant>
      <vt:variant>
        <vt:i4>1114171</vt:i4>
      </vt:variant>
      <vt:variant>
        <vt:i4>728</vt:i4>
      </vt:variant>
      <vt:variant>
        <vt:i4>0</vt:i4>
      </vt:variant>
      <vt:variant>
        <vt:i4>5</vt:i4>
      </vt:variant>
      <vt:variant>
        <vt:lpwstr/>
      </vt:variant>
      <vt:variant>
        <vt:lpwstr>_Toc246085778</vt:lpwstr>
      </vt:variant>
      <vt:variant>
        <vt:i4>1114171</vt:i4>
      </vt:variant>
      <vt:variant>
        <vt:i4>722</vt:i4>
      </vt:variant>
      <vt:variant>
        <vt:i4>0</vt:i4>
      </vt:variant>
      <vt:variant>
        <vt:i4>5</vt:i4>
      </vt:variant>
      <vt:variant>
        <vt:lpwstr/>
      </vt:variant>
      <vt:variant>
        <vt:lpwstr>_Toc246085777</vt:lpwstr>
      </vt:variant>
      <vt:variant>
        <vt:i4>1114171</vt:i4>
      </vt:variant>
      <vt:variant>
        <vt:i4>716</vt:i4>
      </vt:variant>
      <vt:variant>
        <vt:i4>0</vt:i4>
      </vt:variant>
      <vt:variant>
        <vt:i4>5</vt:i4>
      </vt:variant>
      <vt:variant>
        <vt:lpwstr/>
      </vt:variant>
      <vt:variant>
        <vt:lpwstr>_Toc246085776</vt:lpwstr>
      </vt:variant>
      <vt:variant>
        <vt:i4>1114171</vt:i4>
      </vt:variant>
      <vt:variant>
        <vt:i4>710</vt:i4>
      </vt:variant>
      <vt:variant>
        <vt:i4>0</vt:i4>
      </vt:variant>
      <vt:variant>
        <vt:i4>5</vt:i4>
      </vt:variant>
      <vt:variant>
        <vt:lpwstr/>
      </vt:variant>
      <vt:variant>
        <vt:lpwstr>_Toc246085775</vt:lpwstr>
      </vt:variant>
      <vt:variant>
        <vt:i4>1114171</vt:i4>
      </vt:variant>
      <vt:variant>
        <vt:i4>704</vt:i4>
      </vt:variant>
      <vt:variant>
        <vt:i4>0</vt:i4>
      </vt:variant>
      <vt:variant>
        <vt:i4>5</vt:i4>
      </vt:variant>
      <vt:variant>
        <vt:lpwstr/>
      </vt:variant>
      <vt:variant>
        <vt:lpwstr>_Toc246085774</vt:lpwstr>
      </vt:variant>
      <vt:variant>
        <vt:i4>1114171</vt:i4>
      </vt:variant>
      <vt:variant>
        <vt:i4>698</vt:i4>
      </vt:variant>
      <vt:variant>
        <vt:i4>0</vt:i4>
      </vt:variant>
      <vt:variant>
        <vt:i4>5</vt:i4>
      </vt:variant>
      <vt:variant>
        <vt:lpwstr/>
      </vt:variant>
      <vt:variant>
        <vt:lpwstr>_Toc246085773</vt:lpwstr>
      </vt:variant>
      <vt:variant>
        <vt:i4>1114171</vt:i4>
      </vt:variant>
      <vt:variant>
        <vt:i4>692</vt:i4>
      </vt:variant>
      <vt:variant>
        <vt:i4>0</vt:i4>
      </vt:variant>
      <vt:variant>
        <vt:i4>5</vt:i4>
      </vt:variant>
      <vt:variant>
        <vt:lpwstr/>
      </vt:variant>
      <vt:variant>
        <vt:lpwstr>_Toc246085772</vt:lpwstr>
      </vt:variant>
      <vt:variant>
        <vt:i4>1114171</vt:i4>
      </vt:variant>
      <vt:variant>
        <vt:i4>686</vt:i4>
      </vt:variant>
      <vt:variant>
        <vt:i4>0</vt:i4>
      </vt:variant>
      <vt:variant>
        <vt:i4>5</vt:i4>
      </vt:variant>
      <vt:variant>
        <vt:lpwstr/>
      </vt:variant>
      <vt:variant>
        <vt:lpwstr>_Toc246085771</vt:lpwstr>
      </vt:variant>
      <vt:variant>
        <vt:i4>1114171</vt:i4>
      </vt:variant>
      <vt:variant>
        <vt:i4>680</vt:i4>
      </vt:variant>
      <vt:variant>
        <vt:i4>0</vt:i4>
      </vt:variant>
      <vt:variant>
        <vt:i4>5</vt:i4>
      </vt:variant>
      <vt:variant>
        <vt:lpwstr/>
      </vt:variant>
      <vt:variant>
        <vt:lpwstr>_Toc246085770</vt:lpwstr>
      </vt:variant>
      <vt:variant>
        <vt:i4>1048635</vt:i4>
      </vt:variant>
      <vt:variant>
        <vt:i4>674</vt:i4>
      </vt:variant>
      <vt:variant>
        <vt:i4>0</vt:i4>
      </vt:variant>
      <vt:variant>
        <vt:i4>5</vt:i4>
      </vt:variant>
      <vt:variant>
        <vt:lpwstr/>
      </vt:variant>
      <vt:variant>
        <vt:lpwstr>_Toc246085769</vt:lpwstr>
      </vt:variant>
      <vt:variant>
        <vt:i4>1048635</vt:i4>
      </vt:variant>
      <vt:variant>
        <vt:i4>668</vt:i4>
      </vt:variant>
      <vt:variant>
        <vt:i4>0</vt:i4>
      </vt:variant>
      <vt:variant>
        <vt:i4>5</vt:i4>
      </vt:variant>
      <vt:variant>
        <vt:lpwstr/>
      </vt:variant>
      <vt:variant>
        <vt:lpwstr>_Toc246085768</vt:lpwstr>
      </vt:variant>
      <vt:variant>
        <vt:i4>1048635</vt:i4>
      </vt:variant>
      <vt:variant>
        <vt:i4>662</vt:i4>
      </vt:variant>
      <vt:variant>
        <vt:i4>0</vt:i4>
      </vt:variant>
      <vt:variant>
        <vt:i4>5</vt:i4>
      </vt:variant>
      <vt:variant>
        <vt:lpwstr/>
      </vt:variant>
      <vt:variant>
        <vt:lpwstr>_Toc246085767</vt:lpwstr>
      </vt:variant>
      <vt:variant>
        <vt:i4>1048635</vt:i4>
      </vt:variant>
      <vt:variant>
        <vt:i4>656</vt:i4>
      </vt:variant>
      <vt:variant>
        <vt:i4>0</vt:i4>
      </vt:variant>
      <vt:variant>
        <vt:i4>5</vt:i4>
      </vt:variant>
      <vt:variant>
        <vt:lpwstr/>
      </vt:variant>
      <vt:variant>
        <vt:lpwstr>_Toc246085766</vt:lpwstr>
      </vt:variant>
      <vt:variant>
        <vt:i4>1048635</vt:i4>
      </vt:variant>
      <vt:variant>
        <vt:i4>650</vt:i4>
      </vt:variant>
      <vt:variant>
        <vt:i4>0</vt:i4>
      </vt:variant>
      <vt:variant>
        <vt:i4>5</vt:i4>
      </vt:variant>
      <vt:variant>
        <vt:lpwstr/>
      </vt:variant>
      <vt:variant>
        <vt:lpwstr>_Toc246085765</vt:lpwstr>
      </vt:variant>
      <vt:variant>
        <vt:i4>1048635</vt:i4>
      </vt:variant>
      <vt:variant>
        <vt:i4>644</vt:i4>
      </vt:variant>
      <vt:variant>
        <vt:i4>0</vt:i4>
      </vt:variant>
      <vt:variant>
        <vt:i4>5</vt:i4>
      </vt:variant>
      <vt:variant>
        <vt:lpwstr/>
      </vt:variant>
      <vt:variant>
        <vt:lpwstr>_Toc246085764</vt:lpwstr>
      </vt:variant>
      <vt:variant>
        <vt:i4>1048635</vt:i4>
      </vt:variant>
      <vt:variant>
        <vt:i4>638</vt:i4>
      </vt:variant>
      <vt:variant>
        <vt:i4>0</vt:i4>
      </vt:variant>
      <vt:variant>
        <vt:i4>5</vt:i4>
      </vt:variant>
      <vt:variant>
        <vt:lpwstr/>
      </vt:variant>
      <vt:variant>
        <vt:lpwstr>_Toc246085763</vt:lpwstr>
      </vt:variant>
      <vt:variant>
        <vt:i4>1048635</vt:i4>
      </vt:variant>
      <vt:variant>
        <vt:i4>632</vt:i4>
      </vt:variant>
      <vt:variant>
        <vt:i4>0</vt:i4>
      </vt:variant>
      <vt:variant>
        <vt:i4>5</vt:i4>
      </vt:variant>
      <vt:variant>
        <vt:lpwstr/>
      </vt:variant>
      <vt:variant>
        <vt:lpwstr>_Toc246085762</vt:lpwstr>
      </vt:variant>
      <vt:variant>
        <vt:i4>1048635</vt:i4>
      </vt:variant>
      <vt:variant>
        <vt:i4>626</vt:i4>
      </vt:variant>
      <vt:variant>
        <vt:i4>0</vt:i4>
      </vt:variant>
      <vt:variant>
        <vt:i4>5</vt:i4>
      </vt:variant>
      <vt:variant>
        <vt:lpwstr/>
      </vt:variant>
      <vt:variant>
        <vt:lpwstr>_Toc246085761</vt:lpwstr>
      </vt:variant>
      <vt:variant>
        <vt:i4>1048635</vt:i4>
      </vt:variant>
      <vt:variant>
        <vt:i4>620</vt:i4>
      </vt:variant>
      <vt:variant>
        <vt:i4>0</vt:i4>
      </vt:variant>
      <vt:variant>
        <vt:i4>5</vt:i4>
      </vt:variant>
      <vt:variant>
        <vt:lpwstr/>
      </vt:variant>
      <vt:variant>
        <vt:lpwstr>_Toc246085760</vt:lpwstr>
      </vt:variant>
      <vt:variant>
        <vt:i4>1245243</vt:i4>
      </vt:variant>
      <vt:variant>
        <vt:i4>614</vt:i4>
      </vt:variant>
      <vt:variant>
        <vt:i4>0</vt:i4>
      </vt:variant>
      <vt:variant>
        <vt:i4>5</vt:i4>
      </vt:variant>
      <vt:variant>
        <vt:lpwstr/>
      </vt:variant>
      <vt:variant>
        <vt:lpwstr>_Toc246085759</vt:lpwstr>
      </vt:variant>
      <vt:variant>
        <vt:i4>1245243</vt:i4>
      </vt:variant>
      <vt:variant>
        <vt:i4>608</vt:i4>
      </vt:variant>
      <vt:variant>
        <vt:i4>0</vt:i4>
      </vt:variant>
      <vt:variant>
        <vt:i4>5</vt:i4>
      </vt:variant>
      <vt:variant>
        <vt:lpwstr/>
      </vt:variant>
      <vt:variant>
        <vt:lpwstr>_Toc246085758</vt:lpwstr>
      </vt:variant>
      <vt:variant>
        <vt:i4>1245243</vt:i4>
      </vt:variant>
      <vt:variant>
        <vt:i4>602</vt:i4>
      </vt:variant>
      <vt:variant>
        <vt:i4>0</vt:i4>
      </vt:variant>
      <vt:variant>
        <vt:i4>5</vt:i4>
      </vt:variant>
      <vt:variant>
        <vt:lpwstr/>
      </vt:variant>
      <vt:variant>
        <vt:lpwstr>_Toc246085757</vt:lpwstr>
      </vt:variant>
      <vt:variant>
        <vt:i4>1245243</vt:i4>
      </vt:variant>
      <vt:variant>
        <vt:i4>596</vt:i4>
      </vt:variant>
      <vt:variant>
        <vt:i4>0</vt:i4>
      </vt:variant>
      <vt:variant>
        <vt:i4>5</vt:i4>
      </vt:variant>
      <vt:variant>
        <vt:lpwstr/>
      </vt:variant>
      <vt:variant>
        <vt:lpwstr>_Toc246085756</vt:lpwstr>
      </vt:variant>
      <vt:variant>
        <vt:i4>1245243</vt:i4>
      </vt:variant>
      <vt:variant>
        <vt:i4>590</vt:i4>
      </vt:variant>
      <vt:variant>
        <vt:i4>0</vt:i4>
      </vt:variant>
      <vt:variant>
        <vt:i4>5</vt:i4>
      </vt:variant>
      <vt:variant>
        <vt:lpwstr/>
      </vt:variant>
      <vt:variant>
        <vt:lpwstr>_Toc246085755</vt:lpwstr>
      </vt:variant>
      <vt:variant>
        <vt:i4>1245243</vt:i4>
      </vt:variant>
      <vt:variant>
        <vt:i4>584</vt:i4>
      </vt:variant>
      <vt:variant>
        <vt:i4>0</vt:i4>
      </vt:variant>
      <vt:variant>
        <vt:i4>5</vt:i4>
      </vt:variant>
      <vt:variant>
        <vt:lpwstr/>
      </vt:variant>
      <vt:variant>
        <vt:lpwstr>_Toc246085754</vt:lpwstr>
      </vt:variant>
      <vt:variant>
        <vt:i4>1245243</vt:i4>
      </vt:variant>
      <vt:variant>
        <vt:i4>578</vt:i4>
      </vt:variant>
      <vt:variant>
        <vt:i4>0</vt:i4>
      </vt:variant>
      <vt:variant>
        <vt:i4>5</vt:i4>
      </vt:variant>
      <vt:variant>
        <vt:lpwstr/>
      </vt:variant>
      <vt:variant>
        <vt:lpwstr>_Toc246085753</vt:lpwstr>
      </vt:variant>
      <vt:variant>
        <vt:i4>1245243</vt:i4>
      </vt:variant>
      <vt:variant>
        <vt:i4>572</vt:i4>
      </vt:variant>
      <vt:variant>
        <vt:i4>0</vt:i4>
      </vt:variant>
      <vt:variant>
        <vt:i4>5</vt:i4>
      </vt:variant>
      <vt:variant>
        <vt:lpwstr/>
      </vt:variant>
      <vt:variant>
        <vt:lpwstr>_Toc246085752</vt:lpwstr>
      </vt:variant>
      <vt:variant>
        <vt:i4>1245243</vt:i4>
      </vt:variant>
      <vt:variant>
        <vt:i4>566</vt:i4>
      </vt:variant>
      <vt:variant>
        <vt:i4>0</vt:i4>
      </vt:variant>
      <vt:variant>
        <vt:i4>5</vt:i4>
      </vt:variant>
      <vt:variant>
        <vt:lpwstr/>
      </vt:variant>
      <vt:variant>
        <vt:lpwstr>_Toc246085751</vt:lpwstr>
      </vt:variant>
      <vt:variant>
        <vt:i4>1245243</vt:i4>
      </vt:variant>
      <vt:variant>
        <vt:i4>560</vt:i4>
      </vt:variant>
      <vt:variant>
        <vt:i4>0</vt:i4>
      </vt:variant>
      <vt:variant>
        <vt:i4>5</vt:i4>
      </vt:variant>
      <vt:variant>
        <vt:lpwstr/>
      </vt:variant>
      <vt:variant>
        <vt:lpwstr>_Toc246085750</vt:lpwstr>
      </vt:variant>
      <vt:variant>
        <vt:i4>1179707</vt:i4>
      </vt:variant>
      <vt:variant>
        <vt:i4>554</vt:i4>
      </vt:variant>
      <vt:variant>
        <vt:i4>0</vt:i4>
      </vt:variant>
      <vt:variant>
        <vt:i4>5</vt:i4>
      </vt:variant>
      <vt:variant>
        <vt:lpwstr/>
      </vt:variant>
      <vt:variant>
        <vt:lpwstr>_Toc246085749</vt:lpwstr>
      </vt:variant>
      <vt:variant>
        <vt:i4>1179707</vt:i4>
      </vt:variant>
      <vt:variant>
        <vt:i4>548</vt:i4>
      </vt:variant>
      <vt:variant>
        <vt:i4>0</vt:i4>
      </vt:variant>
      <vt:variant>
        <vt:i4>5</vt:i4>
      </vt:variant>
      <vt:variant>
        <vt:lpwstr/>
      </vt:variant>
      <vt:variant>
        <vt:lpwstr>_Toc246085748</vt:lpwstr>
      </vt:variant>
      <vt:variant>
        <vt:i4>1179707</vt:i4>
      </vt:variant>
      <vt:variant>
        <vt:i4>542</vt:i4>
      </vt:variant>
      <vt:variant>
        <vt:i4>0</vt:i4>
      </vt:variant>
      <vt:variant>
        <vt:i4>5</vt:i4>
      </vt:variant>
      <vt:variant>
        <vt:lpwstr/>
      </vt:variant>
      <vt:variant>
        <vt:lpwstr>_Toc246085747</vt:lpwstr>
      </vt:variant>
      <vt:variant>
        <vt:i4>1179707</vt:i4>
      </vt:variant>
      <vt:variant>
        <vt:i4>536</vt:i4>
      </vt:variant>
      <vt:variant>
        <vt:i4>0</vt:i4>
      </vt:variant>
      <vt:variant>
        <vt:i4>5</vt:i4>
      </vt:variant>
      <vt:variant>
        <vt:lpwstr/>
      </vt:variant>
      <vt:variant>
        <vt:lpwstr>_Toc246085746</vt:lpwstr>
      </vt:variant>
      <vt:variant>
        <vt:i4>1179707</vt:i4>
      </vt:variant>
      <vt:variant>
        <vt:i4>530</vt:i4>
      </vt:variant>
      <vt:variant>
        <vt:i4>0</vt:i4>
      </vt:variant>
      <vt:variant>
        <vt:i4>5</vt:i4>
      </vt:variant>
      <vt:variant>
        <vt:lpwstr/>
      </vt:variant>
      <vt:variant>
        <vt:lpwstr>_Toc246085745</vt:lpwstr>
      </vt:variant>
      <vt:variant>
        <vt:i4>1179707</vt:i4>
      </vt:variant>
      <vt:variant>
        <vt:i4>524</vt:i4>
      </vt:variant>
      <vt:variant>
        <vt:i4>0</vt:i4>
      </vt:variant>
      <vt:variant>
        <vt:i4>5</vt:i4>
      </vt:variant>
      <vt:variant>
        <vt:lpwstr/>
      </vt:variant>
      <vt:variant>
        <vt:lpwstr>_Toc246085744</vt:lpwstr>
      </vt:variant>
      <vt:variant>
        <vt:i4>1179707</vt:i4>
      </vt:variant>
      <vt:variant>
        <vt:i4>518</vt:i4>
      </vt:variant>
      <vt:variant>
        <vt:i4>0</vt:i4>
      </vt:variant>
      <vt:variant>
        <vt:i4>5</vt:i4>
      </vt:variant>
      <vt:variant>
        <vt:lpwstr/>
      </vt:variant>
      <vt:variant>
        <vt:lpwstr>_Toc246085743</vt:lpwstr>
      </vt:variant>
      <vt:variant>
        <vt:i4>1179707</vt:i4>
      </vt:variant>
      <vt:variant>
        <vt:i4>512</vt:i4>
      </vt:variant>
      <vt:variant>
        <vt:i4>0</vt:i4>
      </vt:variant>
      <vt:variant>
        <vt:i4>5</vt:i4>
      </vt:variant>
      <vt:variant>
        <vt:lpwstr/>
      </vt:variant>
      <vt:variant>
        <vt:lpwstr>_Toc246085742</vt:lpwstr>
      </vt:variant>
      <vt:variant>
        <vt:i4>1179707</vt:i4>
      </vt:variant>
      <vt:variant>
        <vt:i4>506</vt:i4>
      </vt:variant>
      <vt:variant>
        <vt:i4>0</vt:i4>
      </vt:variant>
      <vt:variant>
        <vt:i4>5</vt:i4>
      </vt:variant>
      <vt:variant>
        <vt:lpwstr/>
      </vt:variant>
      <vt:variant>
        <vt:lpwstr>_Toc246085741</vt:lpwstr>
      </vt:variant>
      <vt:variant>
        <vt:i4>1179707</vt:i4>
      </vt:variant>
      <vt:variant>
        <vt:i4>500</vt:i4>
      </vt:variant>
      <vt:variant>
        <vt:i4>0</vt:i4>
      </vt:variant>
      <vt:variant>
        <vt:i4>5</vt:i4>
      </vt:variant>
      <vt:variant>
        <vt:lpwstr/>
      </vt:variant>
      <vt:variant>
        <vt:lpwstr>_Toc246085740</vt:lpwstr>
      </vt:variant>
      <vt:variant>
        <vt:i4>1376315</vt:i4>
      </vt:variant>
      <vt:variant>
        <vt:i4>494</vt:i4>
      </vt:variant>
      <vt:variant>
        <vt:i4>0</vt:i4>
      </vt:variant>
      <vt:variant>
        <vt:i4>5</vt:i4>
      </vt:variant>
      <vt:variant>
        <vt:lpwstr/>
      </vt:variant>
      <vt:variant>
        <vt:lpwstr>_Toc246085739</vt:lpwstr>
      </vt:variant>
      <vt:variant>
        <vt:i4>1376315</vt:i4>
      </vt:variant>
      <vt:variant>
        <vt:i4>488</vt:i4>
      </vt:variant>
      <vt:variant>
        <vt:i4>0</vt:i4>
      </vt:variant>
      <vt:variant>
        <vt:i4>5</vt:i4>
      </vt:variant>
      <vt:variant>
        <vt:lpwstr/>
      </vt:variant>
      <vt:variant>
        <vt:lpwstr>_Toc246085738</vt:lpwstr>
      </vt:variant>
      <vt:variant>
        <vt:i4>1376315</vt:i4>
      </vt:variant>
      <vt:variant>
        <vt:i4>482</vt:i4>
      </vt:variant>
      <vt:variant>
        <vt:i4>0</vt:i4>
      </vt:variant>
      <vt:variant>
        <vt:i4>5</vt:i4>
      </vt:variant>
      <vt:variant>
        <vt:lpwstr/>
      </vt:variant>
      <vt:variant>
        <vt:lpwstr>_Toc246085737</vt:lpwstr>
      </vt:variant>
      <vt:variant>
        <vt:i4>1376315</vt:i4>
      </vt:variant>
      <vt:variant>
        <vt:i4>476</vt:i4>
      </vt:variant>
      <vt:variant>
        <vt:i4>0</vt:i4>
      </vt:variant>
      <vt:variant>
        <vt:i4>5</vt:i4>
      </vt:variant>
      <vt:variant>
        <vt:lpwstr/>
      </vt:variant>
      <vt:variant>
        <vt:lpwstr>_Toc246085736</vt:lpwstr>
      </vt:variant>
      <vt:variant>
        <vt:i4>1376315</vt:i4>
      </vt:variant>
      <vt:variant>
        <vt:i4>470</vt:i4>
      </vt:variant>
      <vt:variant>
        <vt:i4>0</vt:i4>
      </vt:variant>
      <vt:variant>
        <vt:i4>5</vt:i4>
      </vt:variant>
      <vt:variant>
        <vt:lpwstr/>
      </vt:variant>
      <vt:variant>
        <vt:lpwstr>_Toc246085735</vt:lpwstr>
      </vt:variant>
      <vt:variant>
        <vt:i4>1376315</vt:i4>
      </vt:variant>
      <vt:variant>
        <vt:i4>464</vt:i4>
      </vt:variant>
      <vt:variant>
        <vt:i4>0</vt:i4>
      </vt:variant>
      <vt:variant>
        <vt:i4>5</vt:i4>
      </vt:variant>
      <vt:variant>
        <vt:lpwstr/>
      </vt:variant>
      <vt:variant>
        <vt:lpwstr>_Toc246085734</vt:lpwstr>
      </vt:variant>
      <vt:variant>
        <vt:i4>1376315</vt:i4>
      </vt:variant>
      <vt:variant>
        <vt:i4>458</vt:i4>
      </vt:variant>
      <vt:variant>
        <vt:i4>0</vt:i4>
      </vt:variant>
      <vt:variant>
        <vt:i4>5</vt:i4>
      </vt:variant>
      <vt:variant>
        <vt:lpwstr/>
      </vt:variant>
      <vt:variant>
        <vt:lpwstr>_Toc246085733</vt:lpwstr>
      </vt:variant>
      <vt:variant>
        <vt:i4>1376315</vt:i4>
      </vt:variant>
      <vt:variant>
        <vt:i4>452</vt:i4>
      </vt:variant>
      <vt:variant>
        <vt:i4>0</vt:i4>
      </vt:variant>
      <vt:variant>
        <vt:i4>5</vt:i4>
      </vt:variant>
      <vt:variant>
        <vt:lpwstr/>
      </vt:variant>
      <vt:variant>
        <vt:lpwstr>_Toc246085732</vt:lpwstr>
      </vt:variant>
      <vt:variant>
        <vt:i4>1376315</vt:i4>
      </vt:variant>
      <vt:variant>
        <vt:i4>446</vt:i4>
      </vt:variant>
      <vt:variant>
        <vt:i4>0</vt:i4>
      </vt:variant>
      <vt:variant>
        <vt:i4>5</vt:i4>
      </vt:variant>
      <vt:variant>
        <vt:lpwstr/>
      </vt:variant>
      <vt:variant>
        <vt:lpwstr>_Toc246085731</vt:lpwstr>
      </vt:variant>
      <vt:variant>
        <vt:i4>1376315</vt:i4>
      </vt:variant>
      <vt:variant>
        <vt:i4>440</vt:i4>
      </vt:variant>
      <vt:variant>
        <vt:i4>0</vt:i4>
      </vt:variant>
      <vt:variant>
        <vt:i4>5</vt:i4>
      </vt:variant>
      <vt:variant>
        <vt:lpwstr/>
      </vt:variant>
      <vt:variant>
        <vt:lpwstr>_Toc246085730</vt:lpwstr>
      </vt:variant>
      <vt:variant>
        <vt:i4>1310779</vt:i4>
      </vt:variant>
      <vt:variant>
        <vt:i4>434</vt:i4>
      </vt:variant>
      <vt:variant>
        <vt:i4>0</vt:i4>
      </vt:variant>
      <vt:variant>
        <vt:i4>5</vt:i4>
      </vt:variant>
      <vt:variant>
        <vt:lpwstr/>
      </vt:variant>
      <vt:variant>
        <vt:lpwstr>_Toc246085729</vt:lpwstr>
      </vt:variant>
      <vt:variant>
        <vt:i4>1310779</vt:i4>
      </vt:variant>
      <vt:variant>
        <vt:i4>428</vt:i4>
      </vt:variant>
      <vt:variant>
        <vt:i4>0</vt:i4>
      </vt:variant>
      <vt:variant>
        <vt:i4>5</vt:i4>
      </vt:variant>
      <vt:variant>
        <vt:lpwstr/>
      </vt:variant>
      <vt:variant>
        <vt:lpwstr>_Toc246085728</vt:lpwstr>
      </vt:variant>
      <vt:variant>
        <vt:i4>1310779</vt:i4>
      </vt:variant>
      <vt:variant>
        <vt:i4>422</vt:i4>
      </vt:variant>
      <vt:variant>
        <vt:i4>0</vt:i4>
      </vt:variant>
      <vt:variant>
        <vt:i4>5</vt:i4>
      </vt:variant>
      <vt:variant>
        <vt:lpwstr/>
      </vt:variant>
      <vt:variant>
        <vt:lpwstr>_Toc246085727</vt:lpwstr>
      </vt:variant>
      <vt:variant>
        <vt:i4>1310779</vt:i4>
      </vt:variant>
      <vt:variant>
        <vt:i4>416</vt:i4>
      </vt:variant>
      <vt:variant>
        <vt:i4>0</vt:i4>
      </vt:variant>
      <vt:variant>
        <vt:i4>5</vt:i4>
      </vt:variant>
      <vt:variant>
        <vt:lpwstr/>
      </vt:variant>
      <vt:variant>
        <vt:lpwstr>_Toc246085726</vt:lpwstr>
      </vt:variant>
      <vt:variant>
        <vt:i4>1310779</vt:i4>
      </vt:variant>
      <vt:variant>
        <vt:i4>410</vt:i4>
      </vt:variant>
      <vt:variant>
        <vt:i4>0</vt:i4>
      </vt:variant>
      <vt:variant>
        <vt:i4>5</vt:i4>
      </vt:variant>
      <vt:variant>
        <vt:lpwstr/>
      </vt:variant>
      <vt:variant>
        <vt:lpwstr>_Toc246085725</vt:lpwstr>
      </vt:variant>
      <vt:variant>
        <vt:i4>1310779</vt:i4>
      </vt:variant>
      <vt:variant>
        <vt:i4>404</vt:i4>
      </vt:variant>
      <vt:variant>
        <vt:i4>0</vt:i4>
      </vt:variant>
      <vt:variant>
        <vt:i4>5</vt:i4>
      </vt:variant>
      <vt:variant>
        <vt:lpwstr/>
      </vt:variant>
      <vt:variant>
        <vt:lpwstr>_Toc246085724</vt:lpwstr>
      </vt:variant>
      <vt:variant>
        <vt:i4>1310779</vt:i4>
      </vt:variant>
      <vt:variant>
        <vt:i4>398</vt:i4>
      </vt:variant>
      <vt:variant>
        <vt:i4>0</vt:i4>
      </vt:variant>
      <vt:variant>
        <vt:i4>5</vt:i4>
      </vt:variant>
      <vt:variant>
        <vt:lpwstr/>
      </vt:variant>
      <vt:variant>
        <vt:lpwstr>_Toc246085723</vt:lpwstr>
      </vt:variant>
      <vt:variant>
        <vt:i4>1310779</vt:i4>
      </vt:variant>
      <vt:variant>
        <vt:i4>392</vt:i4>
      </vt:variant>
      <vt:variant>
        <vt:i4>0</vt:i4>
      </vt:variant>
      <vt:variant>
        <vt:i4>5</vt:i4>
      </vt:variant>
      <vt:variant>
        <vt:lpwstr/>
      </vt:variant>
      <vt:variant>
        <vt:lpwstr>_Toc246085722</vt:lpwstr>
      </vt:variant>
      <vt:variant>
        <vt:i4>1310779</vt:i4>
      </vt:variant>
      <vt:variant>
        <vt:i4>386</vt:i4>
      </vt:variant>
      <vt:variant>
        <vt:i4>0</vt:i4>
      </vt:variant>
      <vt:variant>
        <vt:i4>5</vt:i4>
      </vt:variant>
      <vt:variant>
        <vt:lpwstr/>
      </vt:variant>
      <vt:variant>
        <vt:lpwstr>_Toc246085721</vt:lpwstr>
      </vt:variant>
      <vt:variant>
        <vt:i4>1310779</vt:i4>
      </vt:variant>
      <vt:variant>
        <vt:i4>380</vt:i4>
      </vt:variant>
      <vt:variant>
        <vt:i4>0</vt:i4>
      </vt:variant>
      <vt:variant>
        <vt:i4>5</vt:i4>
      </vt:variant>
      <vt:variant>
        <vt:lpwstr/>
      </vt:variant>
      <vt:variant>
        <vt:lpwstr>_Toc246085720</vt:lpwstr>
      </vt:variant>
      <vt:variant>
        <vt:i4>1507387</vt:i4>
      </vt:variant>
      <vt:variant>
        <vt:i4>374</vt:i4>
      </vt:variant>
      <vt:variant>
        <vt:i4>0</vt:i4>
      </vt:variant>
      <vt:variant>
        <vt:i4>5</vt:i4>
      </vt:variant>
      <vt:variant>
        <vt:lpwstr/>
      </vt:variant>
      <vt:variant>
        <vt:lpwstr>_Toc246085719</vt:lpwstr>
      </vt:variant>
      <vt:variant>
        <vt:i4>1507387</vt:i4>
      </vt:variant>
      <vt:variant>
        <vt:i4>368</vt:i4>
      </vt:variant>
      <vt:variant>
        <vt:i4>0</vt:i4>
      </vt:variant>
      <vt:variant>
        <vt:i4>5</vt:i4>
      </vt:variant>
      <vt:variant>
        <vt:lpwstr/>
      </vt:variant>
      <vt:variant>
        <vt:lpwstr>_Toc246085718</vt:lpwstr>
      </vt:variant>
      <vt:variant>
        <vt:i4>1507387</vt:i4>
      </vt:variant>
      <vt:variant>
        <vt:i4>362</vt:i4>
      </vt:variant>
      <vt:variant>
        <vt:i4>0</vt:i4>
      </vt:variant>
      <vt:variant>
        <vt:i4>5</vt:i4>
      </vt:variant>
      <vt:variant>
        <vt:lpwstr/>
      </vt:variant>
      <vt:variant>
        <vt:lpwstr>_Toc246085717</vt:lpwstr>
      </vt:variant>
      <vt:variant>
        <vt:i4>1507387</vt:i4>
      </vt:variant>
      <vt:variant>
        <vt:i4>356</vt:i4>
      </vt:variant>
      <vt:variant>
        <vt:i4>0</vt:i4>
      </vt:variant>
      <vt:variant>
        <vt:i4>5</vt:i4>
      </vt:variant>
      <vt:variant>
        <vt:lpwstr/>
      </vt:variant>
      <vt:variant>
        <vt:lpwstr>_Toc246085716</vt:lpwstr>
      </vt:variant>
      <vt:variant>
        <vt:i4>1507387</vt:i4>
      </vt:variant>
      <vt:variant>
        <vt:i4>350</vt:i4>
      </vt:variant>
      <vt:variant>
        <vt:i4>0</vt:i4>
      </vt:variant>
      <vt:variant>
        <vt:i4>5</vt:i4>
      </vt:variant>
      <vt:variant>
        <vt:lpwstr/>
      </vt:variant>
      <vt:variant>
        <vt:lpwstr>_Toc246085715</vt:lpwstr>
      </vt:variant>
      <vt:variant>
        <vt:i4>1507387</vt:i4>
      </vt:variant>
      <vt:variant>
        <vt:i4>344</vt:i4>
      </vt:variant>
      <vt:variant>
        <vt:i4>0</vt:i4>
      </vt:variant>
      <vt:variant>
        <vt:i4>5</vt:i4>
      </vt:variant>
      <vt:variant>
        <vt:lpwstr/>
      </vt:variant>
      <vt:variant>
        <vt:lpwstr>_Toc246085714</vt:lpwstr>
      </vt:variant>
      <vt:variant>
        <vt:i4>1507387</vt:i4>
      </vt:variant>
      <vt:variant>
        <vt:i4>338</vt:i4>
      </vt:variant>
      <vt:variant>
        <vt:i4>0</vt:i4>
      </vt:variant>
      <vt:variant>
        <vt:i4>5</vt:i4>
      </vt:variant>
      <vt:variant>
        <vt:lpwstr/>
      </vt:variant>
      <vt:variant>
        <vt:lpwstr>_Toc246085713</vt:lpwstr>
      </vt:variant>
      <vt:variant>
        <vt:i4>1507387</vt:i4>
      </vt:variant>
      <vt:variant>
        <vt:i4>332</vt:i4>
      </vt:variant>
      <vt:variant>
        <vt:i4>0</vt:i4>
      </vt:variant>
      <vt:variant>
        <vt:i4>5</vt:i4>
      </vt:variant>
      <vt:variant>
        <vt:lpwstr/>
      </vt:variant>
      <vt:variant>
        <vt:lpwstr>_Toc246085712</vt:lpwstr>
      </vt:variant>
      <vt:variant>
        <vt:i4>1507387</vt:i4>
      </vt:variant>
      <vt:variant>
        <vt:i4>326</vt:i4>
      </vt:variant>
      <vt:variant>
        <vt:i4>0</vt:i4>
      </vt:variant>
      <vt:variant>
        <vt:i4>5</vt:i4>
      </vt:variant>
      <vt:variant>
        <vt:lpwstr/>
      </vt:variant>
      <vt:variant>
        <vt:lpwstr>_Toc246085711</vt:lpwstr>
      </vt:variant>
      <vt:variant>
        <vt:i4>1507387</vt:i4>
      </vt:variant>
      <vt:variant>
        <vt:i4>320</vt:i4>
      </vt:variant>
      <vt:variant>
        <vt:i4>0</vt:i4>
      </vt:variant>
      <vt:variant>
        <vt:i4>5</vt:i4>
      </vt:variant>
      <vt:variant>
        <vt:lpwstr/>
      </vt:variant>
      <vt:variant>
        <vt:lpwstr>_Toc246085710</vt:lpwstr>
      </vt:variant>
      <vt:variant>
        <vt:i4>1441851</vt:i4>
      </vt:variant>
      <vt:variant>
        <vt:i4>314</vt:i4>
      </vt:variant>
      <vt:variant>
        <vt:i4>0</vt:i4>
      </vt:variant>
      <vt:variant>
        <vt:i4>5</vt:i4>
      </vt:variant>
      <vt:variant>
        <vt:lpwstr/>
      </vt:variant>
      <vt:variant>
        <vt:lpwstr>_Toc246085709</vt:lpwstr>
      </vt:variant>
      <vt:variant>
        <vt:i4>1441851</vt:i4>
      </vt:variant>
      <vt:variant>
        <vt:i4>308</vt:i4>
      </vt:variant>
      <vt:variant>
        <vt:i4>0</vt:i4>
      </vt:variant>
      <vt:variant>
        <vt:i4>5</vt:i4>
      </vt:variant>
      <vt:variant>
        <vt:lpwstr/>
      </vt:variant>
      <vt:variant>
        <vt:lpwstr>_Toc246085708</vt:lpwstr>
      </vt:variant>
      <vt:variant>
        <vt:i4>1441851</vt:i4>
      </vt:variant>
      <vt:variant>
        <vt:i4>302</vt:i4>
      </vt:variant>
      <vt:variant>
        <vt:i4>0</vt:i4>
      </vt:variant>
      <vt:variant>
        <vt:i4>5</vt:i4>
      </vt:variant>
      <vt:variant>
        <vt:lpwstr/>
      </vt:variant>
      <vt:variant>
        <vt:lpwstr>_Toc246085707</vt:lpwstr>
      </vt:variant>
      <vt:variant>
        <vt:i4>1441851</vt:i4>
      </vt:variant>
      <vt:variant>
        <vt:i4>296</vt:i4>
      </vt:variant>
      <vt:variant>
        <vt:i4>0</vt:i4>
      </vt:variant>
      <vt:variant>
        <vt:i4>5</vt:i4>
      </vt:variant>
      <vt:variant>
        <vt:lpwstr/>
      </vt:variant>
      <vt:variant>
        <vt:lpwstr>_Toc246085706</vt:lpwstr>
      </vt:variant>
      <vt:variant>
        <vt:i4>1441851</vt:i4>
      </vt:variant>
      <vt:variant>
        <vt:i4>290</vt:i4>
      </vt:variant>
      <vt:variant>
        <vt:i4>0</vt:i4>
      </vt:variant>
      <vt:variant>
        <vt:i4>5</vt:i4>
      </vt:variant>
      <vt:variant>
        <vt:lpwstr/>
      </vt:variant>
      <vt:variant>
        <vt:lpwstr>_Toc246085705</vt:lpwstr>
      </vt:variant>
      <vt:variant>
        <vt:i4>1441851</vt:i4>
      </vt:variant>
      <vt:variant>
        <vt:i4>284</vt:i4>
      </vt:variant>
      <vt:variant>
        <vt:i4>0</vt:i4>
      </vt:variant>
      <vt:variant>
        <vt:i4>5</vt:i4>
      </vt:variant>
      <vt:variant>
        <vt:lpwstr/>
      </vt:variant>
      <vt:variant>
        <vt:lpwstr>_Toc246085704</vt:lpwstr>
      </vt:variant>
      <vt:variant>
        <vt:i4>1441851</vt:i4>
      </vt:variant>
      <vt:variant>
        <vt:i4>278</vt:i4>
      </vt:variant>
      <vt:variant>
        <vt:i4>0</vt:i4>
      </vt:variant>
      <vt:variant>
        <vt:i4>5</vt:i4>
      </vt:variant>
      <vt:variant>
        <vt:lpwstr/>
      </vt:variant>
      <vt:variant>
        <vt:lpwstr>_Toc246085703</vt:lpwstr>
      </vt:variant>
      <vt:variant>
        <vt:i4>1441851</vt:i4>
      </vt:variant>
      <vt:variant>
        <vt:i4>272</vt:i4>
      </vt:variant>
      <vt:variant>
        <vt:i4>0</vt:i4>
      </vt:variant>
      <vt:variant>
        <vt:i4>5</vt:i4>
      </vt:variant>
      <vt:variant>
        <vt:lpwstr/>
      </vt:variant>
      <vt:variant>
        <vt:lpwstr>_Toc246085702</vt:lpwstr>
      </vt:variant>
      <vt:variant>
        <vt:i4>1441851</vt:i4>
      </vt:variant>
      <vt:variant>
        <vt:i4>266</vt:i4>
      </vt:variant>
      <vt:variant>
        <vt:i4>0</vt:i4>
      </vt:variant>
      <vt:variant>
        <vt:i4>5</vt:i4>
      </vt:variant>
      <vt:variant>
        <vt:lpwstr/>
      </vt:variant>
      <vt:variant>
        <vt:lpwstr>_Toc246085701</vt:lpwstr>
      </vt:variant>
      <vt:variant>
        <vt:i4>1441851</vt:i4>
      </vt:variant>
      <vt:variant>
        <vt:i4>260</vt:i4>
      </vt:variant>
      <vt:variant>
        <vt:i4>0</vt:i4>
      </vt:variant>
      <vt:variant>
        <vt:i4>5</vt:i4>
      </vt:variant>
      <vt:variant>
        <vt:lpwstr/>
      </vt:variant>
      <vt:variant>
        <vt:lpwstr>_Toc246085700</vt:lpwstr>
      </vt:variant>
      <vt:variant>
        <vt:i4>2031674</vt:i4>
      </vt:variant>
      <vt:variant>
        <vt:i4>254</vt:i4>
      </vt:variant>
      <vt:variant>
        <vt:i4>0</vt:i4>
      </vt:variant>
      <vt:variant>
        <vt:i4>5</vt:i4>
      </vt:variant>
      <vt:variant>
        <vt:lpwstr/>
      </vt:variant>
      <vt:variant>
        <vt:lpwstr>_Toc246085699</vt:lpwstr>
      </vt:variant>
      <vt:variant>
        <vt:i4>2031674</vt:i4>
      </vt:variant>
      <vt:variant>
        <vt:i4>248</vt:i4>
      </vt:variant>
      <vt:variant>
        <vt:i4>0</vt:i4>
      </vt:variant>
      <vt:variant>
        <vt:i4>5</vt:i4>
      </vt:variant>
      <vt:variant>
        <vt:lpwstr/>
      </vt:variant>
      <vt:variant>
        <vt:lpwstr>_Toc246085698</vt:lpwstr>
      </vt:variant>
      <vt:variant>
        <vt:i4>2031674</vt:i4>
      </vt:variant>
      <vt:variant>
        <vt:i4>242</vt:i4>
      </vt:variant>
      <vt:variant>
        <vt:i4>0</vt:i4>
      </vt:variant>
      <vt:variant>
        <vt:i4>5</vt:i4>
      </vt:variant>
      <vt:variant>
        <vt:lpwstr/>
      </vt:variant>
      <vt:variant>
        <vt:lpwstr>_Toc246085697</vt:lpwstr>
      </vt:variant>
      <vt:variant>
        <vt:i4>2031674</vt:i4>
      </vt:variant>
      <vt:variant>
        <vt:i4>236</vt:i4>
      </vt:variant>
      <vt:variant>
        <vt:i4>0</vt:i4>
      </vt:variant>
      <vt:variant>
        <vt:i4>5</vt:i4>
      </vt:variant>
      <vt:variant>
        <vt:lpwstr/>
      </vt:variant>
      <vt:variant>
        <vt:lpwstr>_Toc246085696</vt:lpwstr>
      </vt:variant>
      <vt:variant>
        <vt:i4>2031674</vt:i4>
      </vt:variant>
      <vt:variant>
        <vt:i4>230</vt:i4>
      </vt:variant>
      <vt:variant>
        <vt:i4>0</vt:i4>
      </vt:variant>
      <vt:variant>
        <vt:i4>5</vt:i4>
      </vt:variant>
      <vt:variant>
        <vt:lpwstr/>
      </vt:variant>
      <vt:variant>
        <vt:lpwstr>_Toc246085695</vt:lpwstr>
      </vt:variant>
      <vt:variant>
        <vt:i4>2031674</vt:i4>
      </vt:variant>
      <vt:variant>
        <vt:i4>224</vt:i4>
      </vt:variant>
      <vt:variant>
        <vt:i4>0</vt:i4>
      </vt:variant>
      <vt:variant>
        <vt:i4>5</vt:i4>
      </vt:variant>
      <vt:variant>
        <vt:lpwstr/>
      </vt:variant>
      <vt:variant>
        <vt:lpwstr>_Toc246085694</vt:lpwstr>
      </vt:variant>
      <vt:variant>
        <vt:i4>2031674</vt:i4>
      </vt:variant>
      <vt:variant>
        <vt:i4>218</vt:i4>
      </vt:variant>
      <vt:variant>
        <vt:i4>0</vt:i4>
      </vt:variant>
      <vt:variant>
        <vt:i4>5</vt:i4>
      </vt:variant>
      <vt:variant>
        <vt:lpwstr/>
      </vt:variant>
      <vt:variant>
        <vt:lpwstr>_Toc246085693</vt:lpwstr>
      </vt:variant>
      <vt:variant>
        <vt:i4>2031674</vt:i4>
      </vt:variant>
      <vt:variant>
        <vt:i4>212</vt:i4>
      </vt:variant>
      <vt:variant>
        <vt:i4>0</vt:i4>
      </vt:variant>
      <vt:variant>
        <vt:i4>5</vt:i4>
      </vt:variant>
      <vt:variant>
        <vt:lpwstr/>
      </vt:variant>
      <vt:variant>
        <vt:lpwstr>_Toc246085692</vt:lpwstr>
      </vt:variant>
      <vt:variant>
        <vt:i4>2031674</vt:i4>
      </vt:variant>
      <vt:variant>
        <vt:i4>206</vt:i4>
      </vt:variant>
      <vt:variant>
        <vt:i4>0</vt:i4>
      </vt:variant>
      <vt:variant>
        <vt:i4>5</vt:i4>
      </vt:variant>
      <vt:variant>
        <vt:lpwstr/>
      </vt:variant>
      <vt:variant>
        <vt:lpwstr>_Toc246085691</vt:lpwstr>
      </vt:variant>
      <vt:variant>
        <vt:i4>2031674</vt:i4>
      </vt:variant>
      <vt:variant>
        <vt:i4>200</vt:i4>
      </vt:variant>
      <vt:variant>
        <vt:i4>0</vt:i4>
      </vt:variant>
      <vt:variant>
        <vt:i4>5</vt:i4>
      </vt:variant>
      <vt:variant>
        <vt:lpwstr/>
      </vt:variant>
      <vt:variant>
        <vt:lpwstr>_Toc246085690</vt:lpwstr>
      </vt:variant>
      <vt:variant>
        <vt:i4>1966138</vt:i4>
      </vt:variant>
      <vt:variant>
        <vt:i4>194</vt:i4>
      </vt:variant>
      <vt:variant>
        <vt:i4>0</vt:i4>
      </vt:variant>
      <vt:variant>
        <vt:i4>5</vt:i4>
      </vt:variant>
      <vt:variant>
        <vt:lpwstr/>
      </vt:variant>
      <vt:variant>
        <vt:lpwstr>_Toc246085689</vt:lpwstr>
      </vt:variant>
      <vt:variant>
        <vt:i4>1966138</vt:i4>
      </vt:variant>
      <vt:variant>
        <vt:i4>188</vt:i4>
      </vt:variant>
      <vt:variant>
        <vt:i4>0</vt:i4>
      </vt:variant>
      <vt:variant>
        <vt:i4>5</vt:i4>
      </vt:variant>
      <vt:variant>
        <vt:lpwstr/>
      </vt:variant>
      <vt:variant>
        <vt:lpwstr>_Toc246085688</vt:lpwstr>
      </vt:variant>
      <vt:variant>
        <vt:i4>1966138</vt:i4>
      </vt:variant>
      <vt:variant>
        <vt:i4>182</vt:i4>
      </vt:variant>
      <vt:variant>
        <vt:i4>0</vt:i4>
      </vt:variant>
      <vt:variant>
        <vt:i4>5</vt:i4>
      </vt:variant>
      <vt:variant>
        <vt:lpwstr/>
      </vt:variant>
      <vt:variant>
        <vt:lpwstr>_Toc246085687</vt:lpwstr>
      </vt:variant>
      <vt:variant>
        <vt:i4>1966138</vt:i4>
      </vt:variant>
      <vt:variant>
        <vt:i4>176</vt:i4>
      </vt:variant>
      <vt:variant>
        <vt:i4>0</vt:i4>
      </vt:variant>
      <vt:variant>
        <vt:i4>5</vt:i4>
      </vt:variant>
      <vt:variant>
        <vt:lpwstr/>
      </vt:variant>
      <vt:variant>
        <vt:lpwstr>_Toc246085686</vt:lpwstr>
      </vt:variant>
      <vt:variant>
        <vt:i4>1966138</vt:i4>
      </vt:variant>
      <vt:variant>
        <vt:i4>170</vt:i4>
      </vt:variant>
      <vt:variant>
        <vt:i4>0</vt:i4>
      </vt:variant>
      <vt:variant>
        <vt:i4>5</vt:i4>
      </vt:variant>
      <vt:variant>
        <vt:lpwstr/>
      </vt:variant>
      <vt:variant>
        <vt:lpwstr>_Toc246085685</vt:lpwstr>
      </vt:variant>
      <vt:variant>
        <vt:i4>1966138</vt:i4>
      </vt:variant>
      <vt:variant>
        <vt:i4>164</vt:i4>
      </vt:variant>
      <vt:variant>
        <vt:i4>0</vt:i4>
      </vt:variant>
      <vt:variant>
        <vt:i4>5</vt:i4>
      </vt:variant>
      <vt:variant>
        <vt:lpwstr/>
      </vt:variant>
      <vt:variant>
        <vt:lpwstr>_Toc246085684</vt:lpwstr>
      </vt:variant>
      <vt:variant>
        <vt:i4>1966138</vt:i4>
      </vt:variant>
      <vt:variant>
        <vt:i4>158</vt:i4>
      </vt:variant>
      <vt:variant>
        <vt:i4>0</vt:i4>
      </vt:variant>
      <vt:variant>
        <vt:i4>5</vt:i4>
      </vt:variant>
      <vt:variant>
        <vt:lpwstr/>
      </vt:variant>
      <vt:variant>
        <vt:lpwstr>_Toc246085683</vt:lpwstr>
      </vt:variant>
      <vt:variant>
        <vt:i4>1966138</vt:i4>
      </vt:variant>
      <vt:variant>
        <vt:i4>152</vt:i4>
      </vt:variant>
      <vt:variant>
        <vt:i4>0</vt:i4>
      </vt:variant>
      <vt:variant>
        <vt:i4>5</vt:i4>
      </vt:variant>
      <vt:variant>
        <vt:lpwstr/>
      </vt:variant>
      <vt:variant>
        <vt:lpwstr>_Toc246085682</vt:lpwstr>
      </vt:variant>
      <vt:variant>
        <vt:i4>1966138</vt:i4>
      </vt:variant>
      <vt:variant>
        <vt:i4>146</vt:i4>
      </vt:variant>
      <vt:variant>
        <vt:i4>0</vt:i4>
      </vt:variant>
      <vt:variant>
        <vt:i4>5</vt:i4>
      </vt:variant>
      <vt:variant>
        <vt:lpwstr/>
      </vt:variant>
      <vt:variant>
        <vt:lpwstr>_Toc246085681</vt:lpwstr>
      </vt:variant>
      <vt:variant>
        <vt:i4>1966138</vt:i4>
      </vt:variant>
      <vt:variant>
        <vt:i4>140</vt:i4>
      </vt:variant>
      <vt:variant>
        <vt:i4>0</vt:i4>
      </vt:variant>
      <vt:variant>
        <vt:i4>5</vt:i4>
      </vt:variant>
      <vt:variant>
        <vt:lpwstr/>
      </vt:variant>
      <vt:variant>
        <vt:lpwstr>_Toc246085680</vt:lpwstr>
      </vt:variant>
      <vt:variant>
        <vt:i4>1114170</vt:i4>
      </vt:variant>
      <vt:variant>
        <vt:i4>134</vt:i4>
      </vt:variant>
      <vt:variant>
        <vt:i4>0</vt:i4>
      </vt:variant>
      <vt:variant>
        <vt:i4>5</vt:i4>
      </vt:variant>
      <vt:variant>
        <vt:lpwstr/>
      </vt:variant>
      <vt:variant>
        <vt:lpwstr>_Toc246085679</vt:lpwstr>
      </vt:variant>
      <vt:variant>
        <vt:i4>1114170</vt:i4>
      </vt:variant>
      <vt:variant>
        <vt:i4>128</vt:i4>
      </vt:variant>
      <vt:variant>
        <vt:i4>0</vt:i4>
      </vt:variant>
      <vt:variant>
        <vt:i4>5</vt:i4>
      </vt:variant>
      <vt:variant>
        <vt:lpwstr/>
      </vt:variant>
      <vt:variant>
        <vt:lpwstr>_Toc246085678</vt:lpwstr>
      </vt:variant>
      <vt:variant>
        <vt:i4>1114170</vt:i4>
      </vt:variant>
      <vt:variant>
        <vt:i4>122</vt:i4>
      </vt:variant>
      <vt:variant>
        <vt:i4>0</vt:i4>
      </vt:variant>
      <vt:variant>
        <vt:i4>5</vt:i4>
      </vt:variant>
      <vt:variant>
        <vt:lpwstr/>
      </vt:variant>
      <vt:variant>
        <vt:lpwstr>_Toc246085677</vt:lpwstr>
      </vt:variant>
      <vt:variant>
        <vt:i4>1114170</vt:i4>
      </vt:variant>
      <vt:variant>
        <vt:i4>116</vt:i4>
      </vt:variant>
      <vt:variant>
        <vt:i4>0</vt:i4>
      </vt:variant>
      <vt:variant>
        <vt:i4>5</vt:i4>
      </vt:variant>
      <vt:variant>
        <vt:lpwstr/>
      </vt:variant>
      <vt:variant>
        <vt:lpwstr>_Toc246085676</vt:lpwstr>
      </vt:variant>
      <vt:variant>
        <vt:i4>1114170</vt:i4>
      </vt:variant>
      <vt:variant>
        <vt:i4>110</vt:i4>
      </vt:variant>
      <vt:variant>
        <vt:i4>0</vt:i4>
      </vt:variant>
      <vt:variant>
        <vt:i4>5</vt:i4>
      </vt:variant>
      <vt:variant>
        <vt:lpwstr/>
      </vt:variant>
      <vt:variant>
        <vt:lpwstr>_Toc246085675</vt:lpwstr>
      </vt:variant>
      <vt:variant>
        <vt:i4>1114170</vt:i4>
      </vt:variant>
      <vt:variant>
        <vt:i4>104</vt:i4>
      </vt:variant>
      <vt:variant>
        <vt:i4>0</vt:i4>
      </vt:variant>
      <vt:variant>
        <vt:i4>5</vt:i4>
      </vt:variant>
      <vt:variant>
        <vt:lpwstr/>
      </vt:variant>
      <vt:variant>
        <vt:lpwstr>_Toc246085674</vt:lpwstr>
      </vt:variant>
      <vt:variant>
        <vt:i4>1114170</vt:i4>
      </vt:variant>
      <vt:variant>
        <vt:i4>98</vt:i4>
      </vt:variant>
      <vt:variant>
        <vt:i4>0</vt:i4>
      </vt:variant>
      <vt:variant>
        <vt:i4>5</vt:i4>
      </vt:variant>
      <vt:variant>
        <vt:lpwstr/>
      </vt:variant>
      <vt:variant>
        <vt:lpwstr>_Toc246085673</vt:lpwstr>
      </vt:variant>
      <vt:variant>
        <vt:i4>1114170</vt:i4>
      </vt:variant>
      <vt:variant>
        <vt:i4>92</vt:i4>
      </vt:variant>
      <vt:variant>
        <vt:i4>0</vt:i4>
      </vt:variant>
      <vt:variant>
        <vt:i4>5</vt:i4>
      </vt:variant>
      <vt:variant>
        <vt:lpwstr/>
      </vt:variant>
      <vt:variant>
        <vt:lpwstr>_Toc246085672</vt:lpwstr>
      </vt:variant>
      <vt:variant>
        <vt:i4>1114170</vt:i4>
      </vt:variant>
      <vt:variant>
        <vt:i4>86</vt:i4>
      </vt:variant>
      <vt:variant>
        <vt:i4>0</vt:i4>
      </vt:variant>
      <vt:variant>
        <vt:i4>5</vt:i4>
      </vt:variant>
      <vt:variant>
        <vt:lpwstr/>
      </vt:variant>
      <vt:variant>
        <vt:lpwstr>_Toc246085671</vt:lpwstr>
      </vt:variant>
      <vt:variant>
        <vt:i4>1114170</vt:i4>
      </vt:variant>
      <vt:variant>
        <vt:i4>80</vt:i4>
      </vt:variant>
      <vt:variant>
        <vt:i4>0</vt:i4>
      </vt:variant>
      <vt:variant>
        <vt:i4>5</vt:i4>
      </vt:variant>
      <vt:variant>
        <vt:lpwstr/>
      </vt:variant>
      <vt:variant>
        <vt:lpwstr>_Toc246085670</vt:lpwstr>
      </vt:variant>
      <vt:variant>
        <vt:i4>1048634</vt:i4>
      </vt:variant>
      <vt:variant>
        <vt:i4>74</vt:i4>
      </vt:variant>
      <vt:variant>
        <vt:i4>0</vt:i4>
      </vt:variant>
      <vt:variant>
        <vt:i4>5</vt:i4>
      </vt:variant>
      <vt:variant>
        <vt:lpwstr/>
      </vt:variant>
      <vt:variant>
        <vt:lpwstr>_Toc246085669</vt:lpwstr>
      </vt:variant>
      <vt:variant>
        <vt:i4>1048634</vt:i4>
      </vt:variant>
      <vt:variant>
        <vt:i4>68</vt:i4>
      </vt:variant>
      <vt:variant>
        <vt:i4>0</vt:i4>
      </vt:variant>
      <vt:variant>
        <vt:i4>5</vt:i4>
      </vt:variant>
      <vt:variant>
        <vt:lpwstr/>
      </vt:variant>
      <vt:variant>
        <vt:lpwstr>_Toc246085668</vt:lpwstr>
      </vt:variant>
      <vt:variant>
        <vt:i4>1048634</vt:i4>
      </vt:variant>
      <vt:variant>
        <vt:i4>62</vt:i4>
      </vt:variant>
      <vt:variant>
        <vt:i4>0</vt:i4>
      </vt:variant>
      <vt:variant>
        <vt:i4>5</vt:i4>
      </vt:variant>
      <vt:variant>
        <vt:lpwstr/>
      </vt:variant>
      <vt:variant>
        <vt:lpwstr>_Toc246085667</vt:lpwstr>
      </vt:variant>
      <vt:variant>
        <vt:i4>1048634</vt:i4>
      </vt:variant>
      <vt:variant>
        <vt:i4>56</vt:i4>
      </vt:variant>
      <vt:variant>
        <vt:i4>0</vt:i4>
      </vt:variant>
      <vt:variant>
        <vt:i4>5</vt:i4>
      </vt:variant>
      <vt:variant>
        <vt:lpwstr/>
      </vt:variant>
      <vt:variant>
        <vt:lpwstr>_Toc246085666</vt:lpwstr>
      </vt:variant>
      <vt:variant>
        <vt:i4>1048634</vt:i4>
      </vt:variant>
      <vt:variant>
        <vt:i4>50</vt:i4>
      </vt:variant>
      <vt:variant>
        <vt:i4>0</vt:i4>
      </vt:variant>
      <vt:variant>
        <vt:i4>5</vt:i4>
      </vt:variant>
      <vt:variant>
        <vt:lpwstr/>
      </vt:variant>
      <vt:variant>
        <vt:lpwstr>_Toc246085665</vt:lpwstr>
      </vt:variant>
      <vt:variant>
        <vt:i4>1048634</vt:i4>
      </vt:variant>
      <vt:variant>
        <vt:i4>44</vt:i4>
      </vt:variant>
      <vt:variant>
        <vt:i4>0</vt:i4>
      </vt:variant>
      <vt:variant>
        <vt:i4>5</vt:i4>
      </vt:variant>
      <vt:variant>
        <vt:lpwstr/>
      </vt:variant>
      <vt:variant>
        <vt:lpwstr>_Toc246085664</vt:lpwstr>
      </vt:variant>
      <vt:variant>
        <vt:i4>1048634</vt:i4>
      </vt:variant>
      <vt:variant>
        <vt:i4>38</vt:i4>
      </vt:variant>
      <vt:variant>
        <vt:i4>0</vt:i4>
      </vt:variant>
      <vt:variant>
        <vt:i4>5</vt:i4>
      </vt:variant>
      <vt:variant>
        <vt:lpwstr/>
      </vt:variant>
      <vt:variant>
        <vt:lpwstr>_Toc246085663</vt:lpwstr>
      </vt:variant>
      <vt:variant>
        <vt:i4>1048634</vt:i4>
      </vt:variant>
      <vt:variant>
        <vt:i4>32</vt:i4>
      </vt:variant>
      <vt:variant>
        <vt:i4>0</vt:i4>
      </vt:variant>
      <vt:variant>
        <vt:i4>5</vt:i4>
      </vt:variant>
      <vt:variant>
        <vt:lpwstr/>
      </vt:variant>
      <vt:variant>
        <vt:lpwstr>_Toc246085662</vt:lpwstr>
      </vt:variant>
      <vt:variant>
        <vt:i4>1048634</vt:i4>
      </vt:variant>
      <vt:variant>
        <vt:i4>26</vt:i4>
      </vt:variant>
      <vt:variant>
        <vt:i4>0</vt:i4>
      </vt:variant>
      <vt:variant>
        <vt:i4>5</vt:i4>
      </vt:variant>
      <vt:variant>
        <vt:lpwstr/>
      </vt:variant>
      <vt:variant>
        <vt:lpwstr>_Toc246085661</vt:lpwstr>
      </vt:variant>
      <vt:variant>
        <vt:i4>1048634</vt:i4>
      </vt:variant>
      <vt:variant>
        <vt:i4>20</vt:i4>
      </vt:variant>
      <vt:variant>
        <vt:i4>0</vt:i4>
      </vt:variant>
      <vt:variant>
        <vt:i4>5</vt:i4>
      </vt:variant>
      <vt:variant>
        <vt:lpwstr/>
      </vt:variant>
      <vt:variant>
        <vt:lpwstr>_Toc246085660</vt:lpwstr>
      </vt:variant>
      <vt:variant>
        <vt:i4>1245242</vt:i4>
      </vt:variant>
      <vt:variant>
        <vt:i4>14</vt:i4>
      </vt:variant>
      <vt:variant>
        <vt:i4>0</vt:i4>
      </vt:variant>
      <vt:variant>
        <vt:i4>5</vt:i4>
      </vt:variant>
      <vt:variant>
        <vt:lpwstr/>
      </vt:variant>
      <vt:variant>
        <vt:lpwstr>_Toc246085659</vt:lpwstr>
      </vt:variant>
      <vt:variant>
        <vt:i4>1245242</vt:i4>
      </vt:variant>
      <vt:variant>
        <vt:i4>8</vt:i4>
      </vt:variant>
      <vt:variant>
        <vt:i4>0</vt:i4>
      </vt:variant>
      <vt:variant>
        <vt:i4>5</vt:i4>
      </vt:variant>
      <vt:variant>
        <vt:lpwstr/>
      </vt:variant>
      <vt:variant>
        <vt:lpwstr>_Toc246085658</vt:lpwstr>
      </vt:variant>
      <vt:variant>
        <vt:i4>1245242</vt:i4>
      </vt:variant>
      <vt:variant>
        <vt:i4>2</vt:i4>
      </vt:variant>
      <vt:variant>
        <vt:i4>0</vt:i4>
      </vt:variant>
      <vt:variant>
        <vt:i4>5</vt:i4>
      </vt:variant>
      <vt:variant>
        <vt:lpwstr/>
      </vt:variant>
      <vt:variant>
        <vt:lpwstr>_Toc246085657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 Gestion commerciale</dc:title>
  <dc:creator>Charles EHUENI</dc:creator>
  <cp:lastModifiedBy>Dlg Dlg</cp:lastModifiedBy>
  <cp:revision>2</cp:revision>
  <cp:lastPrinted>2018-12-21T20:44:00Z</cp:lastPrinted>
  <dcterms:created xsi:type="dcterms:W3CDTF">2022-01-31T16:59:00Z</dcterms:created>
  <dcterms:modified xsi:type="dcterms:W3CDTF">2022-01-31T16:59:00Z</dcterms:modified>
</cp:coreProperties>
</file>